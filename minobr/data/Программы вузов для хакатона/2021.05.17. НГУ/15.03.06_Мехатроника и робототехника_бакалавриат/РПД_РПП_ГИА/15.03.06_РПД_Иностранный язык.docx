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6D" w:rsidRPr="002F2A82" w:rsidRDefault="004E3C6D" w:rsidP="004E3C6D">
      <w:pPr>
        <w:jc w:val="center"/>
      </w:pPr>
      <w:r w:rsidRPr="002F2A82">
        <w:t>Министерство науки и высшего образования Российской Федерации</w:t>
      </w:r>
    </w:p>
    <w:p w:rsidR="004E3C6D" w:rsidRPr="002F2A82" w:rsidRDefault="004E3C6D" w:rsidP="004E3C6D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4E3C6D" w:rsidRPr="002F2A82" w:rsidRDefault="004E3C6D" w:rsidP="004E3C6D">
      <w:pPr>
        <w:jc w:val="center"/>
        <w:rPr>
          <w:rFonts w:eastAsia="Calibri"/>
          <w:bCs/>
        </w:rPr>
      </w:pPr>
    </w:p>
    <w:p w:rsidR="002230E8" w:rsidRDefault="002D38FB" w:rsidP="004E3C6D">
      <w:pPr>
        <w:jc w:val="center"/>
        <w:rPr>
          <w:color w:val="000000"/>
        </w:rPr>
      </w:pPr>
      <w:r w:rsidRPr="002D38FB">
        <w:rPr>
          <w:rFonts w:eastAsia="Calibri"/>
          <w:bCs/>
          <w:noProof/>
        </w:rPr>
        <w:pict>
          <v:line id="Прямая соединительная линия 1" o:spid="_x0000_s1030" style="position:absolute;left:0;text-align:left;flip:y;z-index:251662336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4E3C6D" w:rsidRPr="004B5DE7">
        <w:rPr>
          <w:color w:val="000000"/>
        </w:rPr>
        <w:t xml:space="preserve"> </w:t>
      </w:r>
    </w:p>
    <w:p w:rsidR="004E3C6D" w:rsidRDefault="004E3C6D" w:rsidP="004E3C6D">
      <w:pPr>
        <w:jc w:val="center"/>
      </w:pPr>
      <w:r w:rsidRPr="005268B5">
        <w:rPr>
          <w:color w:val="000000"/>
        </w:rPr>
        <w:t>Высший колледж информатики</w:t>
      </w:r>
    </w:p>
    <w:p w:rsidR="004E3C6D" w:rsidRDefault="004E3C6D" w:rsidP="004E3C6D"/>
    <w:p w:rsidR="002F2A82" w:rsidRDefault="002F2A82"/>
    <w:p w:rsidR="002F2A82" w:rsidRDefault="002F2A82"/>
    <w:p w:rsidR="002F2A82" w:rsidRDefault="002F2A82"/>
    <w:p w:rsidR="004E3C6D" w:rsidRDefault="004E3C6D" w:rsidP="004E3C6D">
      <w:pPr>
        <w:jc w:val="right"/>
      </w:pPr>
      <w:r>
        <w:t>Согласовано</w:t>
      </w:r>
    </w:p>
    <w:p w:rsidR="004E3C6D" w:rsidRDefault="004E3C6D" w:rsidP="004E3C6D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4E3C6D" w:rsidRDefault="004E3C6D" w:rsidP="004E3C6D">
      <w:pPr>
        <w:jc w:val="right"/>
      </w:pPr>
      <w:r>
        <w:t>____________________</w:t>
      </w:r>
      <w:r w:rsidRPr="004B5DE7">
        <w:rPr>
          <w:rFonts w:eastAsia="Calibri"/>
        </w:rPr>
        <w:t xml:space="preserve"> </w:t>
      </w:r>
      <w:r>
        <w:rPr>
          <w:rFonts w:eastAsia="Calibri"/>
        </w:rPr>
        <w:t>А.Г. Окунев</w:t>
      </w:r>
    </w:p>
    <w:p w:rsidR="004E3C6D" w:rsidRPr="0083167C" w:rsidRDefault="004E3C6D" w:rsidP="004E3C6D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4E3C6D" w:rsidRDefault="004E3C6D" w:rsidP="004E3C6D">
      <w:pPr>
        <w:jc w:val="right"/>
      </w:pPr>
      <w:r>
        <w:t>«___» _______________ 20___ г.</w:t>
      </w:r>
    </w:p>
    <w:p w:rsidR="004E3C6D" w:rsidRDefault="004E3C6D" w:rsidP="004E3C6D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4E3C6D" w:rsidP="0083167C">
      <w:pPr>
        <w:jc w:val="center"/>
        <w:rPr>
          <w:b/>
        </w:rPr>
      </w:pPr>
      <w:r>
        <w:rPr>
          <w:b/>
        </w:rPr>
        <w:t>ИНОСТРАННЫЙ ЯЗЫК</w:t>
      </w:r>
    </w:p>
    <w:p w:rsidR="0083167C" w:rsidRDefault="0083167C"/>
    <w:p w:rsidR="004E3C6D" w:rsidRDefault="004E3C6D" w:rsidP="004E3C6D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 w:rsidRPr="00817EA3">
        <w:rPr>
          <w:i/>
          <w:iCs/>
          <w:color w:val="000000"/>
        </w:rPr>
        <w:t>Мехатроника</w:t>
      </w:r>
      <w:proofErr w:type="spellEnd"/>
      <w:r w:rsidRPr="00817EA3">
        <w:rPr>
          <w:i/>
          <w:iCs/>
          <w:color w:val="000000"/>
        </w:rPr>
        <w:t xml:space="preserve"> и робототехн</w:t>
      </w:r>
      <w:r>
        <w:rPr>
          <w:i/>
          <w:iCs/>
          <w:color w:val="000000"/>
        </w:rPr>
        <w:t>и</w:t>
      </w:r>
      <w:r w:rsidRPr="00817EA3">
        <w:rPr>
          <w:i/>
          <w:iCs/>
          <w:color w:val="000000"/>
        </w:rPr>
        <w:t>ка</w:t>
      </w:r>
    </w:p>
    <w:p w:rsidR="004E3C6D" w:rsidRDefault="00E722C2" w:rsidP="004E3C6D">
      <w:pPr>
        <w:jc w:val="center"/>
      </w:pPr>
      <w:r>
        <w:t>направленность (профиль)</w:t>
      </w:r>
      <w:r w:rsidR="004E3C6D">
        <w:t xml:space="preserve">: </w:t>
      </w:r>
      <w:proofErr w:type="spellStart"/>
      <w:r w:rsidR="004E3C6D" w:rsidRPr="00817EA3">
        <w:rPr>
          <w:i/>
          <w:iCs/>
          <w:color w:val="000000"/>
        </w:rPr>
        <w:t>Мехатроника</w:t>
      </w:r>
      <w:proofErr w:type="spellEnd"/>
      <w:r w:rsidR="004E3C6D" w:rsidRPr="00817EA3">
        <w:rPr>
          <w:i/>
          <w:iCs/>
          <w:color w:val="000000"/>
        </w:rPr>
        <w:t xml:space="preserve"> и робототехн</w:t>
      </w:r>
      <w:r w:rsidR="004E3C6D">
        <w:rPr>
          <w:i/>
          <w:iCs/>
          <w:color w:val="000000"/>
        </w:rPr>
        <w:t>и</w:t>
      </w:r>
      <w:r w:rsidR="004E3C6D" w:rsidRPr="00817EA3">
        <w:rPr>
          <w:i/>
          <w:iCs/>
          <w:color w:val="000000"/>
        </w:rPr>
        <w:t>ка</w:t>
      </w:r>
    </w:p>
    <w:p w:rsidR="004E3C6D" w:rsidRDefault="004E3C6D" w:rsidP="004E3C6D">
      <w:pPr>
        <w:jc w:val="center"/>
      </w:pPr>
    </w:p>
    <w:p w:rsidR="004E3C6D" w:rsidRDefault="004E3C6D" w:rsidP="004E3C6D">
      <w:pPr>
        <w:jc w:val="center"/>
      </w:pPr>
      <w:r>
        <w:t>Форма обучения: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Pr="001102CF" w:rsidRDefault="001102CF" w:rsidP="001102CF">
      <w:r w:rsidRPr="001102CF">
        <w:t>Разработчик</w:t>
      </w:r>
      <w:r w:rsidR="00BD4BB1" w:rsidRPr="001102CF">
        <w:t>:</w:t>
      </w:r>
    </w:p>
    <w:tbl>
      <w:tblPr>
        <w:tblW w:w="9923" w:type="dxa"/>
        <w:tblInd w:w="-34" w:type="dxa"/>
        <w:tblLook w:val="04A0"/>
      </w:tblPr>
      <w:tblGrid>
        <w:gridCol w:w="9923"/>
      </w:tblGrid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 xml:space="preserve">к. </w:t>
            </w:r>
            <w:proofErr w:type="spellStart"/>
            <w:r>
              <w:rPr>
                <w:iCs/>
                <w:color w:val="000000"/>
              </w:rPr>
              <w:t>филол</w:t>
            </w:r>
            <w:proofErr w:type="spellEnd"/>
            <w:r>
              <w:rPr>
                <w:iCs/>
                <w:color w:val="000000"/>
              </w:rPr>
              <w:t xml:space="preserve">. н., доцент </w:t>
            </w:r>
            <w:r w:rsidRPr="001102CF">
              <w:rPr>
                <w:iCs/>
                <w:color w:val="000000"/>
              </w:rPr>
              <w:t xml:space="preserve">О.В. </w:t>
            </w:r>
            <w:proofErr w:type="spellStart"/>
            <w:r w:rsidRPr="001102CF">
              <w:rPr>
                <w:iCs/>
                <w:color w:val="000000"/>
              </w:rPr>
              <w:t>Хоцкина</w:t>
            </w:r>
            <w:proofErr w:type="spellEnd"/>
            <w:r>
              <w:rPr>
                <w:iCs/>
                <w:color w:val="000000"/>
              </w:rPr>
              <w:t xml:space="preserve">                                ________________</w:t>
            </w:r>
          </w:p>
        </w:tc>
      </w:tr>
      <w:tr w:rsidR="00EE7E7F" w:rsidRPr="001102CF" w:rsidTr="00EE7E7F">
        <w:trPr>
          <w:trHeight w:val="615"/>
        </w:trPr>
        <w:tc>
          <w:tcPr>
            <w:tcW w:w="9923" w:type="dxa"/>
            <w:vAlign w:val="bottom"/>
          </w:tcPr>
          <w:p w:rsidR="00EE7E7F" w:rsidRPr="001102CF" w:rsidRDefault="00EE7E7F" w:rsidP="001102CF">
            <w:pPr>
              <w:rPr>
                <w:iCs/>
                <w:color w:val="000000"/>
              </w:rPr>
            </w:pPr>
          </w:p>
        </w:tc>
      </w:tr>
    </w:tbl>
    <w:p w:rsidR="00BD4BB1" w:rsidRDefault="00BD4BB1" w:rsidP="001102CF"/>
    <w:p w:rsidR="00BD4BB1" w:rsidRDefault="00BD4BB1" w:rsidP="001102CF"/>
    <w:p w:rsidR="00BD4BB1" w:rsidRDefault="00BD4BB1" w:rsidP="001102CF">
      <w:r>
        <w:t>Руководитель программы:</w:t>
      </w:r>
    </w:p>
    <w:p w:rsidR="00BD4BB1" w:rsidRDefault="00BD4BB1" w:rsidP="001102CF"/>
    <w:p w:rsidR="00881185" w:rsidRDefault="00DE1C64" w:rsidP="001102CF">
      <w:r>
        <w:t>д.т</w:t>
      </w:r>
      <w:r w:rsidR="001102CF">
        <w:t>. н., Назаров А.Д.                                                 __________________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CB7D4A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38FB">
            <w:fldChar w:fldCharType="begin"/>
          </w:r>
          <w:r w:rsidR="00BD4BB1">
            <w:instrText xml:space="preserve"> TOC \o "1-3" \h \z \u </w:instrText>
          </w:r>
          <w:r w:rsidRPr="002D38FB">
            <w:fldChar w:fldCharType="separate"/>
          </w:r>
          <w:hyperlink w:anchor="_Toc58330443" w:history="1">
            <w:r w:rsidR="00E9553A" w:rsidRPr="00857DAE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4" w:history="1">
            <w:r w:rsidR="00E9553A" w:rsidRPr="00857DAE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5" w:history="1">
            <w:r w:rsidR="00E9553A" w:rsidRPr="00857DAE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6" w:history="1">
            <w:r w:rsidR="00E9553A" w:rsidRPr="00857DAE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7" w:history="1">
            <w:r w:rsidR="00E9553A" w:rsidRPr="00857DAE">
              <w:rPr>
                <w:rStyle w:val="a8"/>
                <w:noProof/>
              </w:rPr>
              <w:t>5. Перечень учебной литературы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8" w:history="1">
            <w:r w:rsidR="00E9553A" w:rsidRPr="00857DAE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49" w:history="1">
            <w:r w:rsidR="00E9553A" w:rsidRPr="00857DAE">
              <w:rPr>
                <w:rStyle w:val="a8"/>
                <w:b/>
                <w:bCs/>
                <w:noProof/>
                <w:kern w:val="36"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50" w:history="1">
            <w:r w:rsidR="00E9553A" w:rsidRPr="00857DAE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3A" w:rsidRDefault="002D38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30451" w:history="1">
            <w:r w:rsidR="00E9553A" w:rsidRPr="00857DAE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E955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9553A">
              <w:rPr>
                <w:noProof/>
                <w:webHidden/>
              </w:rPr>
              <w:instrText xml:space="preserve"> PAGEREF _Toc58330451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5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2D38FB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881185" w:rsidRDefault="00BD4BB1" w:rsidP="000F2B69">
      <w:r w:rsidRPr="00D8560F">
        <w:t xml:space="preserve">Приложение 1 </w:t>
      </w:r>
      <w:r w:rsidR="008411E9" w:rsidRPr="00D8560F">
        <w:t>Аннотация по дисциплине</w:t>
      </w:r>
    </w:p>
    <w:p w:rsidR="008411E9" w:rsidRDefault="008411E9" w:rsidP="000F2B69">
      <w:r>
        <w:t xml:space="preserve">Приложение 2 </w:t>
      </w:r>
      <w:r w:rsidR="008B1CD9">
        <w:t>О</w:t>
      </w:r>
      <w:r>
        <w:t>ценочны</w:t>
      </w:r>
      <w:r w:rsidR="008B1CD9">
        <w:t>е</w:t>
      </w:r>
      <w:r>
        <w:t xml:space="preserve"> средств</w:t>
      </w:r>
      <w:r w:rsidR="008B1CD9">
        <w:t>а</w:t>
      </w:r>
      <w:r>
        <w:t xml:space="preserve"> по дисциплине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8330443"/>
      <w:r w:rsidRPr="00BD4BB1">
        <w:lastRenderedPageBreak/>
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10915" w:type="dxa"/>
        <w:tblInd w:w="-112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94"/>
        <w:gridCol w:w="2976"/>
        <w:gridCol w:w="2552"/>
        <w:gridCol w:w="2693"/>
      </w:tblGrid>
      <w:tr w:rsidR="00586B13" w:rsidRPr="002C6BE1" w:rsidTr="004C27BA">
        <w:trPr>
          <w:tblHeader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Результаты освоения образовательной программы</w:t>
            </w:r>
          </w:p>
          <w:p w:rsidR="00586B13" w:rsidRPr="004C27BA" w:rsidRDefault="00586B13" w:rsidP="008F573B">
            <w:r w:rsidRPr="004C27BA">
              <w:t>(компетенции)</w:t>
            </w:r>
          </w:p>
        </w:tc>
        <w:tc>
          <w:tcPr>
            <w:tcW w:w="8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>
            <w:r w:rsidRPr="004C27BA">
              <w:t>В результате изучения  дисциплины обучающиеся должны:</w:t>
            </w:r>
          </w:p>
        </w:tc>
      </w:tr>
      <w:tr w:rsidR="00586B13" w:rsidRPr="002C6BE1" w:rsidTr="004C27BA">
        <w:trPr>
          <w:tblHeader/>
        </w:trPr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586B13" w:rsidP="008F573B"/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1A1BF7" w:rsidP="001A1BF7">
            <w:r w:rsidRPr="004C27BA">
              <w:rPr>
                <w:color w:val="000000"/>
              </w:rPr>
              <w:t>з</w:t>
            </w:r>
            <w:r w:rsidR="00B63075" w:rsidRPr="004C27BA">
              <w:rPr>
                <w:color w:val="000000"/>
              </w:rPr>
              <w:t>нать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1A1BF7" w:rsidP="001A1BF7">
            <w:r w:rsidRPr="004C27BA">
              <w:t>у</w:t>
            </w:r>
            <w:r w:rsidR="00586B13" w:rsidRPr="004C27BA">
              <w:t>меть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1A1BF7" w:rsidP="001A1BF7">
            <w:r w:rsidRPr="004C27BA">
              <w:t>в</w:t>
            </w:r>
            <w:r w:rsidR="00586B13" w:rsidRPr="004C27BA">
              <w:t>ладеть</w:t>
            </w:r>
          </w:p>
        </w:tc>
      </w:tr>
      <w:tr w:rsidR="00586B13" w:rsidRPr="002C6BE1" w:rsidTr="004C27BA"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4C27BA" w:rsidRDefault="00E722C2" w:rsidP="00586B13">
            <w:r>
              <w:t>ОК-5</w:t>
            </w:r>
            <w:r w:rsidR="00586B13" w:rsidRPr="004C27BA">
              <w:t xml:space="preserve"> </w:t>
            </w:r>
            <w:r w:rsidR="004E3C6D" w:rsidRPr="004C27BA">
              <w:rPr>
                <w:bCs/>
                <w:color w:val="000000"/>
              </w:rPr>
              <w:t>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rPr>
                <w:color w:val="000000"/>
              </w:rPr>
              <w:t xml:space="preserve"> - </w:t>
            </w:r>
            <w:r w:rsidR="00B63075" w:rsidRPr="004C27BA">
              <w:rPr>
                <w:color w:val="000000"/>
              </w:rPr>
              <w:t>принципы построения устного и письменного высказывания на русском и иностранном языках; п</w:t>
            </w:r>
            <w:r w:rsidR="00EE7E7F">
              <w:rPr>
                <w:color w:val="000000"/>
              </w:rPr>
              <w:t xml:space="preserve">равила и закономерности </w:t>
            </w:r>
            <w:r w:rsidR="00B63075" w:rsidRPr="004C27BA">
              <w:rPr>
                <w:color w:val="000000"/>
              </w:rPr>
              <w:t>устной и письменной коммуникации</w:t>
            </w:r>
            <w:r w:rsidR="004C27BA">
              <w:rPr>
                <w:color w:val="000000"/>
              </w:rPr>
              <w:t>:</w:t>
            </w:r>
          </w:p>
          <w:p w:rsidR="004C27BA" w:rsidRPr="004C27BA" w:rsidRDefault="00B63075" w:rsidP="00586B13">
            <w:pPr>
              <w:rPr>
                <w:i/>
              </w:rPr>
            </w:pPr>
            <w:r w:rsidRPr="004C27BA">
              <w:rPr>
                <w:color w:val="FF0000"/>
              </w:rPr>
              <w:t xml:space="preserve"> </w:t>
            </w:r>
            <w:r w:rsidR="001A1BF7" w:rsidRPr="004C27BA">
              <w:rPr>
                <w:i/>
              </w:rPr>
              <w:t xml:space="preserve">- знать: лексику по своей научной специальности; грамматику, необходимую для понимания </w:t>
            </w:r>
            <w:r w:rsidR="0045509E">
              <w:rPr>
                <w:i/>
              </w:rPr>
              <w:t xml:space="preserve">учебных и </w:t>
            </w:r>
            <w:r w:rsidR="001A1BF7" w:rsidRPr="004C27BA">
              <w:rPr>
                <w:i/>
              </w:rPr>
              <w:t xml:space="preserve">научных текстов; стилистические особенности </w:t>
            </w:r>
            <w:r w:rsidR="0045509E">
              <w:rPr>
                <w:i/>
              </w:rPr>
              <w:t xml:space="preserve">учебных и </w:t>
            </w:r>
            <w:r w:rsidR="001A1BF7" w:rsidRPr="004C27BA">
              <w:rPr>
                <w:i/>
              </w:rPr>
              <w:t xml:space="preserve">научных текстов на английском языке; </w:t>
            </w:r>
          </w:p>
          <w:p w:rsidR="006726C1" w:rsidRPr="004C27BA" w:rsidRDefault="006726C1" w:rsidP="00586B13">
            <w:pPr>
              <w:rPr>
                <w:i/>
              </w:rPr>
            </w:pPr>
            <w:r w:rsidRPr="004C27BA">
              <w:rPr>
                <w:i/>
              </w:rPr>
              <w:t>- знать достаточный для определенного уровня владения английским языком набор лексических средств и грамматических конструкций;</w:t>
            </w:r>
          </w:p>
          <w:p w:rsidR="006302B7" w:rsidRPr="004C27BA" w:rsidRDefault="006726C1" w:rsidP="006302B7">
            <w:pPr>
              <w:rPr>
                <w:i/>
              </w:rPr>
            </w:pPr>
            <w:r w:rsidRPr="004C27BA">
              <w:rPr>
                <w:i/>
              </w:rPr>
              <w:t xml:space="preserve"> -знать  нормы этикета и стилистические особенности при общении в устной и письменной форме на различные общие и профессиональные темы</w:t>
            </w:r>
            <w:r w:rsidR="006740C1">
              <w:rPr>
                <w:i/>
              </w:rPr>
              <w:t>.</w:t>
            </w:r>
            <w:r w:rsidR="006302B7" w:rsidRPr="004C27BA">
              <w:rPr>
                <w:i/>
              </w:rPr>
              <w:t xml:space="preserve"> </w:t>
            </w:r>
          </w:p>
          <w:p w:rsidR="006726C1" w:rsidRPr="004C27BA" w:rsidRDefault="006302B7" w:rsidP="006726C1">
            <w:pPr>
              <w:rPr>
                <w:i/>
                <w:color w:val="FF0000"/>
              </w:rPr>
            </w:pPr>
            <w:r w:rsidRPr="004C27BA">
              <w:rPr>
                <w:i/>
              </w:rPr>
              <w:t xml:space="preserve"> </w:t>
            </w:r>
          </w:p>
          <w:p w:rsidR="00586B13" w:rsidRPr="004C27BA" w:rsidRDefault="00586B13" w:rsidP="00586B13">
            <w:pPr>
              <w:rPr>
                <w:color w:val="FF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t xml:space="preserve"> - </w:t>
            </w:r>
            <w:r w:rsidR="0045509E">
              <w:rPr>
                <w:color w:val="000000"/>
              </w:rPr>
              <w:t xml:space="preserve"> применять на практике</w:t>
            </w:r>
            <w:r w:rsidR="00B63075" w:rsidRPr="004C27BA">
              <w:rPr>
                <w:color w:val="000000"/>
              </w:rPr>
              <w:t xml:space="preserve"> коммуникацию </w:t>
            </w:r>
            <w:proofErr w:type="gramStart"/>
            <w:r w:rsidR="00B63075" w:rsidRPr="004C27BA">
              <w:rPr>
                <w:color w:val="000000"/>
              </w:rPr>
              <w:t>в</w:t>
            </w:r>
            <w:proofErr w:type="gramEnd"/>
            <w:r w:rsidR="00B63075" w:rsidRPr="004C27BA">
              <w:rPr>
                <w:color w:val="000000"/>
              </w:rPr>
              <w:t xml:space="preserve"> </w:t>
            </w:r>
            <w:proofErr w:type="gramStart"/>
            <w:r w:rsidR="00B63075" w:rsidRPr="004C27BA">
              <w:rPr>
                <w:color w:val="000000"/>
              </w:rPr>
              <w:t>устной</w:t>
            </w:r>
            <w:proofErr w:type="gramEnd"/>
            <w:r w:rsidR="00B63075" w:rsidRPr="004C27BA">
              <w:rPr>
                <w:color w:val="000000"/>
              </w:rPr>
              <w:t xml:space="preserve"> и письменн</w:t>
            </w:r>
            <w:r w:rsidR="0045509E">
              <w:rPr>
                <w:color w:val="000000"/>
              </w:rPr>
              <w:t>ой формах;</w:t>
            </w:r>
            <w:r w:rsidR="00E722C2">
              <w:rPr>
                <w:color w:val="000000"/>
              </w:rPr>
              <w:t xml:space="preserve"> </w:t>
            </w:r>
            <w:r w:rsidR="0045509E">
              <w:rPr>
                <w:color w:val="000000"/>
              </w:rPr>
              <w:t xml:space="preserve">методы и навыки </w:t>
            </w:r>
            <w:r w:rsidR="00B63075" w:rsidRPr="004C27BA">
              <w:rPr>
                <w:color w:val="000000"/>
              </w:rPr>
              <w:t xml:space="preserve">общения </w:t>
            </w:r>
            <w:r w:rsidR="0045509E">
              <w:rPr>
                <w:color w:val="000000"/>
              </w:rPr>
              <w:t xml:space="preserve">по специальности </w:t>
            </w:r>
            <w:r w:rsidRPr="004C27BA">
              <w:rPr>
                <w:color w:val="000000"/>
              </w:rPr>
              <w:t>на русском и и</w:t>
            </w:r>
            <w:r w:rsidR="0045509E">
              <w:rPr>
                <w:color w:val="000000"/>
              </w:rPr>
              <w:t>ностранном языках;</w:t>
            </w:r>
            <w:r w:rsidRPr="004C27BA">
              <w:rPr>
                <w:color w:val="000000"/>
              </w:rPr>
              <w:t xml:space="preserve"> </w:t>
            </w:r>
            <w:r w:rsidR="004C27BA" w:rsidRPr="004C27BA">
              <w:rPr>
                <w:color w:val="000000"/>
              </w:rPr>
              <w:t>методику</w:t>
            </w:r>
            <w:r w:rsidR="00B63075" w:rsidRPr="004C27BA">
              <w:rPr>
                <w:color w:val="000000"/>
              </w:rPr>
              <w:t xml:space="preserve"> составления с</w:t>
            </w:r>
            <w:r w:rsidR="0045509E">
              <w:rPr>
                <w:color w:val="000000"/>
              </w:rPr>
              <w:t xml:space="preserve">уждения в межличностном </w:t>
            </w:r>
            <w:r w:rsidR="00B63075" w:rsidRPr="004C27BA">
              <w:rPr>
                <w:color w:val="000000"/>
              </w:rPr>
              <w:t>общении на русском и иностранном</w:t>
            </w:r>
            <w:r w:rsidRPr="004C27BA">
              <w:rPr>
                <w:color w:val="000000"/>
              </w:rPr>
              <w:t xml:space="preserve"> языках</w:t>
            </w:r>
            <w:r w:rsidR="006740C1">
              <w:rPr>
                <w:color w:val="000000"/>
              </w:rPr>
              <w:t>:</w:t>
            </w:r>
            <w:r w:rsidRPr="004C27BA">
              <w:rPr>
                <w:color w:val="000000"/>
              </w:rPr>
              <w:t xml:space="preserve"> </w:t>
            </w:r>
          </w:p>
          <w:p w:rsidR="004C27BA" w:rsidRPr="004C27BA" w:rsidRDefault="0045509E" w:rsidP="00586B13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6726C1" w:rsidRPr="004C27BA">
              <w:rPr>
                <w:i/>
              </w:rPr>
              <w:t xml:space="preserve">- уметь писать </w:t>
            </w:r>
            <w:r>
              <w:rPr>
                <w:i/>
              </w:rPr>
              <w:t xml:space="preserve">базовые типы сообщений (а именно сочинения, описания, письма, и т.д.), а также </w:t>
            </w:r>
            <w:r w:rsidR="006726C1" w:rsidRPr="004C27BA">
              <w:rPr>
                <w:i/>
              </w:rPr>
              <w:t>различные виды документов, в том числе научные статьи, тезисы, аннотации, рефераты на иностранном языке;</w:t>
            </w:r>
          </w:p>
          <w:p w:rsidR="006726C1" w:rsidRPr="004C27BA" w:rsidRDefault="006726C1" w:rsidP="00586B13">
            <w:pPr>
              <w:rPr>
                <w:i/>
              </w:rPr>
            </w:pPr>
            <w:r w:rsidRPr="004C27BA">
              <w:rPr>
                <w:i/>
              </w:rPr>
              <w:t xml:space="preserve"> </w:t>
            </w:r>
            <w:r w:rsidR="004C27BA" w:rsidRPr="004C27BA">
              <w:rPr>
                <w:i/>
              </w:rPr>
              <w:t xml:space="preserve">- уметь </w:t>
            </w:r>
            <w:r w:rsidRPr="004C27BA">
              <w:rPr>
                <w:i/>
              </w:rPr>
              <w:t>представить результаты своего анализа  в письменном и устном виде; ответить на вопросы по теме своего более детально изученного аспекта;</w:t>
            </w:r>
          </w:p>
          <w:p w:rsidR="006726C1" w:rsidRPr="004C27BA" w:rsidRDefault="006726C1" w:rsidP="00586B13">
            <w:pPr>
              <w:rPr>
                <w:i/>
                <w:color w:val="000000"/>
              </w:rPr>
            </w:pPr>
            <w:r w:rsidRPr="004C27BA">
              <w:rPr>
                <w:i/>
              </w:rPr>
              <w:t xml:space="preserve"> - уметь: поддержать разговор на общие и профессиональные темы; показать необходимое разн</w:t>
            </w:r>
            <w:r w:rsidR="0045509E">
              <w:rPr>
                <w:i/>
              </w:rPr>
              <w:t>ообразие в употребляемой лексики</w:t>
            </w:r>
            <w:r w:rsidRPr="004C27BA">
              <w:rPr>
                <w:i/>
              </w:rPr>
              <w:t xml:space="preserve"> и грам</w:t>
            </w:r>
            <w:r w:rsidR="0045509E">
              <w:rPr>
                <w:i/>
              </w:rPr>
              <w:t>матики</w:t>
            </w:r>
            <w:r w:rsidRPr="004C27BA">
              <w:rPr>
                <w:i/>
              </w:rPr>
              <w:t xml:space="preserve"> для раскрытия темы при общении в устной или письменной форме</w:t>
            </w:r>
            <w:r w:rsidR="006740C1">
              <w:rPr>
                <w:i/>
              </w:rPr>
              <w:t>.</w:t>
            </w:r>
          </w:p>
          <w:p w:rsidR="00586B13" w:rsidRPr="000D262A" w:rsidRDefault="00B63075" w:rsidP="00586B13">
            <w:pPr>
              <w:rPr>
                <w:i/>
                <w:color w:val="FF0000"/>
              </w:rPr>
            </w:pPr>
            <w:r w:rsidRPr="004C27BA">
              <w:rPr>
                <w:i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A1BF7" w:rsidRPr="004C27BA" w:rsidRDefault="001A1BF7" w:rsidP="00586B13">
            <w:pPr>
              <w:rPr>
                <w:color w:val="000000"/>
              </w:rPr>
            </w:pPr>
            <w:r w:rsidRPr="004C27BA">
              <w:rPr>
                <w:color w:val="000000"/>
              </w:rPr>
              <w:t xml:space="preserve"> - навыками чтения и перевода</w:t>
            </w:r>
            <w:r w:rsidR="0045509E">
              <w:rPr>
                <w:color w:val="000000"/>
              </w:rPr>
              <w:t>/пересказа</w:t>
            </w:r>
            <w:r w:rsidRPr="004C27BA">
              <w:rPr>
                <w:color w:val="000000"/>
              </w:rPr>
              <w:t xml:space="preserve"> текстов на иностранном языке в профессиона</w:t>
            </w:r>
            <w:r w:rsidR="0045509E">
              <w:rPr>
                <w:color w:val="000000"/>
              </w:rPr>
              <w:t xml:space="preserve">льном общении; навыками </w:t>
            </w:r>
            <w:r w:rsidRPr="004C27BA">
              <w:rPr>
                <w:color w:val="000000"/>
              </w:rPr>
              <w:t xml:space="preserve">коммуникаций в устной и письменной форме на русском и иностранных языках; методикой составления </w:t>
            </w:r>
            <w:r w:rsidR="0045509E">
              <w:rPr>
                <w:color w:val="000000"/>
              </w:rPr>
              <w:t>суждения в межличностном</w:t>
            </w:r>
            <w:r w:rsidRPr="004C27BA">
              <w:rPr>
                <w:color w:val="000000"/>
              </w:rPr>
              <w:t xml:space="preserve"> общении </w:t>
            </w:r>
            <w:r w:rsidR="006740C1">
              <w:rPr>
                <w:color w:val="000000"/>
              </w:rPr>
              <w:t>на русском и иностранном языках:</w:t>
            </w:r>
          </w:p>
          <w:p w:rsidR="004C27BA" w:rsidRPr="004C27BA" w:rsidRDefault="006726C1" w:rsidP="00586B13">
            <w:pPr>
              <w:rPr>
                <w:i/>
                <w:color w:val="000000"/>
              </w:rPr>
            </w:pPr>
            <w:r w:rsidRPr="004C27BA">
              <w:rPr>
                <w:i/>
              </w:rPr>
              <w:t xml:space="preserve">  - владеть достаточным набором лексики и гра</w:t>
            </w:r>
            <w:r w:rsidR="003348D0" w:rsidRPr="004C27BA">
              <w:rPr>
                <w:i/>
              </w:rPr>
              <w:t>мматических средств, необходимых</w:t>
            </w:r>
            <w:r w:rsidRPr="004C27BA">
              <w:rPr>
                <w:i/>
              </w:rPr>
              <w:t xml:space="preserve"> для</w:t>
            </w:r>
            <w:r w:rsidR="004C27BA" w:rsidRPr="004C27BA">
              <w:rPr>
                <w:i/>
                <w:color w:val="000000"/>
              </w:rPr>
              <w:t xml:space="preserve"> чтения и перевода</w:t>
            </w:r>
            <w:r w:rsidR="0045509E">
              <w:rPr>
                <w:i/>
                <w:color w:val="000000"/>
              </w:rPr>
              <w:t>/пересказа</w:t>
            </w:r>
            <w:r w:rsidR="004C27BA" w:rsidRPr="004C27BA">
              <w:rPr>
                <w:i/>
                <w:color w:val="000000"/>
              </w:rPr>
              <w:t xml:space="preserve"> текстов на иностранном языке</w:t>
            </w:r>
            <w:r w:rsidR="004C27BA">
              <w:rPr>
                <w:i/>
                <w:color w:val="000000"/>
              </w:rPr>
              <w:t>;</w:t>
            </w:r>
          </w:p>
          <w:p w:rsidR="004C27BA" w:rsidRPr="004C27BA" w:rsidRDefault="003348D0" w:rsidP="00586B13">
            <w:pPr>
              <w:rPr>
                <w:i/>
              </w:rPr>
            </w:pPr>
            <w:r w:rsidRPr="004C27BA">
              <w:rPr>
                <w:i/>
              </w:rPr>
              <w:t xml:space="preserve">  - владеть  определенным набором лексических единиц и грамматических конструкций для общения в профессионально-ориентированной среде согласно ур</w:t>
            </w:r>
            <w:r w:rsidR="004C27BA" w:rsidRPr="004C27BA">
              <w:rPr>
                <w:i/>
              </w:rPr>
              <w:t xml:space="preserve">овню владения английским языком и </w:t>
            </w:r>
            <w:r w:rsidRPr="004C27BA">
              <w:rPr>
                <w:i/>
              </w:rPr>
              <w:t xml:space="preserve"> применять правильные фонологические нормы в рамках такого общения;</w:t>
            </w:r>
          </w:p>
          <w:p w:rsidR="004C27BA" w:rsidRPr="004C27BA" w:rsidRDefault="004C27BA" w:rsidP="004C27BA">
            <w:pPr>
              <w:rPr>
                <w:i/>
              </w:rPr>
            </w:pPr>
            <w:r w:rsidRPr="004C27BA">
              <w:rPr>
                <w:i/>
              </w:rPr>
              <w:t xml:space="preserve"> - владеть правилами коммуникативного поведения в ситуации профессио</w:t>
            </w:r>
            <w:r w:rsidR="006740C1">
              <w:rPr>
                <w:i/>
              </w:rPr>
              <w:t>нального общения.</w:t>
            </w:r>
          </w:p>
          <w:p w:rsidR="00586B13" w:rsidRPr="004C27BA" w:rsidRDefault="00586B13" w:rsidP="004C27BA">
            <w:pPr>
              <w:rPr>
                <w:color w:val="FF0000"/>
              </w:rPr>
            </w:pPr>
          </w:p>
        </w:tc>
      </w:tr>
    </w:tbl>
    <w:p w:rsidR="00586B13" w:rsidRDefault="00586B13" w:rsidP="00586B13"/>
    <w:p w:rsidR="00430618" w:rsidRDefault="00430618" w:rsidP="00BD4BB1">
      <w:pPr>
        <w:pStyle w:val="1"/>
      </w:pPr>
    </w:p>
    <w:p w:rsidR="00586B13" w:rsidRPr="00586B13" w:rsidRDefault="00586B13" w:rsidP="00BD4BB1">
      <w:pPr>
        <w:pStyle w:val="1"/>
      </w:pPr>
      <w:bookmarkStart w:id="1" w:name="_Toc58330444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6740C1" w:rsidRDefault="006740C1" w:rsidP="006740C1">
      <w:r>
        <w:t>Дисциплины (практики), изучение которых необходимо для освоения дисциплины Иностранный язык</w:t>
      </w:r>
    </w:p>
    <w:p w:rsidR="00586B13" w:rsidRDefault="006740C1" w:rsidP="00586B13">
      <w:r w:rsidRPr="000A76F2">
        <w:rPr>
          <w:i/>
        </w:rPr>
        <w:t xml:space="preserve">Школьный курс </w:t>
      </w:r>
      <w:r>
        <w:t>Иностранный язык</w:t>
      </w:r>
      <w:r w:rsidR="000D262A">
        <w:t>.</w:t>
      </w:r>
    </w:p>
    <w:p w:rsidR="000D262A" w:rsidRDefault="000D262A" w:rsidP="00586B13">
      <w:r w:rsidRPr="00B4171D">
        <w:t>Дисциплины (практики), для изучения которых необходимо освоени</w:t>
      </w:r>
      <w:ins w:id="2" w:author="semenova" w:date="2020-11-05T11:42:00Z">
        <w:r>
          <w:t>е</w:t>
        </w:r>
      </w:ins>
      <w:r w:rsidRPr="00B4171D">
        <w:t xml:space="preserve"> дисциплины</w:t>
      </w:r>
    </w:p>
    <w:p w:rsidR="000D262A" w:rsidRDefault="000D262A" w:rsidP="00586B13">
      <w:r>
        <w:t>Иностранный язык:</w:t>
      </w:r>
    </w:p>
    <w:p w:rsidR="000D262A" w:rsidRPr="000D262A" w:rsidRDefault="000D262A" w:rsidP="00586B13">
      <w:r>
        <w:t xml:space="preserve"> - Деловой  английский язык</w:t>
      </w:r>
    </w:p>
    <w:p w:rsidR="00C71FEA" w:rsidRPr="00B62267" w:rsidRDefault="00B62267" w:rsidP="00BD4BB1">
      <w:pPr>
        <w:pStyle w:val="1"/>
      </w:pPr>
      <w:bookmarkStart w:id="3" w:name="_Toc58330445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3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DC13E4">
        <w:t>9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423F65">
        <w:t>324</w:t>
      </w:r>
      <w:r>
        <w:t xml:space="preserve"> ч</w:t>
      </w:r>
      <w:r w:rsidR="00E722C2">
        <w:t>ас</w:t>
      </w:r>
      <w:r w:rsidR="00423F65">
        <w:t>.</w:t>
      </w:r>
      <w:r>
        <w:t>)</w:t>
      </w:r>
    </w:p>
    <w:p w:rsidR="00FD0AB2" w:rsidRDefault="00FD0AB2" w:rsidP="00586B13">
      <w:r>
        <w:t>Ф</w:t>
      </w:r>
      <w:r w:rsidR="00DC13E4">
        <w:t>орма промежуточной аттестации: 1</w:t>
      </w:r>
      <w:r>
        <w:t xml:space="preserve"> семестр – зачет,</w:t>
      </w:r>
      <w:r w:rsidR="00DC13E4">
        <w:t xml:space="preserve"> 2 семестр – зачет, 3</w:t>
      </w:r>
      <w:r>
        <w:t xml:space="preserve"> семестр –</w:t>
      </w:r>
      <w:r w:rsidR="00DC13E4">
        <w:t>зачет.</w:t>
      </w:r>
    </w:p>
    <w:tbl>
      <w:tblPr>
        <w:tblW w:w="9923" w:type="dxa"/>
        <w:tblInd w:w="-269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6946"/>
        <w:gridCol w:w="992"/>
        <w:gridCol w:w="851"/>
        <w:gridCol w:w="708"/>
      </w:tblGrid>
      <w:tr w:rsidR="00423F65" w:rsidRPr="00FD0AB2" w:rsidTr="00423F65">
        <w:trPr>
          <w:trHeight w:val="467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694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255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423F65" w:rsidRPr="00FD0AB2" w:rsidTr="00B75018">
        <w:trPr>
          <w:trHeight w:val="413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6946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>Практические занятия, ч</w:t>
            </w:r>
            <w:r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0D262A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0D262A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>, ч</w:t>
            </w:r>
            <w:r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Default="00423F65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ч</w:t>
            </w:r>
            <w:r>
              <w:rPr>
                <w:color w:val="000000"/>
              </w:rPr>
              <w:t>ас.</w:t>
            </w:r>
          </w:p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из них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из них аудиторных занятий, ч</w:t>
            </w:r>
            <w:r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в электронной форме, ч</w:t>
            </w:r>
            <w:r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r w:rsidR="00EE2650" w:rsidRPr="00FD0AB2">
              <w:rPr>
                <w:color w:val="000000"/>
              </w:rPr>
              <w:t>ч</w:t>
            </w:r>
            <w:r w:rsidR="00EE2650"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423F65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Default="00423F65" w:rsidP="00423F6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423F65" w:rsidRPr="00FD0AB2" w:rsidTr="00423F65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>Всего</w:t>
            </w:r>
            <w:r w:rsidR="00EE2650" w:rsidRPr="00FD0AB2">
              <w:rPr>
                <w:color w:val="000000"/>
              </w:rPr>
              <w:t xml:space="preserve"> ч</w:t>
            </w:r>
            <w:r w:rsidR="00EE2650">
              <w:rPr>
                <w:color w:val="000000"/>
              </w:rPr>
              <w:t>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F65" w:rsidRPr="00FD0AB2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F65" w:rsidRDefault="00423F6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C71FEA" w:rsidRDefault="00C71FEA" w:rsidP="00586B13"/>
    <w:p w:rsidR="00C71FEA" w:rsidRDefault="00FD0AB2" w:rsidP="00BD4BB1">
      <w:pPr>
        <w:pStyle w:val="1"/>
      </w:pPr>
      <w:bookmarkStart w:id="4" w:name="_Toc58330446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4"/>
    </w:p>
    <w:p w:rsidR="00097E67" w:rsidRDefault="00097E67" w:rsidP="00097E67"/>
    <w:p w:rsidR="00097E67" w:rsidRPr="00413D7C" w:rsidRDefault="00097E67" w:rsidP="00097E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1 семестр</w:t>
      </w:r>
    </w:p>
    <w:p w:rsidR="00097E67" w:rsidRDefault="00097E67" w:rsidP="00097E67">
      <w:pPr>
        <w:rPr>
          <w:bCs/>
          <w:color w:val="000000"/>
        </w:rPr>
      </w:pPr>
    </w:p>
    <w:tbl>
      <w:tblPr>
        <w:tblW w:w="9771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637"/>
        <w:gridCol w:w="1134"/>
      </w:tblGrid>
      <w:tr w:rsidR="00097E67" w:rsidRPr="0077295E" w:rsidTr="00097E67">
        <w:tc>
          <w:tcPr>
            <w:tcW w:w="97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pPr>
              <w:jc w:val="center"/>
            </w:pPr>
            <w:r>
              <w:t>Практические занятия (64 часа)</w:t>
            </w:r>
          </w:p>
          <w:p w:rsidR="00097E67" w:rsidRDefault="00097E67" w:rsidP="00097E67"/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r>
              <w:t>Наименование темы и их содержание</w:t>
            </w:r>
            <w:r w:rsidR="00EE7E7F">
              <w:t xml:space="preserve"> (на примере, УМК </w:t>
            </w:r>
            <w:r w:rsidR="00EE7E7F">
              <w:rPr>
                <w:lang w:val="en-US"/>
              </w:rPr>
              <w:t>Empower</w:t>
            </w:r>
            <w:r w:rsidR="00EE7E7F" w:rsidRPr="00EE7E7F">
              <w:t xml:space="preserve"> </w:t>
            </w:r>
            <w:r w:rsidR="00EE7E7F">
              <w:t>уровень А2)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r>
              <w:t>час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430618" w:rsidRDefault="00097E67" w:rsidP="00097E67">
            <w:pPr>
              <w:rPr>
                <w:b/>
              </w:rPr>
            </w:pPr>
            <w:r w:rsidRPr="00430618">
              <w:rPr>
                <w:b/>
              </w:rPr>
              <w:t>Тема 1. Люди</w:t>
            </w:r>
          </w:p>
          <w:p w:rsidR="00097E67" w:rsidRPr="0077295E" w:rsidRDefault="00097E67" w:rsidP="00097E67">
            <w:r w:rsidRPr="0077295E">
              <w:t xml:space="preserve">Глагол </w:t>
            </w:r>
            <w:r w:rsidRPr="0077295E">
              <w:rPr>
                <w:lang w:val="en-US"/>
              </w:rPr>
              <w:t>BE</w:t>
            </w:r>
            <w:r w:rsidRPr="0077295E">
              <w:t xml:space="preserve"> – утвердительные, отрицательные и вопросительные предложения.</w:t>
            </w:r>
          </w:p>
          <w:p w:rsidR="00097E67" w:rsidRPr="0077295E" w:rsidRDefault="00097E67" w:rsidP="00097E67">
            <w:r w:rsidRPr="0077295E">
              <w:t>Страны и национальности; часто используемые прилагательные.</w:t>
            </w:r>
          </w:p>
          <w:p w:rsidR="00097E67" w:rsidRDefault="00097E67" w:rsidP="00097E67">
            <w:r w:rsidRPr="0077295E">
              <w:t xml:space="preserve">Понятие слогов и ударения в словах; </w:t>
            </w:r>
          </w:p>
          <w:p w:rsidR="00097E67" w:rsidRPr="0077295E" w:rsidRDefault="00097E67" w:rsidP="00097E67">
            <w:r w:rsidRPr="0077295E">
              <w:t>Группы согласных звуков.</w:t>
            </w:r>
          </w:p>
          <w:p w:rsidR="00097E67" w:rsidRPr="0077295E" w:rsidRDefault="00097E67" w:rsidP="00097E67">
            <w:pPr>
              <w:widowControl w:val="0"/>
              <w:autoSpaceDE w:val="0"/>
              <w:autoSpaceDN w:val="0"/>
              <w:adjustRightInd w:val="0"/>
            </w:pPr>
            <w:r w:rsidRPr="0077295E">
              <w:t>Вопросы и ответы на тему личной информации</w:t>
            </w:r>
            <w:r>
              <w:t xml:space="preserve"> </w:t>
            </w:r>
            <w:r w:rsidRPr="0077295E">
              <w:t>(анкетные данные)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30618">
              <w:rPr>
                <w:rFonts w:ascii="Times New Roman" w:hAnsi="Times New Roman"/>
                <w:b/>
                <w:sz w:val="24"/>
                <w:szCs w:val="24"/>
              </w:rPr>
              <w:t>Тема 2. Работа и учёба</w:t>
            </w:r>
          </w:p>
          <w:p w:rsidR="00097E67" w:rsidRPr="0077295E" w:rsidRDefault="00097E67" w:rsidP="00097E67">
            <w:r w:rsidRPr="0077295E">
              <w:t>Простое настоящее время глаголов - утвердительные, отрицательные и вопросительные предложения.</w:t>
            </w:r>
          </w:p>
          <w:p w:rsidR="00097E67" w:rsidRPr="0077295E" w:rsidRDefault="00097E67" w:rsidP="00097E67">
            <w:r w:rsidRPr="0077295E">
              <w:t>Словарный запас, относящийся к работе и учёбе (названия профессий, некоторых выполняемых действий и т.д.); время.</w:t>
            </w:r>
          </w:p>
          <w:p w:rsidR="00097E67" w:rsidRDefault="00097E67" w:rsidP="00097E67">
            <w:r w:rsidRPr="0077295E">
              <w:t xml:space="preserve">Ударение в словах; </w:t>
            </w:r>
          </w:p>
          <w:p w:rsidR="00097E67" w:rsidRPr="0077295E" w:rsidRDefault="00097E67" w:rsidP="00097E67">
            <w:r w:rsidRPr="0077295E">
              <w:t>Написание и соответствующее ему произношение отдельных звуков.</w:t>
            </w:r>
          </w:p>
          <w:p w:rsidR="00097E67" w:rsidRDefault="00097E67" w:rsidP="00097E67">
            <w:r w:rsidRPr="0077295E">
              <w:t xml:space="preserve">Практика говорения о работе и учёбе; </w:t>
            </w:r>
          </w:p>
          <w:p w:rsidR="00097E67" w:rsidRPr="0077295E" w:rsidRDefault="00097E67" w:rsidP="00097E67">
            <w:r w:rsidRPr="0077295E">
              <w:t>Просьбы и ответы на них.</w:t>
            </w:r>
          </w:p>
          <w:p w:rsidR="00097E67" w:rsidRPr="0077295E" w:rsidRDefault="00097E67" w:rsidP="00097E67">
            <w:r w:rsidRPr="0077295E">
              <w:t>Заполнение форм.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30618">
              <w:rPr>
                <w:rFonts w:ascii="Times New Roman" w:hAnsi="Times New Roman"/>
                <w:b/>
                <w:sz w:val="24"/>
                <w:szCs w:val="24"/>
              </w:rPr>
              <w:t>Тема 3. Повседневная жизнь</w:t>
            </w:r>
          </w:p>
          <w:p w:rsidR="00097E67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 xml:space="preserve">Наречия частоты; 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  <w:r w:rsidRPr="0077295E">
              <w:rPr>
                <w:rFonts w:ascii="Times New Roman" w:hAnsi="Times New Roman"/>
                <w:sz w:val="24"/>
                <w:szCs w:val="24"/>
                <w:lang w:val="en-US"/>
              </w:rPr>
              <w:t>Have</w:t>
            </w:r>
            <w:r w:rsidRPr="007729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295E">
              <w:rPr>
                <w:rFonts w:ascii="Times New Roman" w:hAnsi="Times New Roman"/>
                <w:sz w:val="24"/>
                <w:szCs w:val="24"/>
                <w:lang w:val="en-US"/>
              </w:rPr>
              <w:t>got</w:t>
            </w:r>
            <w:r w:rsidRPr="0077295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97E67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Временные выражения;</w:t>
            </w:r>
          </w:p>
          <w:p w:rsidR="00097E67" w:rsidRDefault="00097E67" w:rsidP="00097E67">
            <w:pPr>
              <w:pStyle w:val="12"/>
              <w:spacing w:line="240" w:lineRule="auto"/>
              <w:ind w:left="0"/>
            </w:pPr>
            <w:r w:rsidRPr="0077295E">
              <w:rPr>
                <w:rFonts w:ascii="Times New Roman" w:hAnsi="Times New Roman"/>
                <w:sz w:val="24"/>
                <w:szCs w:val="24"/>
              </w:rPr>
              <w:t>Часто используемые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7295E">
              <w:t xml:space="preserve">произношение отдельных звуков; </w:t>
            </w:r>
          </w:p>
          <w:p w:rsidR="00097E67" w:rsidRPr="002207EF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t>Варианты произношения окончания -</w:t>
            </w:r>
            <w:r w:rsidRPr="0077295E">
              <w:rPr>
                <w:lang w:val="en-US"/>
              </w:rPr>
              <w:t>ED</w:t>
            </w:r>
            <w:r w:rsidRPr="0077295E">
              <w:t>.</w:t>
            </w:r>
          </w:p>
          <w:p w:rsidR="00097E67" w:rsidRDefault="00097E67" w:rsidP="00097E67">
            <w:r w:rsidRPr="0077295E">
              <w:t xml:space="preserve">Говорение о семье и семейной истории; о том, чем вы занимались в прошлом и о прошлых хобби; </w:t>
            </w:r>
          </w:p>
          <w:p w:rsidR="00097E67" w:rsidRDefault="00097E67" w:rsidP="00097E67">
            <w:r w:rsidRPr="0077295E">
              <w:t>Оставление голосовых сообщений.</w:t>
            </w:r>
          </w:p>
          <w:p w:rsidR="00097E67" w:rsidRPr="0077295E" w:rsidRDefault="00097E67" w:rsidP="00097E67">
            <w:r w:rsidRPr="0077295E">
              <w:t>Напи</w:t>
            </w:r>
            <w:r>
              <w:t>сание истории о чьей-либо жизни.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430618">
              <w:rPr>
                <w:rFonts w:ascii="Times New Roman" w:hAnsi="Times New Roman"/>
                <w:b/>
                <w:sz w:val="24"/>
                <w:szCs w:val="24"/>
              </w:rPr>
              <w:t>Тема 4. Еда</w:t>
            </w:r>
          </w:p>
          <w:p w:rsidR="00097E67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 xml:space="preserve">Исчисляемые и неисчисляемые существительные; 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Артикли и квантификаторы.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Словарный запас, относящийся к теме «Еда».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Ударение в предложениях; Группы слов.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Говорения о еде; Заказ еды в ресторане.</w:t>
            </w:r>
          </w:p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7295E">
              <w:rPr>
                <w:rFonts w:ascii="Times New Roman" w:hAnsi="Times New Roman"/>
                <w:sz w:val="24"/>
                <w:szCs w:val="24"/>
              </w:rPr>
              <w:t>Письмо – рассказ об умении что-либо делать.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097E67" w:rsidRPr="0077295E" w:rsidTr="00097E67"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C7535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</w:tbl>
    <w:p w:rsidR="00097E67" w:rsidRDefault="00097E67" w:rsidP="00097E67"/>
    <w:p w:rsidR="00097E67" w:rsidRDefault="00097E67" w:rsidP="00097E67"/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125"/>
      </w:tblGrid>
      <w:tr w:rsidR="00097E67" w:rsidTr="00097E67">
        <w:tc>
          <w:tcPr>
            <w:tcW w:w="9915" w:type="dxa"/>
            <w:gridSpan w:val="2"/>
          </w:tcPr>
          <w:p w:rsidR="00097E67" w:rsidRDefault="00097E67" w:rsidP="00097E67">
            <w:pPr>
              <w:jc w:val="center"/>
              <w:rPr>
                <w:bCs/>
              </w:rPr>
            </w:pPr>
            <w:r>
              <w:rPr>
                <w:bCs/>
              </w:rPr>
              <w:t>С</w:t>
            </w:r>
            <w:r w:rsidRPr="00AE3C44">
              <w:rPr>
                <w:bCs/>
              </w:rPr>
              <w:t>амостоятельная работа студентов</w:t>
            </w:r>
            <w:r>
              <w:rPr>
                <w:bCs/>
              </w:rPr>
              <w:t xml:space="preserve"> (42 часа)</w:t>
            </w:r>
          </w:p>
          <w:p w:rsidR="00097E67" w:rsidRDefault="00097E67" w:rsidP="00097E67">
            <w:pPr>
              <w:jc w:val="center"/>
            </w:pPr>
          </w:p>
        </w:tc>
      </w:tr>
      <w:tr w:rsidR="00097E67" w:rsidTr="00097E67">
        <w:tc>
          <w:tcPr>
            <w:tcW w:w="8790" w:type="dxa"/>
          </w:tcPr>
          <w:p w:rsidR="00097E67" w:rsidRDefault="00097E67" w:rsidP="00097E6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>Объем, час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AE3C44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292512">
              <w:rPr>
                <w:bCs/>
              </w:rPr>
              <w:t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 соответствующей части учебника.</w:t>
            </w:r>
            <w:r>
              <w:rPr>
                <w:bCs/>
              </w:rPr>
              <w:t xml:space="preserve"> 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  <w:p w:rsidR="00097E67" w:rsidRPr="00430618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контрольных работ и тестов.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430618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92512">
              <w:rPr>
                <w:bCs/>
              </w:rPr>
              <w:t>Чтение художественной и специализированно</w:t>
            </w:r>
            <w:r>
              <w:rPr>
                <w:bCs/>
              </w:rPr>
              <w:t>й литературы на изучаемом языке, п</w:t>
            </w:r>
            <w:r w:rsidRPr="00292512">
              <w:rPr>
                <w:bCs/>
              </w:rPr>
              <w:t xml:space="preserve">росмотр видео контента (художественного, научно-популярного и/или научного содержания) на изучаемом языке. (выбор материала осуществляется студентами в зависимости от их личных интересов и предпочтений и/или при помощи преподавателя). 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430618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Сбор материала и подготовка к докладу-выступлению на внеурочном мероприятии.</w:t>
            </w:r>
            <w:r w:rsidRPr="003F26DB">
              <w:rPr>
                <w:bCs/>
              </w:rPr>
              <w:t xml:space="preserve"> Также использование для дополнительной практики рекомендованных преподавателем онлайн ресурсов в первую очередь от разработчиков линейки учебников </w:t>
            </w:r>
            <w:r w:rsidRPr="003F26DB">
              <w:rPr>
                <w:bCs/>
                <w:lang w:val="en-US"/>
              </w:rPr>
              <w:t>Empower</w:t>
            </w:r>
            <w:r w:rsidRPr="003F26DB">
              <w:rPr>
                <w:bCs/>
              </w:rPr>
              <w:t xml:space="preserve"> и других, например, </w:t>
            </w:r>
            <w:r w:rsidRPr="003F26DB">
              <w:rPr>
                <w:rFonts w:eastAsiaTheme="minorEastAsia"/>
                <w:bCs/>
                <w:lang w:val="en-US" w:eastAsia="zh-CN"/>
              </w:rPr>
              <w:t>agenda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  <w:r w:rsidRPr="003F26DB">
              <w:rPr>
                <w:rFonts w:eastAsiaTheme="minorEastAsia"/>
                <w:bCs/>
                <w:lang w:val="en-US" w:eastAsia="zh-CN"/>
              </w:rPr>
              <w:t>web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25" w:type="dxa"/>
          </w:tcPr>
          <w:p w:rsidR="00097E67" w:rsidRPr="00FC7535" w:rsidRDefault="00097E67" w:rsidP="00097E67">
            <w:pPr>
              <w:jc w:val="center"/>
              <w:rPr>
                <w:b/>
              </w:rPr>
            </w:pPr>
            <w:r w:rsidRPr="00FC7535">
              <w:rPr>
                <w:b/>
              </w:rPr>
              <w:t>42</w:t>
            </w:r>
          </w:p>
        </w:tc>
      </w:tr>
    </w:tbl>
    <w:p w:rsidR="00097E67" w:rsidRDefault="00097E67" w:rsidP="00097E67"/>
    <w:p w:rsidR="00097E67" w:rsidRDefault="00097E67" w:rsidP="00097E67">
      <w:pPr>
        <w:jc w:val="center"/>
        <w:rPr>
          <w:b/>
          <w:i/>
          <w:sz w:val="28"/>
          <w:szCs w:val="28"/>
        </w:rPr>
      </w:pPr>
      <w:r w:rsidRPr="00B75018">
        <w:rPr>
          <w:b/>
          <w:i/>
          <w:sz w:val="28"/>
          <w:szCs w:val="28"/>
        </w:rPr>
        <w:t>2 семестр</w:t>
      </w:r>
    </w:p>
    <w:p w:rsidR="00097E67" w:rsidRPr="00B75018" w:rsidRDefault="00097E67" w:rsidP="00097E67">
      <w:pPr>
        <w:rPr>
          <w:b/>
          <w:i/>
          <w:sz w:val="28"/>
          <w:szCs w:val="28"/>
        </w:rPr>
      </w:pPr>
    </w:p>
    <w:tbl>
      <w:tblPr>
        <w:tblW w:w="10040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906"/>
        <w:gridCol w:w="1134"/>
      </w:tblGrid>
      <w:tr w:rsidR="00097E67" w:rsidRPr="0077295E" w:rsidTr="00097E67">
        <w:trPr>
          <w:trHeight w:val="692"/>
        </w:trPr>
        <w:tc>
          <w:tcPr>
            <w:tcW w:w="100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7E67" w:rsidRDefault="00097E67" w:rsidP="00097E67">
            <w:pPr>
              <w:jc w:val="center"/>
            </w:pPr>
            <w:r>
              <w:t>Практические занятия (64 часа)</w:t>
            </w:r>
          </w:p>
          <w:p w:rsidR="00097E67" w:rsidRPr="0077295E" w:rsidRDefault="00097E67" w:rsidP="00097E67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097E67" w:rsidRPr="0077295E" w:rsidTr="00097E67">
        <w:trPr>
          <w:trHeight w:val="561"/>
        </w:trPr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Наименование темы и их содержание</w:t>
            </w:r>
            <w:r w:rsidR="00EE7E7F">
              <w:t xml:space="preserve"> (на примере</w:t>
            </w:r>
            <w:r w:rsidR="0045509E">
              <w:t>,</w:t>
            </w:r>
            <w:r w:rsidR="00EE7E7F">
              <w:t xml:space="preserve"> УМК </w:t>
            </w:r>
            <w:r w:rsidR="00EE7E7F">
              <w:rPr>
                <w:lang w:val="en-US"/>
              </w:rPr>
              <w:t>Empower</w:t>
            </w:r>
            <w:r w:rsidR="00EE7E7F" w:rsidRPr="00EE7E7F">
              <w:t xml:space="preserve"> </w:t>
            </w:r>
            <w:r w:rsidR="00EE7E7F">
              <w:t>уровень А2)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pPr>
              <w:tabs>
                <w:tab w:val="center" w:pos="1629"/>
              </w:tabs>
            </w:pPr>
            <w:r>
              <w:t>час</w:t>
            </w:r>
            <w:r>
              <w:tab/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430618" w:rsidRDefault="00097E67" w:rsidP="00097E67">
            <w:pPr>
              <w:ind w:left="-167" w:right="410" w:firstLine="167"/>
              <w:rPr>
                <w:b/>
              </w:rPr>
            </w:pPr>
            <w:r w:rsidRPr="00430618">
              <w:rPr>
                <w:b/>
              </w:rPr>
              <w:t>Тема 5. Места</w:t>
            </w:r>
          </w:p>
          <w:p w:rsidR="00097E67" w:rsidRPr="00D17561" w:rsidRDefault="00097E67" w:rsidP="00097E67">
            <w:pPr>
              <w:ind w:left="-167" w:right="410" w:firstLine="167"/>
            </w:pPr>
            <w:r w:rsidRPr="0077295E">
              <w:t>Структура</w:t>
            </w:r>
            <w:r w:rsidRPr="00D17561">
              <w:t xml:space="preserve"> «</w:t>
            </w:r>
            <w:r w:rsidRPr="0077295E">
              <w:rPr>
                <w:lang w:val="en-US"/>
              </w:rPr>
              <w:t>There</w:t>
            </w:r>
            <w:r w:rsidRPr="00D17561">
              <w:t xml:space="preserve"> </w:t>
            </w:r>
            <w:r w:rsidRPr="0077295E">
              <w:rPr>
                <w:lang w:val="en-US"/>
              </w:rPr>
              <w:t>is</w:t>
            </w:r>
            <w:r w:rsidRPr="00D17561">
              <w:t>/</w:t>
            </w:r>
            <w:r w:rsidRPr="0077295E">
              <w:rPr>
                <w:lang w:val="en-US"/>
              </w:rPr>
              <w:t>There</w:t>
            </w:r>
            <w:r w:rsidRPr="00D17561">
              <w:t xml:space="preserve"> </w:t>
            </w:r>
            <w:r w:rsidRPr="0077295E">
              <w:rPr>
                <w:lang w:val="en-US"/>
              </w:rPr>
              <w:t>are</w:t>
            </w:r>
            <w:r w:rsidRPr="00D17561">
              <w:t xml:space="preserve">»; </w:t>
            </w:r>
            <w:proofErr w:type="spellStart"/>
            <w:r w:rsidRPr="0077295E">
              <w:t>Притяжание</w:t>
            </w:r>
            <w:proofErr w:type="spellEnd"/>
            <w:r w:rsidRPr="00D17561">
              <w:t>.</w:t>
            </w:r>
          </w:p>
          <w:p w:rsidR="00097E67" w:rsidRPr="0077295E" w:rsidRDefault="00097E67" w:rsidP="00097E67">
            <w:pPr>
              <w:ind w:left="-167" w:right="410" w:firstLine="167"/>
            </w:pPr>
            <w:r w:rsidRPr="0077295E">
              <w:t>Словарь – «Места в городе», «Мебель».</w:t>
            </w:r>
          </w:p>
          <w:p w:rsidR="00097E67" w:rsidRDefault="00097E67" w:rsidP="00097E67">
            <w:r w:rsidRPr="0077295E">
              <w:t xml:space="preserve">Ударение в предложениях; </w:t>
            </w:r>
          </w:p>
          <w:p w:rsidR="00097E67" w:rsidRPr="0077295E" w:rsidRDefault="00097E67" w:rsidP="00097E67">
            <w:r w:rsidRPr="0077295E">
              <w:t>Написание и соответствующее ему произношение отдельных звуков.</w:t>
            </w:r>
          </w:p>
          <w:p w:rsidR="00097E67" w:rsidRPr="0077295E" w:rsidRDefault="00097E67" w:rsidP="00097E67">
            <w:r w:rsidRPr="0077295E">
              <w:t>Просьба объяснить дорогу, объяснение дороги.</w:t>
            </w:r>
          </w:p>
          <w:p w:rsidR="00097E67" w:rsidRPr="0077295E" w:rsidRDefault="00097E67" w:rsidP="00097E67">
            <w:r w:rsidRPr="0077295E">
              <w:t>Описание окрестностей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430618" w:rsidRDefault="00097E67" w:rsidP="00097E67">
            <w:pPr>
              <w:rPr>
                <w:b/>
              </w:rPr>
            </w:pPr>
            <w:r w:rsidRPr="00430618">
              <w:rPr>
                <w:b/>
              </w:rPr>
              <w:t>Тема 6. Семья</w:t>
            </w:r>
          </w:p>
          <w:p w:rsidR="00097E67" w:rsidRDefault="00097E67" w:rsidP="00097E67">
            <w:r w:rsidRPr="0077295E">
              <w:t xml:space="preserve">Простое прошедшее время глагола </w:t>
            </w:r>
            <w:r w:rsidRPr="0077295E">
              <w:rPr>
                <w:lang w:val="en-US"/>
              </w:rPr>
              <w:t>BE</w:t>
            </w:r>
            <w:r w:rsidRPr="0077295E">
              <w:t>;</w:t>
            </w:r>
          </w:p>
          <w:p w:rsidR="00097E67" w:rsidRPr="0077295E" w:rsidRDefault="00097E67" w:rsidP="00097E67">
            <w:r w:rsidRPr="0077295E">
              <w:t>Простое</w:t>
            </w:r>
            <w:r>
              <w:t xml:space="preserve"> </w:t>
            </w:r>
            <w:r w:rsidRPr="0077295E">
              <w:t>прошедшее время других глаголов – утвердительные предложения.</w:t>
            </w:r>
          </w:p>
          <w:p w:rsidR="00097E67" w:rsidRDefault="00097E67" w:rsidP="00097E67">
            <w:r w:rsidRPr="0077295E">
              <w:t xml:space="preserve">Словарь – Семья; </w:t>
            </w:r>
          </w:p>
          <w:p w:rsidR="00097E67" w:rsidRPr="0077295E" w:rsidRDefault="00097E67" w:rsidP="00097E67">
            <w:r w:rsidRPr="0077295E">
              <w:t>Года и даты; Неправильные глаголы.</w:t>
            </w:r>
          </w:p>
          <w:p w:rsidR="00097E67" w:rsidRDefault="00097E67" w:rsidP="00097E67">
            <w:r w:rsidRPr="0077295E">
              <w:t xml:space="preserve">Ударение в предложениях; </w:t>
            </w:r>
          </w:p>
          <w:p w:rsidR="00097E67" w:rsidRDefault="00097E67" w:rsidP="00097E67">
            <w:r w:rsidRPr="0077295E">
              <w:t>Написание и соответствующее ему произношение отдельных звуков;</w:t>
            </w:r>
          </w:p>
          <w:p w:rsidR="00097E67" w:rsidRPr="0077295E" w:rsidRDefault="00097E67" w:rsidP="00097E67">
            <w:r w:rsidRPr="0077295E">
              <w:t>Варианты произношения окончания -</w:t>
            </w:r>
            <w:r w:rsidRPr="0077295E">
              <w:rPr>
                <w:lang w:val="en-US"/>
              </w:rPr>
              <w:t>ED</w:t>
            </w:r>
            <w:r w:rsidRPr="0077295E">
              <w:t>.</w:t>
            </w:r>
          </w:p>
          <w:p w:rsidR="00097E67" w:rsidRPr="0077295E" w:rsidRDefault="00097E67" w:rsidP="00097E67">
            <w:r w:rsidRPr="0077295E">
              <w:t>Говорение о семье и семейной истории; о том, чем вы занимались в прошлом и о прошлых хобби; Оставление голосовых сообщений.</w:t>
            </w:r>
          </w:p>
          <w:p w:rsidR="00097E67" w:rsidRPr="0077295E" w:rsidRDefault="00097E67" w:rsidP="00097E67">
            <w:r w:rsidRPr="0077295E">
              <w:t>Написание истории о чьей-либо жизни.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430618" w:rsidRDefault="00097E67" w:rsidP="00097E67">
            <w:pPr>
              <w:rPr>
                <w:b/>
              </w:rPr>
            </w:pPr>
            <w:r w:rsidRPr="00430618">
              <w:rPr>
                <w:b/>
              </w:rPr>
              <w:t>Тема 7. В пути</w:t>
            </w:r>
          </w:p>
          <w:p w:rsidR="00097E67" w:rsidRDefault="00097E67" w:rsidP="00097E67">
            <w:r w:rsidRPr="0077295E">
              <w:t>Простое прошедшее время – отрицательные и вопросительные предложения;</w:t>
            </w:r>
          </w:p>
          <w:p w:rsidR="00097E67" w:rsidRPr="0077295E" w:rsidRDefault="00097E67" w:rsidP="00097E67">
            <w:r w:rsidRPr="0077295E">
              <w:t>Использования герундия после некоторых глаголов.</w:t>
            </w:r>
          </w:p>
          <w:p w:rsidR="00097E67" w:rsidRDefault="00097E67" w:rsidP="00097E67">
            <w:r w:rsidRPr="0077295E">
              <w:t>Виды транспорта;</w:t>
            </w:r>
          </w:p>
          <w:p w:rsidR="00097E67" w:rsidRPr="0077295E" w:rsidRDefault="00097E67" w:rsidP="00097E67">
            <w:r w:rsidRPr="0077295E">
              <w:t>Прилагательные для описания видов транспорта.</w:t>
            </w:r>
          </w:p>
          <w:p w:rsidR="00097E67" w:rsidRDefault="00097E67" w:rsidP="00097E67">
            <w:r w:rsidRPr="0077295E">
              <w:t>Написание и соответствующее ему произношение отдельных звуков;</w:t>
            </w:r>
          </w:p>
          <w:p w:rsidR="00097E67" w:rsidRPr="0077295E" w:rsidRDefault="00097E67" w:rsidP="00097E67">
            <w:r w:rsidRPr="0077295E">
              <w:t>Тон речи в разных ситуациях.</w:t>
            </w:r>
          </w:p>
          <w:p w:rsidR="00097E67" w:rsidRDefault="00097E67" w:rsidP="00097E67">
            <w:r w:rsidRPr="0077295E">
              <w:t xml:space="preserve">Говорение о прошлых путешествиях, о транспорте (что нравится и что не нравится); </w:t>
            </w:r>
          </w:p>
          <w:p w:rsidR="00097E67" w:rsidRPr="0077295E" w:rsidRDefault="00097E67" w:rsidP="00097E67">
            <w:r w:rsidRPr="0077295E">
              <w:t>Извинения и их принятие.</w:t>
            </w:r>
          </w:p>
          <w:p w:rsidR="00097E67" w:rsidRPr="0077295E" w:rsidRDefault="00097E67" w:rsidP="00097E67">
            <w:r w:rsidRPr="0077295E">
              <w:t>Письмо о себе.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430618" w:rsidRDefault="00097E67" w:rsidP="00097E67">
            <w:pPr>
              <w:rPr>
                <w:b/>
              </w:rPr>
            </w:pPr>
            <w:r w:rsidRPr="00430618">
              <w:rPr>
                <w:b/>
              </w:rPr>
              <w:t>Тема 8. Здоровье</w:t>
            </w:r>
          </w:p>
          <w:p w:rsidR="00097E67" w:rsidRPr="00D17561" w:rsidRDefault="00097E67" w:rsidP="00097E67">
            <w:r w:rsidRPr="0077295E">
              <w:t>Модальные</w:t>
            </w:r>
            <w:r w:rsidRPr="00D17561">
              <w:t xml:space="preserve"> </w:t>
            </w:r>
            <w:r w:rsidRPr="0077295E">
              <w:t>глаголы</w:t>
            </w:r>
            <w:r w:rsidRPr="00D17561">
              <w:t xml:space="preserve"> – </w:t>
            </w:r>
            <w:r w:rsidRPr="0077295E">
              <w:rPr>
                <w:lang w:val="en-US"/>
              </w:rPr>
              <w:t>can</w:t>
            </w:r>
            <w:r w:rsidRPr="00D17561">
              <w:t xml:space="preserve">, </w:t>
            </w:r>
            <w:r w:rsidRPr="0077295E">
              <w:rPr>
                <w:lang w:val="en-US"/>
              </w:rPr>
              <w:t>could</w:t>
            </w:r>
            <w:r w:rsidRPr="00D17561">
              <w:t xml:space="preserve">, </w:t>
            </w:r>
            <w:r w:rsidRPr="0077295E">
              <w:rPr>
                <w:lang w:val="en-US"/>
              </w:rPr>
              <w:t>have</w:t>
            </w:r>
            <w:r w:rsidRPr="00D17561">
              <w:t xml:space="preserve"> </w:t>
            </w:r>
            <w:r w:rsidRPr="0077295E">
              <w:rPr>
                <w:lang w:val="en-US"/>
              </w:rPr>
              <w:t>to</w:t>
            </w:r>
            <w:r w:rsidRPr="00D17561">
              <w:t>.</w:t>
            </w:r>
          </w:p>
          <w:p w:rsidR="00097E67" w:rsidRDefault="00097E67" w:rsidP="00097E67">
            <w:r w:rsidRPr="0077295E">
              <w:t>Спорт и спортивные упражнения;</w:t>
            </w:r>
          </w:p>
          <w:p w:rsidR="00097E67" w:rsidRPr="0077295E" w:rsidRDefault="00097E67" w:rsidP="00097E67">
            <w:r w:rsidRPr="0077295E">
              <w:t>Части тела; Внешний вид.</w:t>
            </w:r>
          </w:p>
          <w:p w:rsidR="00097E67" w:rsidRDefault="00097E67" w:rsidP="00097E67">
            <w:r w:rsidRPr="0077295E">
              <w:t>Произношение модальных глаголов;</w:t>
            </w:r>
          </w:p>
          <w:p w:rsidR="00097E67" w:rsidRPr="0077295E" w:rsidRDefault="00097E67" w:rsidP="00097E67">
            <w:r w:rsidRPr="0077295E">
              <w:t>Слитное произношение групп слов.</w:t>
            </w:r>
          </w:p>
          <w:p w:rsidR="00097E67" w:rsidRPr="0077295E" w:rsidRDefault="00097E67" w:rsidP="00097E67">
            <w:r w:rsidRPr="0077295E">
              <w:t>Говорение о физических способностях, о спорте и упражнениях, о том, как поддерживать себя в форме, о здоровье и самочувствии.</w:t>
            </w:r>
          </w:p>
          <w:p w:rsidR="00097E67" w:rsidRPr="0077295E" w:rsidRDefault="00097E67" w:rsidP="00097E67">
            <w:r w:rsidRPr="0077295E">
              <w:t>Написание статьи о том, что надо делать, чтобы сохранить здоровье.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16</w:t>
            </w:r>
          </w:p>
        </w:tc>
      </w:tr>
      <w:tr w:rsidR="00097E67" w:rsidRPr="0077295E" w:rsidTr="00097E67">
        <w:tc>
          <w:tcPr>
            <w:tcW w:w="8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Pr="00430618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097E67" w:rsidP="00097E67">
            <w:pPr>
              <w:pStyle w:val="12"/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FC7535">
              <w:rPr>
                <w:rFonts w:ascii="Times New Roman" w:hAnsi="Times New Roman"/>
                <w:b/>
                <w:sz w:val="24"/>
                <w:szCs w:val="24"/>
              </w:rPr>
              <w:t>64</w:t>
            </w:r>
          </w:p>
        </w:tc>
      </w:tr>
    </w:tbl>
    <w:p w:rsidR="00097E67" w:rsidRDefault="00097E67" w:rsidP="00097E67"/>
    <w:p w:rsidR="00097E67" w:rsidRPr="00AE3C44" w:rsidRDefault="00097E67" w:rsidP="00097E67">
      <w:pPr>
        <w:rPr>
          <w:bCs/>
        </w:rPr>
      </w:pPr>
    </w:p>
    <w:tbl>
      <w:tblPr>
        <w:tblW w:w="99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125"/>
      </w:tblGrid>
      <w:tr w:rsidR="00097E67" w:rsidTr="00097E67">
        <w:tc>
          <w:tcPr>
            <w:tcW w:w="9915" w:type="dxa"/>
            <w:gridSpan w:val="2"/>
          </w:tcPr>
          <w:p w:rsidR="00097E67" w:rsidRDefault="00097E67" w:rsidP="00097E67">
            <w:pPr>
              <w:jc w:val="center"/>
              <w:rPr>
                <w:bCs/>
              </w:rPr>
            </w:pPr>
            <w:r w:rsidRPr="00AE3C44">
              <w:rPr>
                <w:bCs/>
              </w:rPr>
              <w:t>Самостоятельная работа студентов</w:t>
            </w:r>
            <w:r>
              <w:rPr>
                <w:bCs/>
              </w:rPr>
              <w:t xml:space="preserve"> (42 часа)</w:t>
            </w:r>
          </w:p>
          <w:p w:rsidR="00097E67" w:rsidRDefault="00097E67" w:rsidP="00097E67">
            <w:pPr>
              <w:jc w:val="center"/>
            </w:pPr>
          </w:p>
        </w:tc>
      </w:tr>
      <w:tr w:rsidR="00097E67" w:rsidTr="00097E67">
        <w:tc>
          <w:tcPr>
            <w:tcW w:w="8790" w:type="dxa"/>
          </w:tcPr>
          <w:p w:rsidR="00097E67" w:rsidRDefault="00097E67" w:rsidP="00097E6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>Объем, час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AE3C44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292512">
              <w:rPr>
                <w:bCs/>
              </w:rPr>
              <w:t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 соответствующей части учебника.</w:t>
            </w:r>
            <w:r>
              <w:rPr>
                <w:bCs/>
              </w:rPr>
              <w:t xml:space="preserve"> </w:t>
            </w: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контрольных работ и тестов.</w:t>
            </w: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292512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92512">
              <w:rPr>
                <w:bCs/>
              </w:rPr>
              <w:t>Чтение художественной и специализированно</w:t>
            </w:r>
            <w:r>
              <w:rPr>
                <w:bCs/>
              </w:rPr>
              <w:t>й литературы на изучаемом языке, п</w:t>
            </w:r>
            <w:r w:rsidRPr="00292512">
              <w:rPr>
                <w:bCs/>
              </w:rPr>
              <w:t xml:space="preserve">росмотр видео контента (художественного, научно-популярного и/или научного содержания) на изучаемом языке. (выбор материала осуществляется студентами в зависимости от их личных интересов и предпочтений и/или при помощи преподавателя). </w:t>
            </w: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Pr="003F26DB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Сбор материала и подготовка к докладу-выступлению на внеурочном мероприятии.</w:t>
            </w:r>
            <w:r w:rsidRPr="003F26DB">
              <w:rPr>
                <w:bCs/>
              </w:rPr>
              <w:t xml:space="preserve"> Также использование для дополнительной практики рекомендованных преподавателем онлайн ресурсов в первую очередь от разработчиков линейки учебников </w:t>
            </w:r>
            <w:r w:rsidRPr="003F26DB">
              <w:rPr>
                <w:bCs/>
                <w:lang w:val="en-US"/>
              </w:rPr>
              <w:t>Empower</w:t>
            </w:r>
            <w:r w:rsidRPr="003F26DB">
              <w:rPr>
                <w:bCs/>
              </w:rPr>
              <w:t xml:space="preserve"> и других, например, </w:t>
            </w:r>
            <w:r w:rsidRPr="003F26DB">
              <w:rPr>
                <w:rFonts w:eastAsiaTheme="minorEastAsia"/>
                <w:bCs/>
                <w:lang w:val="en-US" w:eastAsia="zh-CN"/>
              </w:rPr>
              <w:t>agenda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  <w:r w:rsidRPr="003F26DB">
              <w:rPr>
                <w:rFonts w:eastAsiaTheme="minorEastAsia"/>
                <w:bCs/>
                <w:lang w:val="en-US" w:eastAsia="zh-CN"/>
              </w:rPr>
              <w:t>web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</w:p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125" w:type="dxa"/>
          </w:tcPr>
          <w:p w:rsidR="00097E67" w:rsidRDefault="00097E67" w:rsidP="00097E67">
            <w:pPr>
              <w:jc w:val="center"/>
            </w:pPr>
            <w:r>
              <w:t xml:space="preserve">10,5 </w:t>
            </w:r>
          </w:p>
        </w:tc>
      </w:tr>
      <w:tr w:rsidR="00097E67" w:rsidTr="00097E67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25" w:type="dxa"/>
          </w:tcPr>
          <w:p w:rsidR="00097E67" w:rsidRPr="00FC7535" w:rsidRDefault="00097E67" w:rsidP="00097E67">
            <w:pPr>
              <w:jc w:val="center"/>
              <w:rPr>
                <w:b/>
              </w:rPr>
            </w:pPr>
            <w:r w:rsidRPr="00FC7535">
              <w:rPr>
                <w:b/>
              </w:rPr>
              <w:t>42</w:t>
            </w:r>
          </w:p>
        </w:tc>
      </w:tr>
    </w:tbl>
    <w:p w:rsidR="00097E67" w:rsidRDefault="00097E67" w:rsidP="00097E67"/>
    <w:p w:rsidR="00097E67" w:rsidRPr="00333442" w:rsidRDefault="00097E67" w:rsidP="00097E6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B75018">
        <w:rPr>
          <w:b/>
          <w:i/>
          <w:sz w:val="28"/>
          <w:szCs w:val="28"/>
        </w:rPr>
        <w:t xml:space="preserve"> семестр</w:t>
      </w:r>
    </w:p>
    <w:tbl>
      <w:tblPr>
        <w:tblW w:w="9913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8779"/>
        <w:gridCol w:w="1134"/>
      </w:tblGrid>
      <w:tr w:rsidR="00097E67" w:rsidRPr="0077295E" w:rsidTr="00097E67"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Default="00097E67" w:rsidP="00097E67">
            <w:pPr>
              <w:jc w:val="center"/>
            </w:pPr>
            <w:r>
              <w:t>Практические занятия (74 часа)</w:t>
            </w:r>
          </w:p>
          <w:p w:rsidR="00097E67" w:rsidRPr="0077295E" w:rsidRDefault="00097E67" w:rsidP="00097E67">
            <w:pPr>
              <w:rPr>
                <w:b/>
              </w:rPr>
            </w:pPr>
          </w:p>
        </w:tc>
      </w:tr>
      <w:tr w:rsidR="00097E67" w:rsidRPr="0077295E" w:rsidTr="00097E67">
        <w:trPr>
          <w:trHeight w:val="461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r>
              <w:t>Наименование темы и их содержание</w:t>
            </w:r>
            <w:r w:rsidR="00EE7E7F">
              <w:t xml:space="preserve"> (на примере</w:t>
            </w:r>
            <w:r w:rsidR="0045509E">
              <w:t>,</w:t>
            </w:r>
            <w:r w:rsidR="00EE7E7F">
              <w:t xml:space="preserve"> УМК </w:t>
            </w:r>
            <w:r w:rsidR="00EE7E7F">
              <w:rPr>
                <w:lang w:val="en-US"/>
              </w:rPr>
              <w:t>Empower</w:t>
            </w:r>
            <w:r w:rsidR="00EE7E7F" w:rsidRPr="00EE7E7F">
              <w:t xml:space="preserve"> </w:t>
            </w:r>
            <w:r w:rsidR="00EE7E7F">
              <w:t>уровень А2)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r>
              <w:t>Объем,</w:t>
            </w:r>
          </w:p>
          <w:p w:rsidR="00097E67" w:rsidRDefault="00097E67" w:rsidP="00097E67">
            <w:r>
              <w:t>час</w:t>
            </w:r>
          </w:p>
        </w:tc>
      </w:tr>
      <w:tr w:rsidR="00097E67" w:rsidRPr="0077295E" w:rsidTr="00097E6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1A4F3E" w:rsidRDefault="00097E67" w:rsidP="00097E67">
            <w:pPr>
              <w:rPr>
                <w:b/>
              </w:rPr>
            </w:pPr>
            <w:r w:rsidRPr="001A4F3E">
              <w:rPr>
                <w:b/>
              </w:rPr>
              <w:t>Тема 9. Одежда и покупки</w:t>
            </w:r>
          </w:p>
          <w:p w:rsidR="00097E67" w:rsidRPr="0077295E" w:rsidRDefault="00097E67" w:rsidP="00097E67">
            <w:r w:rsidRPr="0077295E">
              <w:t>Настоящее продолженное время; Сравнение настоящего простого и продолженного времён.</w:t>
            </w:r>
          </w:p>
          <w:p w:rsidR="00097E67" w:rsidRPr="0077295E" w:rsidRDefault="00097E67" w:rsidP="00097E67">
            <w:r w:rsidRPr="0077295E">
              <w:t>Словарь – Покупки, деньги, цены; Одежда.</w:t>
            </w:r>
          </w:p>
          <w:p w:rsidR="00097E67" w:rsidRDefault="00097E67" w:rsidP="00097E67">
            <w:r w:rsidRPr="0077295E">
              <w:t>Написание и соответствующее ему произношение отдельных звуков;</w:t>
            </w:r>
          </w:p>
          <w:p w:rsidR="00097E67" w:rsidRDefault="00097E67" w:rsidP="00097E67">
            <w:r w:rsidRPr="0077295E">
              <w:t>Ударение в составных существительных;</w:t>
            </w:r>
          </w:p>
          <w:p w:rsidR="00097E67" w:rsidRPr="0077295E" w:rsidRDefault="00097E67" w:rsidP="00097E67">
            <w:r w:rsidRPr="0077295E">
              <w:t>Слитное произношение групп слов.</w:t>
            </w:r>
          </w:p>
          <w:p w:rsidR="00097E67" w:rsidRDefault="00097E67" w:rsidP="00097E67">
            <w:r w:rsidRPr="0077295E">
              <w:t>Говорение о том, где вы находитесь в данный момент и что делаете;</w:t>
            </w:r>
          </w:p>
          <w:p w:rsidR="00097E67" w:rsidRDefault="00097E67" w:rsidP="00097E67">
            <w:r w:rsidRPr="0077295E">
              <w:t xml:space="preserve">Одежда, которую вы носите в разное время; </w:t>
            </w:r>
          </w:p>
          <w:p w:rsidR="00097E67" w:rsidRPr="0077295E" w:rsidRDefault="00097E67" w:rsidP="00097E67">
            <w:r w:rsidRPr="0077295E">
              <w:t>Хождение по магазинам.</w:t>
            </w:r>
          </w:p>
          <w:p w:rsidR="00097E67" w:rsidRPr="0077295E" w:rsidRDefault="00097E67" w:rsidP="00097E67">
            <w:r w:rsidRPr="0077295E">
              <w:t>Благодарственное письмо.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 xml:space="preserve">18,5 </w:t>
            </w:r>
          </w:p>
        </w:tc>
      </w:tr>
      <w:tr w:rsidR="00097E67" w:rsidRPr="0077295E" w:rsidTr="00097E67">
        <w:trPr>
          <w:trHeight w:val="2657"/>
        </w:trPr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1A4F3E" w:rsidRDefault="00097E67" w:rsidP="00097E67">
            <w:pPr>
              <w:rPr>
                <w:b/>
              </w:rPr>
            </w:pPr>
            <w:r w:rsidRPr="001A4F3E">
              <w:rPr>
                <w:b/>
              </w:rPr>
              <w:t>Тема 10. Общение</w:t>
            </w:r>
          </w:p>
          <w:p w:rsidR="00097E67" w:rsidRPr="0077295E" w:rsidRDefault="00097E67" w:rsidP="00097E67">
            <w:r w:rsidRPr="0077295E">
              <w:t>Прилагательные в сравнительной и превосходной степени.</w:t>
            </w:r>
          </w:p>
          <w:p w:rsidR="00097E67" w:rsidRDefault="00097E67" w:rsidP="00097E67">
            <w:r w:rsidRPr="0077295E">
              <w:t>Словосочетания, относящиеся к сфере ИТ;</w:t>
            </w:r>
          </w:p>
          <w:p w:rsidR="00097E67" w:rsidRPr="0077295E" w:rsidRDefault="00097E67" w:rsidP="00097E67">
            <w:r w:rsidRPr="0077295E">
              <w:t>Большие числа.</w:t>
            </w:r>
          </w:p>
          <w:p w:rsidR="00097E67" w:rsidRDefault="00097E67" w:rsidP="00097E67">
            <w:r w:rsidRPr="0077295E">
              <w:t>Ударение в словах и предложениях;</w:t>
            </w:r>
          </w:p>
          <w:p w:rsidR="00097E67" w:rsidRPr="0077295E" w:rsidRDefault="00097E67" w:rsidP="00097E67">
            <w:r w:rsidRPr="0077295E">
              <w:t>Главное ударение и тон речи.</w:t>
            </w:r>
          </w:p>
          <w:p w:rsidR="00097E67" w:rsidRDefault="00097E67" w:rsidP="00097E67">
            <w:r w:rsidRPr="0077295E">
              <w:t xml:space="preserve">Говорение о вещах которыми вы владеете, об иностранных языках </w:t>
            </w:r>
          </w:p>
          <w:p w:rsidR="00097E67" w:rsidRPr="0077295E" w:rsidRDefault="00097E67" w:rsidP="00097E67">
            <w:r w:rsidRPr="0077295E">
              <w:t>Просьбы о помощи о ответы на них.</w:t>
            </w:r>
          </w:p>
          <w:p w:rsidR="00097E67" w:rsidRPr="0077295E" w:rsidRDefault="00097E67" w:rsidP="00097E67">
            <w:r w:rsidRPr="0077295E">
              <w:t>Письменное выражение своего мнения.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>
              <w:t>18,5</w:t>
            </w:r>
          </w:p>
        </w:tc>
      </w:tr>
      <w:tr w:rsidR="00097E67" w:rsidRPr="0077295E" w:rsidTr="00097E6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1A4F3E" w:rsidRDefault="00097E67" w:rsidP="00097E67">
            <w:pPr>
              <w:rPr>
                <w:b/>
              </w:rPr>
            </w:pPr>
            <w:r w:rsidRPr="001A4F3E">
              <w:rPr>
                <w:b/>
              </w:rPr>
              <w:t>Тема 11. Развлечения</w:t>
            </w:r>
          </w:p>
          <w:p w:rsidR="00097E67" w:rsidRDefault="00097E67" w:rsidP="00097E67">
            <w:r w:rsidRPr="0077295E">
              <w:t>Настоящее совершенное время;</w:t>
            </w:r>
          </w:p>
          <w:p w:rsidR="00097E67" w:rsidRPr="0077295E" w:rsidRDefault="00097E67" w:rsidP="00097E67">
            <w:r w:rsidRPr="0077295E">
              <w:t>Сравнения настоящего совершенного и простого прошедшего времён.</w:t>
            </w:r>
          </w:p>
          <w:p w:rsidR="00097E67" w:rsidRDefault="00097E67" w:rsidP="00097E67">
            <w:r w:rsidRPr="0077295E">
              <w:t>Неправильные причастия прошедшего времени;</w:t>
            </w:r>
          </w:p>
          <w:p w:rsidR="00097E67" w:rsidRPr="0077295E" w:rsidRDefault="00097E67" w:rsidP="00097E67">
            <w:r w:rsidRPr="0077295E">
              <w:t>Словарь на тему «Музыка».</w:t>
            </w:r>
          </w:p>
          <w:p w:rsidR="00097E67" w:rsidRDefault="00097E67" w:rsidP="00097E67">
            <w:r w:rsidRPr="0077295E">
              <w:t>Написание и соответствующее ему произношение отдельных звуков;</w:t>
            </w:r>
          </w:p>
          <w:p w:rsidR="00097E67" w:rsidRPr="0077295E" w:rsidRDefault="00097E67" w:rsidP="00097E67">
            <w:r w:rsidRPr="0077295E">
              <w:t>Слоги; Главное ударение и тон речи.</w:t>
            </w:r>
          </w:p>
          <w:p w:rsidR="00097E67" w:rsidRPr="0077295E" w:rsidRDefault="00097E67" w:rsidP="00097E67">
            <w:r w:rsidRPr="0077295E">
              <w:t>Говорение о развлечениях, о посещённых мероприятиях;</w:t>
            </w:r>
            <w:r>
              <w:t xml:space="preserve"> </w:t>
            </w:r>
            <w:r w:rsidRPr="0077295E">
              <w:t>Выражение личного мнения.</w:t>
            </w:r>
          </w:p>
          <w:p w:rsidR="00097E67" w:rsidRPr="0077295E" w:rsidRDefault="00097E67" w:rsidP="00097E67">
            <w:r w:rsidRPr="0077295E">
              <w:t>Написание отзыва/обзора.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Default="00097E67" w:rsidP="00097E67">
            <w:r>
              <w:t>18,5</w:t>
            </w:r>
          </w:p>
          <w:p w:rsidR="00097E67" w:rsidRPr="0077295E" w:rsidRDefault="00097E67" w:rsidP="00097E67">
            <w:r w:rsidRPr="0077295E">
              <w:t xml:space="preserve">. </w:t>
            </w:r>
          </w:p>
        </w:tc>
      </w:tr>
      <w:tr w:rsidR="00097E67" w:rsidRPr="0077295E" w:rsidTr="00097E6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7E67" w:rsidRPr="001A4F3E" w:rsidRDefault="00097E67" w:rsidP="00097E67">
            <w:pPr>
              <w:rPr>
                <w:b/>
              </w:rPr>
            </w:pPr>
            <w:r w:rsidRPr="001A4F3E">
              <w:rPr>
                <w:b/>
              </w:rPr>
              <w:t>Тема 12. Путешествия</w:t>
            </w:r>
          </w:p>
          <w:p w:rsidR="00097E67" w:rsidRDefault="00097E67" w:rsidP="00097E67">
            <w:r w:rsidRPr="0077295E">
              <w:t xml:space="preserve">Структура </w:t>
            </w:r>
            <w:r w:rsidRPr="0077295E">
              <w:rPr>
                <w:lang w:val="en-US"/>
              </w:rPr>
              <w:t>GOING</w:t>
            </w:r>
            <w:r w:rsidRPr="0077295E">
              <w:t xml:space="preserve"> </w:t>
            </w:r>
            <w:r w:rsidRPr="0077295E">
              <w:rPr>
                <w:lang w:val="en-US"/>
              </w:rPr>
              <w:t>TO</w:t>
            </w:r>
            <w:r w:rsidRPr="0077295E">
              <w:t>;</w:t>
            </w:r>
          </w:p>
          <w:p w:rsidR="00097E67" w:rsidRPr="0077295E" w:rsidRDefault="00097E67" w:rsidP="00097E67">
            <w:r w:rsidRPr="0077295E">
              <w:t xml:space="preserve">Модальный глагол: </w:t>
            </w:r>
            <w:r w:rsidRPr="0077295E">
              <w:rPr>
                <w:lang w:val="en-US"/>
              </w:rPr>
              <w:t>should</w:t>
            </w:r>
          </w:p>
          <w:p w:rsidR="00097E67" w:rsidRDefault="00097E67" w:rsidP="00097E67">
            <w:r w:rsidRPr="0077295E">
              <w:t xml:space="preserve">Словарь – География; </w:t>
            </w:r>
          </w:p>
          <w:p w:rsidR="00097E67" w:rsidRPr="0077295E" w:rsidRDefault="00097E67" w:rsidP="00097E67">
            <w:r w:rsidRPr="0077295E">
              <w:t xml:space="preserve">Словосочетания, относящиеся к путешествиям. </w:t>
            </w:r>
          </w:p>
          <w:p w:rsidR="00097E67" w:rsidRPr="0077295E" w:rsidRDefault="00097E67" w:rsidP="00097E67">
            <w:r w:rsidRPr="0077295E">
              <w:t>Ударение; Тон; Группы согласных.</w:t>
            </w:r>
          </w:p>
          <w:p w:rsidR="00097E67" w:rsidRDefault="00097E67" w:rsidP="00097E67">
            <w:r w:rsidRPr="0077295E">
              <w:t>Говорение о планах путешествий;</w:t>
            </w:r>
          </w:p>
          <w:p w:rsidR="00097E67" w:rsidRDefault="00097E67" w:rsidP="00097E67">
            <w:r w:rsidRPr="0077295E">
              <w:t>Советы собирающимся в путешествие;</w:t>
            </w:r>
          </w:p>
          <w:p w:rsidR="00097E67" w:rsidRPr="0077295E" w:rsidRDefault="00097E67" w:rsidP="00097E67">
            <w:r w:rsidRPr="0077295E">
              <w:t>Словарь на тему путешествий и туризма.</w:t>
            </w:r>
          </w:p>
          <w:p w:rsidR="00097E67" w:rsidRPr="0077295E" w:rsidRDefault="00097E67" w:rsidP="00097E67">
            <w:r w:rsidRPr="0077295E">
              <w:t>Советы в письменной форме</w:t>
            </w:r>
            <w:r>
              <w:t>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77295E" w:rsidRDefault="00097E67" w:rsidP="00097E67">
            <w:r w:rsidRPr="0077295E">
              <w:t>.</w:t>
            </w:r>
            <w:r>
              <w:t xml:space="preserve"> 18,5</w:t>
            </w:r>
          </w:p>
        </w:tc>
      </w:tr>
      <w:tr w:rsidR="00097E67" w:rsidRPr="0077295E" w:rsidTr="00097E67"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E67" w:rsidRPr="00FC7535" w:rsidRDefault="00097E67" w:rsidP="00097E67">
            <w:pPr>
              <w:jc w:val="center"/>
              <w:rPr>
                <w:b/>
              </w:rPr>
            </w:pPr>
            <w:r>
              <w:rPr>
                <w:b/>
              </w:rPr>
              <w:t>74</w:t>
            </w:r>
          </w:p>
        </w:tc>
      </w:tr>
    </w:tbl>
    <w:p w:rsidR="00097E67" w:rsidRDefault="00097E67" w:rsidP="00097E67"/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790"/>
        <w:gridCol w:w="1241"/>
      </w:tblGrid>
      <w:tr w:rsidR="00097E67" w:rsidTr="001A4F3E">
        <w:tc>
          <w:tcPr>
            <w:tcW w:w="10031" w:type="dxa"/>
            <w:gridSpan w:val="2"/>
          </w:tcPr>
          <w:p w:rsidR="00097E67" w:rsidRDefault="00097E67" w:rsidP="00097E67">
            <w:pPr>
              <w:jc w:val="center"/>
              <w:rPr>
                <w:bCs/>
              </w:rPr>
            </w:pPr>
            <w:r w:rsidRPr="00AE3C44">
              <w:rPr>
                <w:bCs/>
              </w:rPr>
              <w:t>Самостоятельная работа студентов</w:t>
            </w:r>
            <w:r>
              <w:rPr>
                <w:bCs/>
              </w:rPr>
              <w:t xml:space="preserve"> (42 часа)</w:t>
            </w:r>
          </w:p>
          <w:p w:rsidR="00097E67" w:rsidRDefault="00097E67" w:rsidP="00097E67">
            <w:pPr>
              <w:jc w:val="center"/>
            </w:pPr>
          </w:p>
        </w:tc>
      </w:tr>
      <w:tr w:rsidR="00097E67" w:rsidTr="001A4F3E">
        <w:tc>
          <w:tcPr>
            <w:tcW w:w="8790" w:type="dxa"/>
          </w:tcPr>
          <w:p w:rsidR="00097E67" w:rsidRDefault="00097E67" w:rsidP="00097E67">
            <w:pPr>
              <w:jc w:val="center"/>
            </w:pPr>
            <w:r>
              <w:t>Перечень занятий на СРС</w:t>
            </w:r>
          </w:p>
        </w:tc>
        <w:tc>
          <w:tcPr>
            <w:tcW w:w="1241" w:type="dxa"/>
          </w:tcPr>
          <w:p w:rsidR="00097E67" w:rsidRDefault="00097E67" w:rsidP="00097E67">
            <w:pPr>
              <w:jc w:val="center"/>
            </w:pPr>
            <w:r>
              <w:t>Объем, час</w:t>
            </w:r>
          </w:p>
        </w:tc>
      </w:tr>
      <w:tr w:rsidR="00097E67" w:rsidTr="001A4F3E">
        <w:tc>
          <w:tcPr>
            <w:tcW w:w="8790" w:type="dxa"/>
            <w:shd w:val="clear" w:color="auto" w:fill="auto"/>
          </w:tcPr>
          <w:p w:rsidR="00097E67" w:rsidRPr="00AE3C44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FF0000"/>
              </w:rPr>
            </w:pPr>
            <w:r w:rsidRPr="00292512">
              <w:rPr>
                <w:bCs/>
              </w:rPr>
              <w:t>Выполнение грамматических, лексических, фонологических упражнений, выбранных преподавателем исходя из нужд и потребностей каждой конкретной группы обучающихся, а также содержания соответствующей части учебника.</w:t>
            </w:r>
            <w:r>
              <w:rPr>
                <w:bCs/>
              </w:rPr>
              <w:t xml:space="preserve"> </w:t>
            </w:r>
          </w:p>
        </w:tc>
        <w:tc>
          <w:tcPr>
            <w:tcW w:w="1241" w:type="dxa"/>
          </w:tcPr>
          <w:p w:rsidR="00097E67" w:rsidRDefault="00097E67" w:rsidP="00097E67">
            <w:pPr>
              <w:jc w:val="center"/>
            </w:pPr>
            <w:r>
              <w:t xml:space="preserve">8 </w:t>
            </w:r>
          </w:p>
        </w:tc>
      </w:tr>
      <w:tr w:rsidR="00097E67" w:rsidTr="001A4F3E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Написание текущих письменных работ по учебным материалам.</w:t>
            </w:r>
          </w:p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Подготовка к написанию контрольных работ и тестов.</w:t>
            </w: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241" w:type="dxa"/>
          </w:tcPr>
          <w:p w:rsidR="00097E67" w:rsidRDefault="00097E67" w:rsidP="00097E67">
            <w:pPr>
              <w:jc w:val="center"/>
            </w:pPr>
            <w:r>
              <w:t xml:space="preserve">8 </w:t>
            </w:r>
          </w:p>
        </w:tc>
      </w:tr>
      <w:tr w:rsidR="00097E67" w:rsidTr="001A4F3E">
        <w:tc>
          <w:tcPr>
            <w:tcW w:w="8790" w:type="dxa"/>
            <w:shd w:val="clear" w:color="auto" w:fill="auto"/>
          </w:tcPr>
          <w:p w:rsidR="00097E67" w:rsidRPr="00292512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92512">
              <w:rPr>
                <w:bCs/>
              </w:rPr>
              <w:t>Чтение художественной и специализированно</w:t>
            </w:r>
            <w:r>
              <w:rPr>
                <w:bCs/>
              </w:rPr>
              <w:t>й литературы на изучаемом языке, п</w:t>
            </w:r>
            <w:r w:rsidRPr="00292512">
              <w:rPr>
                <w:bCs/>
              </w:rPr>
              <w:t xml:space="preserve">росмотр видео контента (художественного, научно-популярного и/или научного содержания) на изучаемом языке. (выбор материала осуществляется студентами в зависимости от их личных интересов и предпочтений и/или при помощи преподавателя). </w:t>
            </w: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241" w:type="dxa"/>
          </w:tcPr>
          <w:p w:rsidR="00097E67" w:rsidRDefault="00097E67" w:rsidP="00097E67">
            <w:pPr>
              <w:jc w:val="center"/>
            </w:pPr>
            <w:r>
              <w:t xml:space="preserve">8 </w:t>
            </w:r>
          </w:p>
        </w:tc>
      </w:tr>
      <w:tr w:rsidR="00097E67" w:rsidTr="001A4F3E">
        <w:tc>
          <w:tcPr>
            <w:tcW w:w="8790" w:type="dxa"/>
            <w:shd w:val="clear" w:color="auto" w:fill="auto"/>
          </w:tcPr>
          <w:p w:rsidR="00097E67" w:rsidRPr="003F26DB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Сбор материала и подготовка к докладу-выступлению на внеурочном мероприятии.</w:t>
            </w:r>
            <w:r w:rsidRPr="003F26DB">
              <w:rPr>
                <w:bCs/>
              </w:rPr>
              <w:t xml:space="preserve"> Также использование для дополнительной практики рекомендованных преподавателем онлайн ресурсов в первую очередь от разработчиков линейки учебников </w:t>
            </w:r>
            <w:r w:rsidRPr="003F26DB">
              <w:rPr>
                <w:bCs/>
                <w:lang w:val="en-US"/>
              </w:rPr>
              <w:t>Empower</w:t>
            </w:r>
            <w:r w:rsidRPr="003F26DB">
              <w:rPr>
                <w:bCs/>
              </w:rPr>
              <w:t xml:space="preserve"> и других, например, </w:t>
            </w:r>
            <w:r w:rsidRPr="003F26DB">
              <w:rPr>
                <w:rFonts w:eastAsiaTheme="minorEastAsia"/>
                <w:bCs/>
                <w:lang w:val="en-US" w:eastAsia="zh-CN"/>
              </w:rPr>
              <w:t>agenda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  <w:r w:rsidRPr="003F26DB">
              <w:rPr>
                <w:rFonts w:eastAsiaTheme="minorEastAsia"/>
                <w:bCs/>
                <w:lang w:val="en-US" w:eastAsia="zh-CN"/>
              </w:rPr>
              <w:t>web</w:t>
            </w:r>
            <w:r w:rsidRPr="003F26DB">
              <w:rPr>
                <w:rFonts w:eastAsiaTheme="minorEastAsia"/>
                <w:bCs/>
                <w:lang w:eastAsia="zh-CN"/>
              </w:rPr>
              <w:t>.</w:t>
            </w:r>
          </w:p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:rsidR="00097E67" w:rsidRPr="00AE3C44" w:rsidRDefault="00097E67" w:rsidP="00097E67">
            <w:pPr>
              <w:rPr>
                <w:color w:val="FF0000"/>
              </w:rPr>
            </w:pPr>
          </w:p>
        </w:tc>
        <w:tc>
          <w:tcPr>
            <w:tcW w:w="1241" w:type="dxa"/>
          </w:tcPr>
          <w:p w:rsidR="00097E67" w:rsidRDefault="00097E67" w:rsidP="00097E67">
            <w:pPr>
              <w:jc w:val="center"/>
            </w:pPr>
            <w:r>
              <w:t xml:space="preserve">8 </w:t>
            </w:r>
          </w:p>
        </w:tc>
      </w:tr>
      <w:tr w:rsidR="00097E67" w:rsidRPr="00FC7535" w:rsidTr="001A4F3E">
        <w:tc>
          <w:tcPr>
            <w:tcW w:w="8790" w:type="dxa"/>
            <w:shd w:val="clear" w:color="auto" w:fill="auto"/>
          </w:tcPr>
          <w:p w:rsidR="00097E67" w:rsidRDefault="00097E67" w:rsidP="00097E67">
            <w:pPr>
              <w:widowControl w:val="0"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1241" w:type="dxa"/>
          </w:tcPr>
          <w:p w:rsidR="00097E67" w:rsidRPr="00FC7535" w:rsidRDefault="00097E67" w:rsidP="00097E67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FC7535">
              <w:rPr>
                <w:b/>
              </w:rPr>
              <w:t>2</w:t>
            </w:r>
          </w:p>
        </w:tc>
      </w:tr>
    </w:tbl>
    <w:p w:rsidR="00AE3C44" w:rsidRDefault="00AE3C44" w:rsidP="001A4F3E">
      <w:pPr>
        <w:rPr>
          <w:b/>
        </w:rPr>
      </w:pPr>
    </w:p>
    <w:p w:rsidR="00F16095" w:rsidRDefault="00F16095" w:rsidP="00AB57D1">
      <w:pPr>
        <w:jc w:val="center"/>
        <w:rPr>
          <w:b/>
        </w:rPr>
      </w:pPr>
    </w:p>
    <w:p w:rsidR="00AB57D1" w:rsidRDefault="00AB57D1" w:rsidP="00BD4BB1">
      <w:pPr>
        <w:pStyle w:val="1"/>
      </w:pPr>
      <w:bookmarkStart w:id="5" w:name="_Toc58330447"/>
      <w:r>
        <w:t>5</w:t>
      </w:r>
      <w:r w:rsidRPr="00AB57D1">
        <w:t>. Перечень учебной литературы</w:t>
      </w:r>
      <w:bookmarkEnd w:id="5"/>
    </w:p>
    <w:p w:rsidR="00AD5A7A" w:rsidRPr="00AD5A7A" w:rsidRDefault="00AD5A7A" w:rsidP="00AD5A7A"/>
    <w:p w:rsidR="00CB3E5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D17561" w:rsidRPr="00D8560F" w:rsidRDefault="00D17561" w:rsidP="00D17561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8560F">
        <w:rPr>
          <w:rFonts w:ascii="Times New Roman" w:hAnsi="Times New Roman"/>
          <w:sz w:val="24"/>
          <w:szCs w:val="24"/>
          <w:lang w:val="en-US"/>
        </w:rPr>
        <w:t xml:space="preserve">Cambridge English Empower. A2 Elementary : student's book / Adrian Doff, Craig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Thaine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, Herbert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Puchta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 [et el.] ; Cambridge English Language Assessment, Part of University of Cambridge. Cambridge : Cambridge University Press, 2015. 176 p. : ill. ; 30x21 cm. (Cambridge English) . ISBN 978-1-107-46630-2. ISBN 978-1-107-46626-5. (36 </w:t>
      </w:r>
      <w:r w:rsidRPr="00D8560F">
        <w:rPr>
          <w:rFonts w:ascii="Times New Roman" w:hAnsi="Times New Roman"/>
          <w:sz w:val="24"/>
          <w:szCs w:val="24"/>
        </w:rPr>
        <w:t>экз</w:t>
      </w:r>
      <w:r w:rsidRPr="00D8560F">
        <w:rPr>
          <w:rFonts w:ascii="Times New Roman" w:hAnsi="Times New Roman"/>
          <w:sz w:val="24"/>
          <w:szCs w:val="24"/>
          <w:lang w:val="en-US"/>
        </w:rPr>
        <w:t>.)</w:t>
      </w:r>
    </w:p>
    <w:p w:rsidR="00D17561" w:rsidRPr="00D8560F" w:rsidRDefault="00D17561" w:rsidP="00D17561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8560F">
        <w:rPr>
          <w:rFonts w:ascii="Times New Roman" w:hAnsi="Times New Roman"/>
          <w:sz w:val="24"/>
          <w:szCs w:val="24"/>
          <w:lang w:val="en-US"/>
        </w:rPr>
        <w:t xml:space="preserve">Cambridge English Empower. B1 Pre-Intermediate : student's book / Adrian Doff, Craig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Thaine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, Herbert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Puchta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 [et al.] ; Cambridge English Language Assessment, Part of the University of Cambridge. Cambridge : Cambridge University Press, 2015. 176 p. : ill. ; 30x21 cm. (Cambridge English) . ISBN 978-1-107-46652-4. (307 </w:t>
      </w:r>
      <w:r w:rsidRPr="00D8560F">
        <w:rPr>
          <w:rFonts w:ascii="Times New Roman" w:hAnsi="Times New Roman"/>
          <w:sz w:val="24"/>
          <w:szCs w:val="24"/>
        </w:rPr>
        <w:t>экз</w:t>
      </w:r>
      <w:r w:rsidRPr="00D8560F">
        <w:rPr>
          <w:rFonts w:ascii="Times New Roman" w:hAnsi="Times New Roman"/>
          <w:sz w:val="24"/>
          <w:szCs w:val="24"/>
          <w:lang w:val="en-US"/>
        </w:rPr>
        <w:t>)</w:t>
      </w:r>
    </w:p>
    <w:p w:rsidR="00D17561" w:rsidRPr="00D8560F" w:rsidRDefault="00D17561" w:rsidP="00D17561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  <w:r w:rsidRPr="00D8560F">
        <w:rPr>
          <w:rFonts w:ascii="Times New Roman" w:hAnsi="Times New Roman"/>
          <w:sz w:val="24"/>
          <w:szCs w:val="24"/>
          <w:lang w:val="en-US" w:eastAsia="ru-RU"/>
        </w:rPr>
        <w:t xml:space="preserve">Cambridge English Empower. B1+ Intermediate : student's book / Adrian Doff, Craig </w:t>
      </w:r>
      <w:proofErr w:type="spellStart"/>
      <w:r w:rsidRPr="00D8560F">
        <w:rPr>
          <w:rFonts w:ascii="Times New Roman" w:hAnsi="Times New Roman"/>
          <w:sz w:val="24"/>
          <w:szCs w:val="24"/>
          <w:lang w:val="en-US" w:eastAsia="ru-RU"/>
        </w:rPr>
        <w:t>Thaine</w:t>
      </w:r>
      <w:proofErr w:type="spellEnd"/>
      <w:r w:rsidRPr="00D8560F">
        <w:rPr>
          <w:rFonts w:ascii="Times New Roman" w:hAnsi="Times New Roman"/>
          <w:sz w:val="24"/>
          <w:szCs w:val="24"/>
          <w:lang w:val="en-US" w:eastAsia="ru-RU"/>
        </w:rPr>
        <w:t xml:space="preserve">, Herbert </w:t>
      </w:r>
      <w:proofErr w:type="spellStart"/>
      <w:r w:rsidRPr="00D8560F">
        <w:rPr>
          <w:rFonts w:ascii="Times New Roman" w:hAnsi="Times New Roman"/>
          <w:sz w:val="24"/>
          <w:szCs w:val="24"/>
          <w:lang w:val="en-US" w:eastAsia="ru-RU"/>
        </w:rPr>
        <w:t>Puchta</w:t>
      </w:r>
      <w:proofErr w:type="spellEnd"/>
      <w:r w:rsidRPr="00D8560F">
        <w:rPr>
          <w:rFonts w:ascii="Times New Roman" w:hAnsi="Times New Roman"/>
          <w:sz w:val="24"/>
          <w:szCs w:val="24"/>
          <w:lang w:val="en-US" w:eastAsia="ru-RU"/>
        </w:rPr>
        <w:t xml:space="preserve"> [et al.] ; Cambridge English Language Assessment, Part of University of Cambridge. Cambridge : Cambridge University Press, 2015. 176 p. : ill. ; 30x21 cm. (Cambridge English) . ISBN 978-1-107-46688-3. ISBN 978-1-107-46684-5. (508 </w:t>
      </w:r>
      <w:r w:rsidRPr="00D8560F">
        <w:rPr>
          <w:rFonts w:ascii="Times New Roman" w:hAnsi="Times New Roman"/>
          <w:sz w:val="24"/>
          <w:szCs w:val="24"/>
          <w:lang w:eastAsia="ru-RU"/>
        </w:rPr>
        <w:t>экз</w:t>
      </w:r>
      <w:r w:rsidRPr="00D8560F">
        <w:rPr>
          <w:rFonts w:ascii="Times New Roman" w:hAnsi="Times New Roman"/>
          <w:sz w:val="24"/>
          <w:szCs w:val="24"/>
          <w:lang w:val="en-US" w:eastAsia="ru-RU"/>
        </w:rPr>
        <w:t>)</w:t>
      </w:r>
    </w:p>
    <w:p w:rsidR="00D17561" w:rsidRPr="00D8560F" w:rsidRDefault="00D17561" w:rsidP="00D17561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8560F">
        <w:rPr>
          <w:rFonts w:ascii="Times New Roman" w:hAnsi="Times New Roman"/>
          <w:sz w:val="24"/>
          <w:szCs w:val="24"/>
          <w:lang w:val="en-US"/>
        </w:rPr>
        <w:t xml:space="preserve">Cambridge English Empower. B2 Upper Intermediate : student's book / Adrian Doff, Craig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Thaine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, Herbert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Puchta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 [et al.] ; Cambridge English Language Assessment, Part of the University of Cambridge. Cambridge : Cambridge University Press, 2015. 176 p. : ill. ; 30x21 cm. (Cambridge English) . ISBN 978-1-107-46875-7. (308 </w:t>
      </w:r>
      <w:r w:rsidRPr="00D8560F">
        <w:rPr>
          <w:rFonts w:ascii="Times New Roman" w:hAnsi="Times New Roman"/>
          <w:sz w:val="24"/>
          <w:szCs w:val="24"/>
        </w:rPr>
        <w:t>экз</w:t>
      </w:r>
      <w:r w:rsidRPr="00D8560F">
        <w:rPr>
          <w:rFonts w:ascii="Times New Roman" w:hAnsi="Times New Roman"/>
          <w:sz w:val="24"/>
          <w:szCs w:val="24"/>
          <w:lang w:val="en-US"/>
        </w:rPr>
        <w:t>)</w:t>
      </w:r>
    </w:p>
    <w:p w:rsidR="00D17561" w:rsidRPr="00D8560F" w:rsidRDefault="00D17561" w:rsidP="00D17561">
      <w:pPr>
        <w:pStyle w:val="af1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8560F">
        <w:rPr>
          <w:rFonts w:ascii="Times New Roman" w:hAnsi="Times New Roman"/>
          <w:sz w:val="24"/>
          <w:szCs w:val="24"/>
          <w:lang w:val="en-US"/>
        </w:rPr>
        <w:t xml:space="preserve">Cambridge English Empower. C1 Advanced : student's book / Adrian Doff, Craig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Thaine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, Herbert </w:t>
      </w:r>
      <w:proofErr w:type="spellStart"/>
      <w:r w:rsidRPr="00D8560F">
        <w:rPr>
          <w:rFonts w:ascii="Times New Roman" w:hAnsi="Times New Roman"/>
          <w:sz w:val="24"/>
          <w:szCs w:val="24"/>
          <w:lang w:val="en-US"/>
        </w:rPr>
        <w:t>Puchta</w:t>
      </w:r>
      <w:proofErr w:type="spellEnd"/>
      <w:r w:rsidRPr="00D8560F">
        <w:rPr>
          <w:rFonts w:ascii="Times New Roman" w:hAnsi="Times New Roman"/>
          <w:sz w:val="24"/>
          <w:szCs w:val="24"/>
          <w:lang w:val="en-US"/>
        </w:rPr>
        <w:t xml:space="preserve"> [et al.] ; Cambridge English Language Assessment, Part of University of Cambridge. Cambridge : Cambridge University Press, 2016. 192 p. : ill. ; 30x21 cm. (Cambridge English) . ISBN 978-1-107-46908-2. ISBN 978-1-107-46909-9 ((With online access)) . (76 </w:t>
      </w:r>
      <w:r w:rsidRPr="00D8560F">
        <w:rPr>
          <w:rFonts w:ascii="Times New Roman" w:hAnsi="Times New Roman"/>
          <w:sz w:val="24"/>
          <w:szCs w:val="24"/>
        </w:rPr>
        <w:t>экз</w:t>
      </w:r>
      <w:r w:rsidRPr="00D8560F">
        <w:rPr>
          <w:rFonts w:ascii="Times New Roman" w:hAnsi="Times New Roman"/>
          <w:sz w:val="24"/>
          <w:szCs w:val="24"/>
          <w:lang w:val="en-US"/>
        </w:rPr>
        <w:t>.)</w:t>
      </w:r>
    </w:p>
    <w:p w:rsidR="00AB57D1" w:rsidRPr="00D8560F" w:rsidRDefault="00AB57D1" w:rsidP="00586B13"/>
    <w:p w:rsidR="00AB57D1" w:rsidRPr="00D8560F" w:rsidRDefault="008F573B" w:rsidP="00586B13">
      <w:pPr>
        <w:rPr>
          <w:b/>
          <w:i/>
        </w:rPr>
      </w:pPr>
      <w:r w:rsidRPr="00D8560F">
        <w:rPr>
          <w:b/>
          <w:i/>
        </w:rPr>
        <w:t xml:space="preserve">5.2 </w:t>
      </w:r>
      <w:r w:rsidR="00AB57D1" w:rsidRPr="00D8560F">
        <w:rPr>
          <w:b/>
          <w:i/>
        </w:rPr>
        <w:t>Дополнительная литература</w:t>
      </w:r>
    </w:p>
    <w:p w:rsidR="00D17561" w:rsidRPr="00D8560F" w:rsidRDefault="00D17561" w:rsidP="00D17561">
      <w:pPr>
        <w:ind w:left="705" w:hanging="705"/>
        <w:jc w:val="both"/>
        <w:rPr>
          <w:iCs/>
          <w:color w:val="000000"/>
        </w:rPr>
      </w:pPr>
      <w:r w:rsidRPr="00D8560F">
        <w:t>6.</w:t>
      </w:r>
      <w:r w:rsidRPr="00D8560F">
        <w:tab/>
        <w:t xml:space="preserve"> Михельсон, Татьяна Николаевна. Практический курс грамматики английского языка / Т.Н. Михельсон, Н.В. Успенская. Изд. 11-е, </w:t>
      </w:r>
      <w:proofErr w:type="spellStart"/>
      <w:r w:rsidRPr="00D8560F">
        <w:t>перераб</w:t>
      </w:r>
      <w:proofErr w:type="spellEnd"/>
      <w:r w:rsidRPr="00D8560F">
        <w:t>. и доп. Москва : Альянс, 2009. 254, [1] с. ; 20 см. ISBN 978-5-903034-55-0.</w:t>
      </w:r>
    </w:p>
    <w:p w:rsidR="00D17561" w:rsidRPr="00D8560F" w:rsidRDefault="00D17561" w:rsidP="00D17561">
      <w:pPr>
        <w:ind w:left="705" w:hanging="705"/>
        <w:jc w:val="both"/>
        <w:rPr>
          <w:iCs/>
          <w:color w:val="000000"/>
        </w:rPr>
      </w:pPr>
      <w:r w:rsidRPr="00D8560F">
        <w:t xml:space="preserve">7. </w:t>
      </w:r>
      <w:r w:rsidRPr="00D8560F">
        <w:tab/>
        <w:t>Качалова, Ксения Николаевна. Практическая грамматика английского языка с упражнениями и ключами / К.Н. Качалова, Е.Е. Израилевич. Санкт-Петербург : КАРО : БАЗИС, 2007. 599, [1] с.</w:t>
      </w:r>
      <w:proofErr w:type="gramStart"/>
      <w:r w:rsidRPr="00D8560F">
        <w:t xml:space="preserve"> ;</w:t>
      </w:r>
      <w:proofErr w:type="gramEnd"/>
      <w:r w:rsidRPr="00D8560F">
        <w:t xml:space="preserve"> 21 см. ISBN 978-5-89815-929-0.</w:t>
      </w:r>
    </w:p>
    <w:p w:rsidR="00AB57D1" w:rsidRPr="00D8560F" w:rsidRDefault="00AB57D1" w:rsidP="00AB57D1"/>
    <w:p w:rsidR="00AB57D1" w:rsidRDefault="008D45BF" w:rsidP="00A92FC5">
      <w:pPr>
        <w:pStyle w:val="1"/>
        <w:tabs>
          <w:tab w:val="left" w:pos="426"/>
        </w:tabs>
      </w:pPr>
      <w:bookmarkStart w:id="6" w:name="_Toc58330448"/>
      <w:r w:rsidRPr="00D8560F">
        <w:t>6</w:t>
      </w:r>
      <w:r w:rsidR="00AB57D1" w:rsidRPr="00D8560F">
        <w:t>. Перечень ресурсов информационно-телекоммуникационной сети «Интернет»,</w:t>
      </w:r>
      <w:r w:rsidR="00AB57D1" w:rsidRPr="00AB57D1">
        <w:t xml:space="preserve"> необходимых для освоения дисциплины</w:t>
      </w:r>
      <w:bookmarkEnd w:id="6"/>
    </w:p>
    <w:p w:rsidR="009F4A6F" w:rsidRDefault="00BE1CF2" w:rsidP="00BE1CF2">
      <w:pPr>
        <w:spacing w:before="100" w:beforeAutospacing="1"/>
        <w:ind w:firstLine="709"/>
        <w:jc w:val="both"/>
      </w:pPr>
      <w:r w:rsidRPr="003B2766">
        <w:rPr>
          <w:shd w:val="clear" w:color="auto" w:fill="F0FFF0"/>
        </w:rPr>
        <w:t>Для освоения дисциплины используются следующие 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>образовательные интернет-порталы</w:t>
      </w:r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Default="00F62244" w:rsidP="00131438">
      <w:pPr>
        <w:ind w:firstLine="567"/>
      </w:pPr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</w:t>
      </w:r>
      <w:r w:rsidRPr="000A26B2">
        <w:t>, электронную почту, социальные сети</w:t>
      </w:r>
      <w:r w:rsidR="000A26B2">
        <w:t>.</w:t>
      </w:r>
    </w:p>
    <w:p w:rsidR="000A26B2" w:rsidRPr="00AB57D1" w:rsidRDefault="000A26B2" w:rsidP="00131438">
      <w:pPr>
        <w:ind w:firstLine="567"/>
        <w:rPr>
          <w:b/>
          <w:i/>
        </w:rPr>
      </w:pPr>
    </w:p>
    <w:p w:rsidR="008F573B" w:rsidRPr="000169C7" w:rsidRDefault="008F573B" w:rsidP="00E722C2">
      <w:pPr>
        <w:pStyle w:val="af1"/>
        <w:numPr>
          <w:ilvl w:val="1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0169C7">
        <w:rPr>
          <w:rFonts w:ascii="Times New Roman" w:hAnsi="Times New Roman" w:cs="Times New Roman"/>
          <w:b/>
          <w:i/>
          <w:sz w:val="24"/>
          <w:szCs w:val="24"/>
        </w:rPr>
        <w:t>Современные профессиональные базы данных:</w:t>
      </w:r>
    </w:p>
    <w:p w:rsidR="00D17561" w:rsidRDefault="00E722C2" w:rsidP="00E722C2">
      <w:pPr>
        <w:pStyle w:val="22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за 1997-2015 г</w:t>
      </w:r>
    </w:p>
    <w:p w:rsidR="00D17561" w:rsidRPr="000B0744" w:rsidRDefault="00E722C2" w:rsidP="00E722C2">
      <w:pPr>
        <w:pStyle w:val="22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(Нидерланды) (23 предметные коллекции)</w:t>
      </w:r>
    </w:p>
    <w:p w:rsidR="00D17561" w:rsidRPr="000B0744" w:rsidRDefault="00E722C2" w:rsidP="00E722C2">
      <w:pPr>
        <w:pStyle w:val="22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E7E7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722C2">
        <w:rPr>
          <w:rFonts w:ascii="Times New Roman" w:hAnsi="Times New Roman"/>
          <w:color w:val="000000"/>
          <w:sz w:val="24"/>
          <w:szCs w:val="24"/>
          <w:lang w:val="en-US"/>
        </w:rPr>
        <w:t xml:space="preserve">-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ресурсы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17561" w:rsidRPr="00456262" w:rsidRDefault="00E722C2" w:rsidP="00E722C2">
      <w:pPr>
        <w:pStyle w:val="22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722C2">
        <w:rPr>
          <w:rFonts w:ascii="Times New Roman" w:hAnsi="Times New Roman"/>
          <w:color w:val="000000"/>
          <w:sz w:val="24"/>
          <w:szCs w:val="24"/>
          <w:lang w:val="en-US"/>
        </w:rPr>
        <w:t xml:space="preserve"> -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БД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JSTOR (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США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). 15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предметных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>коллекций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: Arts &amp; Sciences I, II, III, IV, V, VI, VII, VIII, </w:t>
      </w:r>
      <w:r w:rsidR="00D17561">
        <w:rPr>
          <w:rFonts w:ascii="Times New Roman" w:hAnsi="Times New Roman"/>
          <w:color w:val="000000"/>
          <w:sz w:val="24"/>
          <w:szCs w:val="24"/>
          <w:lang w:val="en-US"/>
        </w:rPr>
        <w:t>Mathematics &amp; Statistics</w:t>
      </w:r>
      <w:r w:rsidR="00D17561" w:rsidRPr="00456262">
        <w:rPr>
          <w:rFonts w:ascii="Times New Roman" w:hAnsi="Times New Roman"/>
          <w:color w:val="000000"/>
          <w:sz w:val="24"/>
          <w:szCs w:val="24"/>
          <w:lang w:val="en-US"/>
        </w:rPr>
        <w:t>.</w:t>
      </w:r>
      <w:r w:rsidR="00D17561" w:rsidRPr="000B074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D17561" w:rsidRPr="000B0744" w:rsidRDefault="00E722C2" w:rsidP="00E722C2">
      <w:pPr>
        <w:pStyle w:val="22"/>
        <w:spacing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  <w:r w:rsidRPr="00EE7E7F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="00D17561" w:rsidRPr="000B074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="00D17561" w:rsidRPr="000B0744">
        <w:rPr>
          <w:rFonts w:ascii="Times New Roman" w:hAnsi="Times New Roman"/>
          <w:color w:val="000000"/>
          <w:sz w:val="24"/>
          <w:szCs w:val="24"/>
        </w:rPr>
        <w:t>)</w:t>
      </w:r>
    </w:p>
    <w:p w:rsidR="00D17561" w:rsidRPr="008F573B" w:rsidRDefault="00D17561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</w:p>
    <w:p w:rsidR="008F573B" w:rsidRDefault="008D45BF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C66DC4" w:rsidRPr="007F1723" w:rsidRDefault="00E722C2" w:rsidP="00C66DC4">
      <w:r>
        <w:rPr>
          <w:rFonts w:eastAsiaTheme="minorHAnsi"/>
          <w:lang w:eastAsia="en-US"/>
        </w:rPr>
        <w:t xml:space="preserve"> - </w:t>
      </w:r>
      <w:r w:rsidR="00C66DC4" w:rsidRPr="00C66DC4">
        <w:t xml:space="preserve"> </w:t>
      </w:r>
      <w:r w:rsidR="00C66DC4" w:rsidRPr="00285ED9">
        <w:t>Онлайн</w:t>
      </w:r>
      <w:r w:rsidR="00C66DC4" w:rsidRPr="007F1723">
        <w:t xml:space="preserve"> </w:t>
      </w:r>
      <w:r w:rsidR="00C66DC4" w:rsidRPr="00285ED9">
        <w:t>словари</w:t>
      </w:r>
      <w:r w:rsidR="00C66DC4" w:rsidRPr="007F1723">
        <w:t>:</w:t>
      </w:r>
    </w:p>
    <w:p w:rsidR="00C66DC4" w:rsidRPr="00285ED9" w:rsidRDefault="002D38FB" w:rsidP="00C66DC4">
      <w:hyperlink r:id="rId8" w:history="1">
        <w:r w:rsidR="00C66DC4" w:rsidRPr="00285ED9">
          <w:rPr>
            <w:rStyle w:val="a8"/>
            <w:lang w:val="en-US"/>
          </w:rPr>
          <w:t>https</w:t>
        </w:r>
        <w:r w:rsidR="00C66DC4" w:rsidRPr="00285ED9">
          <w:rPr>
            <w:rStyle w:val="a8"/>
          </w:rPr>
          <w:t>://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cambridge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org</w:t>
        </w:r>
        <w:r w:rsidR="00C66DC4" w:rsidRPr="00285ED9">
          <w:rPr>
            <w:rStyle w:val="a8"/>
          </w:rPr>
          <w:t>/</w:t>
        </w:r>
      </w:hyperlink>
    </w:p>
    <w:p w:rsidR="00C66DC4" w:rsidRPr="00285ED9" w:rsidRDefault="002D38FB" w:rsidP="00C66DC4">
      <w:hyperlink r:id="rId9" w:history="1">
        <w:r w:rsidR="00C66DC4" w:rsidRPr="00285ED9">
          <w:rPr>
            <w:rStyle w:val="a8"/>
            <w:lang w:val="en-US"/>
          </w:rPr>
          <w:t>https</w:t>
        </w:r>
        <w:r w:rsidR="00C66DC4" w:rsidRPr="00285ED9">
          <w:rPr>
            <w:rStyle w:val="a8"/>
          </w:rPr>
          <w:t>://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cambridge</w:t>
        </w:r>
        <w:r w:rsidR="00C66DC4" w:rsidRPr="00285ED9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org</w:t>
        </w:r>
        <w:r w:rsidR="00C66DC4" w:rsidRPr="00285ED9">
          <w:rPr>
            <w:rStyle w:val="a8"/>
          </w:rPr>
          <w:t>/</w:t>
        </w:r>
        <w:r w:rsidR="00C66DC4" w:rsidRPr="00285ED9">
          <w:rPr>
            <w:rStyle w:val="a8"/>
            <w:lang w:val="en-US"/>
          </w:rPr>
          <w:t>dictionary</w:t>
        </w:r>
        <w:r w:rsidR="00C66DC4" w:rsidRPr="00285ED9">
          <w:rPr>
            <w:rStyle w:val="a8"/>
          </w:rPr>
          <w:t>/</w:t>
        </w:r>
        <w:r w:rsidR="00C66DC4" w:rsidRPr="00285ED9">
          <w:rPr>
            <w:rStyle w:val="a8"/>
            <w:lang w:val="en-US"/>
          </w:rPr>
          <w:t>english</w:t>
        </w:r>
        <w:r w:rsidR="00C66DC4" w:rsidRPr="00285ED9">
          <w:rPr>
            <w:rStyle w:val="a8"/>
          </w:rPr>
          <w:t>-</w:t>
        </w:r>
        <w:r w:rsidR="00C66DC4" w:rsidRPr="00285ED9">
          <w:rPr>
            <w:rStyle w:val="a8"/>
            <w:lang w:val="en-US"/>
          </w:rPr>
          <w:t>russian</w:t>
        </w:r>
        <w:r w:rsidR="00C66DC4" w:rsidRPr="00285ED9">
          <w:rPr>
            <w:rStyle w:val="a8"/>
          </w:rPr>
          <w:t>/</w:t>
        </w:r>
      </w:hyperlink>
    </w:p>
    <w:p w:rsidR="00C66DC4" w:rsidRPr="00285ED9" w:rsidRDefault="002D38FB" w:rsidP="00C66DC4">
      <w:hyperlink r:id="rId10" w:history="1">
        <w:r w:rsidR="00C66DC4" w:rsidRPr="00285ED9">
          <w:rPr>
            <w:rStyle w:val="a8"/>
          </w:rPr>
          <w:t>https://www.lexilogos.com/english/russian_dictionary.htm</w:t>
        </w:r>
      </w:hyperlink>
    </w:p>
    <w:p w:rsidR="00C66DC4" w:rsidRPr="00285ED9" w:rsidRDefault="002D38FB" w:rsidP="00C66DC4">
      <w:hyperlink r:id="rId11" w:history="1">
        <w:r w:rsidR="00C66DC4" w:rsidRPr="00285ED9">
          <w:rPr>
            <w:rStyle w:val="a8"/>
          </w:rPr>
          <w:t>https://www.ldoceonline.com/</w:t>
        </w:r>
      </w:hyperlink>
    </w:p>
    <w:p w:rsidR="00C66DC4" w:rsidRPr="00285ED9" w:rsidRDefault="002D38FB" w:rsidP="00C66DC4">
      <w:hyperlink r:id="rId12" w:history="1">
        <w:r w:rsidR="00C66DC4" w:rsidRPr="00285ED9">
          <w:rPr>
            <w:rStyle w:val="a8"/>
          </w:rPr>
          <w:t>https://idioms.thefreedictionary.com/</w:t>
        </w:r>
      </w:hyperlink>
      <w:r w:rsidR="003E0D60">
        <w:t>;</w:t>
      </w:r>
    </w:p>
    <w:p w:rsidR="00E722C2" w:rsidRDefault="00E722C2" w:rsidP="00E722C2">
      <w:pPr>
        <w:autoSpaceDE w:val="0"/>
        <w:autoSpaceDN w:val="0"/>
        <w:adjustRightInd w:val="0"/>
      </w:pPr>
      <w:r>
        <w:t>- н</w:t>
      </w:r>
      <w:r w:rsidRPr="00285ED9">
        <w:t>абор флэш-карточек</w:t>
      </w:r>
      <w:r w:rsidR="00CD1D6B">
        <w:t xml:space="preserve"> и различных заданий и тестов, </w:t>
      </w:r>
      <w:r w:rsidRPr="00285ED9">
        <w:t>которые помогают усваива</w:t>
      </w:r>
      <w:r>
        <w:t xml:space="preserve">ть и запоминать новый </w:t>
      </w:r>
      <w:proofErr w:type="spellStart"/>
      <w:r>
        <w:t>вокабуляр</w:t>
      </w:r>
      <w:proofErr w:type="spellEnd"/>
      <w:r>
        <w:t xml:space="preserve"> - </w:t>
      </w:r>
      <w:hyperlink r:id="rId13" w:tgtFrame="_blank" w:history="1">
        <w:r w:rsidRPr="00285ED9">
          <w:rPr>
            <w:rStyle w:val="a8"/>
            <w:shd w:val="clear" w:color="auto" w:fill="FFFFFF"/>
          </w:rPr>
          <w:t>https://quizlet.com</w:t>
        </w:r>
      </w:hyperlink>
      <w:r w:rsidR="00CD1D6B">
        <w:t>;</w:t>
      </w:r>
    </w:p>
    <w:p w:rsidR="00E722C2" w:rsidRDefault="00E722C2" w:rsidP="00C66DC4">
      <w:pPr>
        <w:autoSpaceDE w:val="0"/>
        <w:autoSpaceDN w:val="0"/>
        <w:adjustRightInd w:val="0"/>
        <w:jc w:val="both"/>
      </w:pPr>
      <w:r>
        <w:t xml:space="preserve">- грамматика и </w:t>
      </w:r>
      <w:proofErr w:type="spellStart"/>
      <w:r>
        <w:t>вокабуляр</w:t>
      </w:r>
      <w:proofErr w:type="spellEnd"/>
      <w:r>
        <w:t xml:space="preserve"> - </w:t>
      </w:r>
      <w:hyperlink r:id="rId14" w:history="1">
        <w:r w:rsidR="00C66DC4" w:rsidRPr="00285ED9">
          <w:rPr>
            <w:rStyle w:val="a8"/>
          </w:rPr>
          <w:t>https://www.englisch-hilfen.de/en/</w:t>
        </w:r>
      </w:hyperlink>
      <w:r>
        <w:t xml:space="preserve">, </w:t>
      </w:r>
      <w:hyperlink r:id="rId15" w:history="1">
        <w:r w:rsidR="00C66DC4" w:rsidRPr="00285ED9">
          <w:rPr>
            <w:rStyle w:val="a8"/>
            <w:lang w:val="en-US"/>
          </w:rPr>
          <w:t>https</w:t>
        </w:r>
        <w:r w:rsidR="00C66DC4" w:rsidRPr="003E0D60">
          <w:rPr>
            <w:rStyle w:val="a8"/>
          </w:rPr>
          <w:t>://</w:t>
        </w:r>
        <w:r w:rsidR="00C66DC4" w:rsidRPr="00285ED9">
          <w:rPr>
            <w:rStyle w:val="a8"/>
            <w:lang w:val="en-US"/>
          </w:rPr>
          <w:t>www</w:t>
        </w:r>
        <w:r w:rsidR="00C66DC4" w:rsidRPr="003E0D60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ego</w:t>
        </w:r>
        <w:r w:rsidR="00C66DC4" w:rsidRPr="003E0D60">
          <w:rPr>
            <w:rStyle w:val="a8"/>
          </w:rPr>
          <w:t>4</w:t>
        </w:r>
        <w:r w:rsidR="00C66DC4" w:rsidRPr="00285ED9">
          <w:rPr>
            <w:rStyle w:val="a8"/>
            <w:lang w:val="en-US"/>
          </w:rPr>
          <w:t>u</w:t>
        </w:r>
        <w:r w:rsidR="00C66DC4" w:rsidRPr="003E0D60">
          <w:rPr>
            <w:rStyle w:val="a8"/>
          </w:rPr>
          <w:t>.</w:t>
        </w:r>
        <w:r w:rsidR="00C66DC4" w:rsidRPr="00285ED9">
          <w:rPr>
            <w:rStyle w:val="a8"/>
            <w:lang w:val="en-US"/>
          </w:rPr>
          <w:t>com</w:t>
        </w:r>
        <w:r w:rsidR="00C66DC4" w:rsidRPr="003E0D60">
          <w:rPr>
            <w:rStyle w:val="a8"/>
          </w:rPr>
          <w:t>/</w:t>
        </w:r>
      </w:hyperlink>
      <w:r w:rsidR="00CD1D6B">
        <w:t>;</w:t>
      </w:r>
      <w:r>
        <w:t xml:space="preserve"> </w:t>
      </w:r>
      <w:r w:rsidRPr="00E722C2">
        <w:t xml:space="preserve"> </w:t>
      </w:r>
    </w:p>
    <w:p w:rsidR="00E722C2" w:rsidRDefault="00E722C2" w:rsidP="00C66DC4">
      <w:pPr>
        <w:autoSpaceDE w:val="0"/>
        <w:autoSpaceDN w:val="0"/>
        <w:adjustRightInd w:val="0"/>
        <w:jc w:val="both"/>
      </w:pPr>
      <w:r>
        <w:t>- международные экзамены -</w:t>
      </w:r>
      <w:hyperlink r:id="rId16" w:history="1">
        <w:r w:rsidR="003E0D60" w:rsidRPr="00285ED9">
          <w:rPr>
            <w:rStyle w:val="a8"/>
            <w:lang w:val="en-US"/>
          </w:rPr>
          <w:t>https</w:t>
        </w:r>
        <w:r w:rsidR="003E0D60" w:rsidRPr="003E0D60">
          <w:rPr>
            <w:rStyle w:val="a8"/>
          </w:rPr>
          <w:t>://</w:t>
        </w:r>
        <w:r w:rsidR="003E0D60" w:rsidRPr="00285ED9">
          <w:rPr>
            <w:rStyle w:val="a8"/>
            <w:lang w:val="en-US"/>
          </w:rPr>
          <w:t>www</w:t>
        </w:r>
        <w:r w:rsidR="003E0D60" w:rsidRPr="003E0D60">
          <w:rPr>
            <w:rStyle w:val="a8"/>
          </w:rPr>
          <w:t>.</w:t>
        </w:r>
        <w:r w:rsidR="003E0D60" w:rsidRPr="00285ED9">
          <w:rPr>
            <w:rStyle w:val="a8"/>
            <w:lang w:val="en-US"/>
          </w:rPr>
          <w:t>cambridgeenglish</w:t>
        </w:r>
        <w:r w:rsidR="003E0D60" w:rsidRPr="003E0D60">
          <w:rPr>
            <w:rStyle w:val="a8"/>
          </w:rPr>
          <w:t>.</w:t>
        </w:r>
        <w:r w:rsidR="003E0D60" w:rsidRPr="00285ED9">
          <w:rPr>
            <w:rStyle w:val="a8"/>
            <w:lang w:val="en-US"/>
          </w:rPr>
          <w:t>org</w:t>
        </w:r>
        <w:r w:rsidR="003E0D60" w:rsidRPr="003E0D60">
          <w:rPr>
            <w:rStyle w:val="a8"/>
          </w:rPr>
          <w:t>/</w:t>
        </w:r>
      </w:hyperlink>
      <w:r w:rsidR="00CD1D6B">
        <w:t>;</w:t>
      </w:r>
    </w:p>
    <w:p w:rsidR="00CD1D6B" w:rsidRDefault="00CD1D6B" w:rsidP="00CD1D6B">
      <w:pPr>
        <w:autoSpaceDE w:val="0"/>
        <w:autoSpaceDN w:val="0"/>
        <w:adjustRightInd w:val="0"/>
        <w:ind w:left="283"/>
        <w:jc w:val="both"/>
      </w:pPr>
      <w:r>
        <w:t>- б</w:t>
      </w:r>
      <w:r w:rsidRPr="00285ED9">
        <w:t>олее 50 000 заданий на грамматику, словарный запас, развитие навыков чтения, письма и говорения. Так же есть видео уроки</w:t>
      </w:r>
      <w:r>
        <w:t xml:space="preserve"> - </w:t>
      </w:r>
      <w:hyperlink r:id="rId17" w:history="1">
        <w:r w:rsidR="003E0D60" w:rsidRPr="00285ED9">
          <w:rPr>
            <w:rStyle w:val="a8"/>
          </w:rPr>
          <w:t>https://en.islcollective.com</w:t>
        </w:r>
      </w:hyperlink>
      <w:r>
        <w:rPr>
          <w:rStyle w:val="a8"/>
        </w:rPr>
        <w:t>;</w:t>
      </w:r>
      <w:r w:rsidR="003E0D60">
        <w:t xml:space="preserve"> </w:t>
      </w:r>
    </w:p>
    <w:p w:rsidR="00CD1D6B" w:rsidRDefault="00CD1D6B" w:rsidP="00CD1D6B">
      <w:pPr>
        <w:autoSpaceDE w:val="0"/>
        <w:autoSpaceDN w:val="0"/>
        <w:adjustRightInd w:val="0"/>
        <w:ind w:left="283"/>
        <w:jc w:val="both"/>
        <w:rPr>
          <w:rStyle w:val="a8"/>
        </w:rPr>
      </w:pPr>
      <w:r>
        <w:t>- с</w:t>
      </w:r>
      <w:r w:rsidRPr="00285ED9">
        <w:t>айт с большим выбором заданий для творческого письма. Позволяет генерировать случайн</w:t>
      </w:r>
      <w:r>
        <w:t xml:space="preserve">ые сюжеты, сценарии и персонажи - </w:t>
      </w:r>
      <w:hyperlink r:id="rId18" w:history="1">
        <w:r w:rsidR="003E0D60" w:rsidRPr="00CD1D6B">
          <w:rPr>
            <w:rStyle w:val="a8"/>
            <w:lang w:val="en-US"/>
          </w:rPr>
          <w:t>http</w:t>
        </w:r>
        <w:r w:rsidR="003E0D60" w:rsidRPr="003E0D60">
          <w:rPr>
            <w:rStyle w:val="a8"/>
          </w:rPr>
          <w:t>://</w:t>
        </w:r>
        <w:r w:rsidR="003E0D60" w:rsidRPr="00CD1D6B">
          <w:rPr>
            <w:rStyle w:val="a8"/>
            <w:lang w:val="en-US"/>
          </w:rPr>
          <w:t>writingexercises</w:t>
        </w:r>
        <w:r w:rsidR="003E0D60" w:rsidRPr="003E0D60">
          <w:rPr>
            <w:rStyle w:val="a8"/>
          </w:rPr>
          <w:t>.</w:t>
        </w:r>
        <w:r w:rsidR="003E0D60" w:rsidRPr="00CD1D6B">
          <w:rPr>
            <w:rStyle w:val="a8"/>
            <w:lang w:val="en-US"/>
          </w:rPr>
          <w:t>co</w:t>
        </w:r>
        <w:r w:rsidR="003E0D60" w:rsidRPr="003E0D60">
          <w:rPr>
            <w:rStyle w:val="a8"/>
          </w:rPr>
          <w:t>.</w:t>
        </w:r>
        <w:r w:rsidR="003E0D60" w:rsidRPr="00CD1D6B">
          <w:rPr>
            <w:rStyle w:val="a8"/>
            <w:lang w:val="en-US"/>
          </w:rPr>
          <w:t>uk</w:t>
        </w:r>
        <w:r w:rsidR="003E0D60" w:rsidRPr="003E0D60">
          <w:rPr>
            <w:rStyle w:val="a8"/>
          </w:rPr>
          <w:t>/</w:t>
        </w:r>
        <w:r w:rsidR="003E0D60" w:rsidRPr="00CD1D6B">
          <w:rPr>
            <w:rStyle w:val="a8"/>
            <w:lang w:val="en-US"/>
          </w:rPr>
          <w:t>index</w:t>
        </w:r>
        <w:r w:rsidR="003E0D60" w:rsidRPr="003E0D60">
          <w:rPr>
            <w:rStyle w:val="a8"/>
          </w:rPr>
          <w:t>.</w:t>
        </w:r>
        <w:r w:rsidR="003E0D60" w:rsidRPr="00CD1D6B">
          <w:rPr>
            <w:rStyle w:val="a8"/>
            <w:lang w:val="en-US"/>
          </w:rPr>
          <w:t>php</w:t>
        </w:r>
      </w:hyperlink>
      <w:r>
        <w:rPr>
          <w:rStyle w:val="a8"/>
        </w:rPr>
        <w:t>;</w:t>
      </w:r>
    </w:p>
    <w:p w:rsidR="00CD1D6B" w:rsidRDefault="00CD1D6B" w:rsidP="00CD1D6B">
      <w:pPr>
        <w:autoSpaceDE w:val="0"/>
        <w:autoSpaceDN w:val="0"/>
        <w:adjustRightInd w:val="0"/>
        <w:ind w:left="283"/>
        <w:jc w:val="both"/>
      </w:pPr>
      <w:r>
        <w:t>- р</w:t>
      </w:r>
      <w:r w:rsidRPr="00285ED9">
        <w:t>азработанные планы занятий к фрагментам из фильмов</w:t>
      </w:r>
      <w:r>
        <w:t xml:space="preserve"> - </w:t>
      </w:r>
      <w:r w:rsidR="003E0D60">
        <w:t xml:space="preserve"> </w:t>
      </w:r>
      <w:hyperlink r:id="rId19" w:history="1">
        <w:r w:rsidR="003E0D60" w:rsidRPr="00285ED9">
          <w:rPr>
            <w:rStyle w:val="a8"/>
          </w:rPr>
          <w:t>http://film-english.com</w:t>
        </w:r>
      </w:hyperlink>
      <w:r>
        <w:rPr>
          <w:rStyle w:val="a8"/>
        </w:rPr>
        <w:t>;</w:t>
      </w:r>
      <w:r w:rsidR="003E0D60">
        <w:t xml:space="preserve"> </w:t>
      </w:r>
    </w:p>
    <w:p w:rsidR="00CD1D6B" w:rsidRPr="00CD1D6B" w:rsidRDefault="00CD1D6B" w:rsidP="00CD1D6B">
      <w:pPr>
        <w:autoSpaceDE w:val="0"/>
        <w:autoSpaceDN w:val="0"/>
        <w:adjustRightInd w:val="0"/>
        <w:ind w:left="283"/>
        <w:jc w:val="both"/>
        <w:rPr>
          <w:color w:val="0563C1" w:themeColor="hyperlink"/>
          <w:u w:val="single"/>
        </w:rPr>
      </w:pPr>
      <w:r>
        <w:t>- з</w:t>
      </w:r>
      <w:r w:rsidRPr="00285ED9">
        <w:t xml:space="preserve">адания на </w:t>
      </w:r>
      <w:proofErr w:type="spellStart"/>
      <w:r w:rsidRPr="00285ED9">
        <w:t>аудирование</w:t>
      </w:r>
      <w:proofErr w:type="spellEnd"/>
      <w:r w:rsidRPr="00285ED9">
        <w:t xml:space="preserve"> от </w:t>
      </w:r>
      <w:r w:rsidRPr="00CD1D6B">
        <w:rPr>
          <w:lang w:val="en-US"/>
        </w:rPr>
        <w:t>British</w:t>
      </w:r>
      <w:r w:rsidRPr="00285ED9">
        <w:t xml:space="preserve"> </w:t>
      </w:r>
      <w:r w:rsidRPr="00CD1D6B">
        <w:rPr>
          <w:lang w:val="en-US"/>
        </w:rPr>
        <w:t>Council</w:t>
      </w:r>
      <w:r w:rsidRPr="00285ED9">
        <w:t>, систематизированные по уровням, на различную тематику. Ко многим записям есть качественно разработанные упражнения</w:t>
      </w:r>
      <w:r>
        <w:t xml:space="preserve">. </w:t>
      </w:r>
      <w:hyperlink r:id="rId20" w:history="1">
        <w:r w:rsidRPr="00CD1D6B">
          <w:rPr>
            <w:rStyle w:val="a8"/>
            <w:lang w:val="en-US"/>
          </w:rPr>
          <w:t>http</w:t>
        </w:r>
        <w:r w:rsidRPr="003E0D60">
          <w:rPr>
            <w:rStyle w:val="a8"/>
          </w:rPr>
          <w:t>://</w:t>
        </w:r>
        <w:r w:rsidRPr="00CD1D6B">
          <w:rPr>
            <w:rStyle w:val="a8"/>
            <w:lang w:val="en-US"/>
          </w:rPr>
          <w:t>learnenglishteens</w:t>
        </w:r>
        <w:r w:rsidRPr="003E0D60">
          <w:rPr>
            <w:rStyle w:val="a8"/>
          </w:rPr>
          <w:t>.</w:t>
        </w:r>
        <w:r w:rsidRPr="00CD1D6B">
          <w:rPr>
            <w:rStyle w:val="a8"/>
            <w:lang w:val="en-US"/>
          </w:rPr>
          <w:t>britishcouncil</w:t>
        </w:r>
        <w:r w:rsidRPr="003E0D60">
          <w:rPr>
            <w:rStyle w:val="a8"/>
          </w:rPr>
          <w:t>.</w:t>
        </w:r>
        <w:r w:rsidRPr="00CD1D6B">
          <w:rPr>
            <w:rStyle w:val="a8"/>
            <w:lang w:val="en-US"/>
          </w:rPr>
          <w:t>org</w:t>
        </w:r>
        <w:r w:rsidRPr="003E0D60">
          <w:rPr>
            <w:rStyle w:val="a8"/>
          </w:rPr>
          <w:t>/</w:t>
        </w:r>
        <w:r w:rsidRPr="00CD1D6B">
          <w:rPr>
            <w:rStyle w:val="a8"/>
            <w:lang w:val="en-US"/>
          </w:rPr>
          <w:t>skills</w:t>
        </w:r>
        <w:r w:rsidRPr="003E0D60">
          <w:rPr>
            <w:rStyle w:val="a8"/>
          </w:rPr>
          <w:t>/</w:t>
        </w:r>
        <w:r w:rsidRPr="00CD1D6B">
          <w:rPr>
            <w:rStyle w:val="a8"/>
            <w:lang w:val="en-US"/>
          </w:rPr>
          <w:t>listening</w:t>
        </w:r>
      </w:hyperlink>
      <w:r>
        <w:rPr>
          <w:rStyle w:val="a8"/>
        </w:rPr>
        <w:t>;</w:t>
      </w:r>
    </w:p>
    <w:p w:rsidR="003E0D60" w:rsidRDefault="003E0D60" w:rsidP="00CD1D6B">
      <w:pPr>
        <w:autoSpaceDE w:val="0"/>
        <w:autoSpaceDN w:val="0"/>
        <w:adjustRightInd w:val="0"/>
        <w:ind w:left="283"/>
        <w:jc w:val="both"/>
      </w:pPr>
      <w:r>
        <w:t>- б</w:t>
      </w:r>
      <w:r w:rsidRPr="00285ED9">
        <w:t xml:space="preserve">ольшое количество онлайн игр для практики грамматики, словарного запаса, </w:t>
      </w:r>
      <w:proofErr w:type="spellStart"/>
      <w:r w:rsidR="00CD1D6B">
        <w:t>словоформирования</w:t>
      </w:r>
      <w:proofErr w:type="spellEnd"/>
      <w:r w:rsidR="00CD1D6B">
        <w:t xml:space="preserve">, а так </w:t>
      </w:r>
      <w:r>
        <w:t>же инте</w:t>
      </w:r>
      <w:r w:rsidRPr="00285ED9">
        <w:t>ресные задания на чтение и говорение</w:t>
      </w:r>
      <w:r w:rsidR="00CD1D6B">
        <w:t xml:space="preserve"> -</w:t>
      </w:r>
      <w:r w:rsidR="00CD1D6B" w:rsidRPr="00CD1D6B">
        <w:rPr>
          <w:rStyle w:val="a8"/>
        </w:rPr>
        <w:t xml:space="preserve"> </w:t>
      </w:r>
      <w:hyperlink r:id="rId21" w:history="1">
        <w:r w:rsidR="00CD1D6B" w:rsidRPr="00285ED9">
          <w:rPr>
            <w:rStyle w:val="a8"/>
          </w:rPr>
          <w:t>http://www.englishshouldbefun.com</w:t>
        </w:r>
      </w:hyperlink>
      <w:r w:rsidR="00CD1D6B">
        <w:rPr>
          <w:rStyle w:val="a8"/>
        </w:rPr>
        <w:t>;</w:t>
      </w:r>
    </w:p>
    <w:p w:rsidR="00763D43" w:rsidRPr="003B2766" w:rsidRDefault="003E0D60" w:rsidP="00763D43">
      <w:pPr>
        <w:autoSpaceDE w:val="0"/>
        <w:autoSpaceDN w:val="0"/>
        <w:adjustRightInd w:val="0"/>
        <w:ind w:left="283"/>
        <w:jc w:val="both"/>
      </w:pPr>
      <w:r>
        <w:t>- б</w:t>
      </w:r>
      <w:r w:rsidRPr="00285ED9">
        <w:t>ольшой объём учебных материалов на отработку навыков чтения, письма и говорения</w:t>
      </w:r>
      <w:r w:rsidR="00CD1D6B">
        <w:t xml:space="preserve"> - </w:t>
      </w:r>
      <w:r w:rsidR="00CD1D6B" w:rsidRPr="00CD1D6B">
        <w:rPr>
          <w:rStyle w:val="a8"/>
        </w:rPr>
        <w:t xml:space="preserve"> </w:t>
      </w:r>
      <w:hyperlink r:id="rId22" w:history="1">
        <w:r w:rsidR="00CD1D6B" w:rsidRPr="00CD1D6B">
          <w:rPr>
            <w:rStyle w:val="a8"/>
            <w:lang w:val="en-US"/>
          </w:rPr>
          <w:t>https</w:t>
        </w:r>
        <w:r w:rsidR="00CD1D6B" w:rsidRPr="003E0D60">
          <w:rPr>
            <w:rStyle w:val="a8"/>
          </w:rPr>
          <w:t>://</w:t>
        </w:r>
        <w:r w:rsidR="00CD1D6B" w:rsidRPr="00CD1D6B">
          <w:rPr>
            <w:rStyle w:val="a8"/>
            <w:lang w:val="en-US"/>
          </w:rPr>
          <w:t>www</w:t>
        </w:r>
        <w:r w:rsidR="00CD1D6B" w:rsidRPr="003E0D60">
          <w:rPr>
            <w:rStyle w:val="a8"/>
          </w:rPr>
          <w:t>.</w:t>
        </w:r>
        <w:proofErr w:type="spellStart"/>
        <w:r w:rsidR="00CD1D6B" w:rsidRPr="00CD1D6B">
          <w:rPr>
            <w:rStyle w:val="a8"/>
            <w:lang w:val="en-US"/>
          </w:rPr>
          <w:t>thoughtco</w:t>
        </w:r>
        <w:proofErr w:type="spellEnd"/>
        <w:r w:rsidR="00CD1D6B" w:rsidRPr="003E0D60">
          <w:rPr>
            <w:rStyle w:val="a8"/>
          </w:rPr>
          <w:t>.</w:t>
        </w:r>
        <w:r w:rsidR="00CD1D6B" w:rsidRPr="00CD1D6B">
          <w:rPr>
            <w:rStyle w:val="a8"/>
            <w:lang w:val="en-US"/>
          </w:rPr>
          <w:t>com</w:t>
        </w:r>
        <w:r w:rsidR="00CD1D6B" w:rsidRPr="003E0D60">
          <w:rPr>
            <w:rStyle w:val="a8"/>
          </w:rPr>
          <w:t>/</w:t>
        </w:r>
        <w:proofErr w:type="spellStart"/>
        <w:r w:rsidR="00CD1D6B" w:rsidRPr="00CD1D6B">
          <w:rPr>
            <w:rStyle w:val="a8"/>
            <w:lang w:val="en-US"/>
          </w:rPr>
          <w:t>esl</w:t>
        </w:r>
        <w:proofErr w:type="spellEnd"/>
        <w:r w:rsidR="00CD1D6B" w:rsidRPr="003E0D60">
          <w:rPr>
            <w:rStyle w:val="a8"/>
          </w:rPr>
          <w:t>-4133095</w:t>
        </w:r>
      </w:hyperlink>
      <w:r w:rsidR="00CD1D6B">
        <w:rPr>
          <w:rStyle w:val="a8"/>
        </w:rPr>
        <w:t>.</w:t>
      </w:r>
      <w:r w:rsidR="00763D43" w:rsidRPr="003B2766">
        <w:t> </w:t>
      </w:r>
    </w:p>
    <w:p w:rsidR="00763D43" w:rsidRPr="00763D43" w:rsidRDefault="00763D43" w:rsidP="00763D43">
      <w:pPr>
        <w:spacing w:before="100" w:beforeAutospacing="1" w:after="100" w:afterAutospacing="1"/>
        <w:ind w:firstLine="709"/>
        <w:jc w:val="both"/>
        <w:outlineLvl w:val="0"/>
        <w:rPr>
          <w:b/>
          <w:bCs/>
          <w:kern w:val="36"/>
          <w:sz w:val="48"/>
          <w:szCs w:val="48"/>
        </w:rPr>
      </w:pPr>
      <w:bookmarkStart w:id="7" w:name="_Toc58330449"/>
      <w:r w:rsidRPr="00763D43">
        <w:rPr>
          <w:b/>
          <w:bCs/>
          <w:kern w:val="36"/>
        </w:rPr>
        <w:t xml:space="preserve">7. </w:t>
      </w:r>
      <w:r w:rsidR="00BE1CF2" w:rsidRPr="00BE1CF2">
        <w:rPr>
          <w:b/>
          <w:bCs/>
          <w:kern w:val="36"/>
        </w:rPr>
        <w:t>Перечень информационных технологий, используемых при осуществлении образовательного процесса по дисциплине</w:t>
      </w:r>
      <w:bookmarkEnd w:id="7"/>
      <w:r w:rsidR="00BE1CF2" w:rsidRPr="00BE1CF2">
        <w:rPr>
          <w:b/>
          <w:bCs/>
          <w:webHidden/>
          <w:kern w:val="36"/>
        </w:rPr>
        <w:tab/>
      </w:r>
    </w:p>
    <w:p w:rsidR="00BE1CF2" w:rsidRPr="00BE1CF2" w:rsidRDefault="00BE1CF2" w:rsidP="00BE1CF2">
      <w:pPr>
        <w:ind w:firstLine="567"/>
        <w:rPr>
          <w:b/>
        </w:rPr>
      </w:pPr>
      <w:r w:rsidRPr="00E5098C">
        <w:rPr>
          <w:b/>
        </w:rPr>
        <w:t>7.1 Перечень программного обеспечения</w:t>
      </w:r>
    </w:p>
    <w:p w:rsidR="001D1E47" w:rsidRPr="007920EE" w:rsidRDefault="00BE1CF2" w:rsidP="00BE1CF2">
      <w:pPr>
        <w:jc w:val="both"/>
        <w:rPr>
          <w:color w:val="000000"/>
        </w:rPr>
      </w:pPr>
      <w:r w:rsidRPr="00313B0B">
        <w:rPr>
          <w:color w:val="000000"/>
        </w:rPr>
        <w:t>Для обеспечения реализации дисциплины</w:t>
      </w:r>
      <w:r w:rsidRPr="00BE1CF2">
        <w:t xml:space="preserve"> </w:t>
      </w:r>
      <w:r>
        <w:t>Иностранный язык используется</w:t>
      </w:r>
      <w:r w:rsidRPr="00313B0B">
        <w:rPr>
          <w:color w:val="000000"/>
        </w:rPr>
        <w:t xml:space="preserve"> </w:t>
      </w:r>
      <w:r w:rsidR="001D1E47">
        <w:rPr>
          <w:color w:val="000000"/>
        </w:rPr>
        <w:t xml:space="preserve">стандартный комплект программного обеспечения (ПО), включающий регулярно </w:t>
      </w:r>
      <w:proofErr w:type="gramStart"/>
      <w:r w:rsidR="001D1E47">
        <w:rPr>
          <w:color w:val="000000"/>
        </w:rPr>
        <w:t>обновляемое</w:t>
      </w:r>
      <w:proofErr w:type="gramEnd"/>
      <w:r w:rsidR="001D1E47">
        <w:rPr>
          <w:color w:val="000000"/>
        </w:rPr>
        <w:t xml:space="preserve"> лицензионное ПО </w:t>
      </w:r>
      <w:proofErr w:type="spellStart"/>
      <w:r w:rsidR="001D1E47">
        <w:rPr>
          <w:color w:val="000000"/>
        </w:rPr>
        <w:t>Windows</w:t>
      </w:r>
      <w:proofErr w:type="spellEnd"/>
      <w:r w:rsidR="001D1E47">
        <w:rPr>
          <w:color w:val="000000"/>
        </w:rPr>
        <w:t xml:space="preserve"> и MS </w:t>
      </w:r>
      <w:proofErr w:type="spellStart"/>
      <w:r w:rsidR="001D1E47">
        <w:rPr>
          <w:color w:val="000000"/>
        </w:rPr>
        <w:t>Office</w:t>
      </w:r>
      <w:proofErr w:type="spellEnd"/>
      <w:r w:rsidR="001D1E47">
        <w:rPr>
          <w:color w:val="000000"/>
        </w:rPr>
        <w:t>.</w:t>
      </w:r>
    </w:p>
    <w:p w:rsidR="00AB57D1" w:rsidRDefault="00AB57D1" w:rsidP="00BE1CF2"/>
    <w:p w:rsidR="00AB57D1" w:rsidRPr="00A76806" w:rsidRDefault="008D45BF" w:rsidP="00BD4BB1">
      <w:pPr>
        <w:pStyle w:val="1"/>
      </w:pPr>
      <w:bookmarkStart w:id="8" w:name="_Toc58330450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8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A92FC5">
        <w:t xml:space="preserve">Иностранный язык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семинарского типа,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>2. Помещения для самостоятельной работы обучающихся;</w:t>
      </w:r>
    </w:p>
    <w:p w:rsidR="00AB57D1" w:rsidRDefault="00EA28FA" w:rsidP="00EA28FA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AB57D1" w:rsidRDefault="00EA28FA" w:rsidP="00EA28FA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8D45BF" w:rsidP="00BD4BB1">
      <w:pPr>
        <w:pStyle w:val="1"/>
      </w:pPr>
      <w:bookmarkStart w:id="9" w:name="_Toc58330451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9"/>
    </w:p>
    <w:p w:rsidR="00131438" w:rsidRDefault="00D01042" w:rsidP="00131438">
      <w:pPr>
        <w:ind w:firstLine="567"/>
      </w:pPr>
      <w:r>
        <w:t xml:space="preserve">Перечень результатов обучения по дисциплине </w:t>
      </w:r>
      <w:r w:rsidR="008249A8">
        <w:t xml:space="preserve">Иностранный язык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D45B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5F07FA" w:rsidRDefault="005F07FA" w:rsidP="005F07FA">
      <w:pPr>
        <w:ind w:firstLine="426"/>
        <w:jc w:val="both"/>
      </w:pPr>
      <w:r w:rsidRPr="00292512">
        <w:t xml:space="preserve">По дисциплине </w:t>
      </w:r>
      <w:r w:rsidR="00287222">
        <w:rPr>
          <w:bCs/>
        </w:rPr>
        <w:t>Иностранный язык</w:t>
      </w:r>
      <w:r w:rsidRPr="00292512">
        <w:t xml:space="preserve"> проводится текущая и промежуточная аттестация (итоговая по дисциплине).</w:t>
      </w:r>
    </w:p>
    <w:p w:rsidR="00287222" w:rsidRDefault="00287222" w:rsidP="005F07FA">
      <w:pPr>
        <w:ind w:firstLine="426"/>
        <w:jc w:val="both"/>
      </w:pPr>
    </w:p>
    <w:p w:rsidR="005F07FA" w:rsidRPr="00287222" w:rsidRDefault="005F07FA" w:rsidP="00287222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 w:rsidR="00287222">
        <w:rPr>
          <w:b/>
          <w:i/>
          <w:highlight w:val="white"/>
        </w:rPr>
        <w:t>:</w:t>
      </w:r>
    </w:p>
    <w:p w:rsidR="005F07FA" w:rsidRDefault="005F07FA" w:rsidP="005F07FA">
      <w:pPr>
        <w:ind w:firstLine="426"/>
        <w:jc w:val="both"/>
        <w:rPr>
          <w:bCs/>
        </w:rPr>
      </w:pPr>
      <w:proofErr w:type="gramStart"/>
      <w:r w:rsidRPr="000A0918">
        <w:t>Текущая</w:t>
      </w:r>
      <w:proofErr w:type="gramEnd"/>
      <w:r w:rsidRPr="000A0918">
        <w:t xml:space="preserve"> </w:t>
      </w:r>
      <w:r w:rsidR="000D262A">
        <w:t>контроль успеваемости</w:t>
      </w:r>
      <w:r w:rsidRPr="00292512">
        <w:t xml:space="preserve"> по дисциплине </w:t>
      </w:r>
      <w:r w:rsidR="00287222">
        <w:rPr>
          <w:bCs/>
        </w:rPr>
        <w:t>Иностранный язык</w:t>
      </w:r>
      <w:r w:rsidRPr="00292512">
        <w:rPr>
          <w:bCs/>
        </w:rPr>
        <w:t xml:space="preserve"> осуществляется на практических занятиях и заключается </w:t>
      </w:r>
      <w:r>
        <w:rPr>
          <w:bCs/>
        </w:rPr>
        <w:t>в подготовке и выполнении студентами следующих видов работ в течение каждого семестра: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>1. грамматических</w:t>
      </w:r>
      <w:r w:rsidRPr="00292512">
        <w:rPr>
          <w:bCs/>
        </w:rPr>
        <w:t xml:space="preserve"> и лекс</w:t>
      </w:r>
      <w:r>
        <w:rPr>
          <w:bCs/>
        </w:rPr>
        <w:t>ических контрольных работ и тестов по каждой пройденной теме;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 xml:space="preserve">2. </w:t>
      </w:r>
      <w:r w:rsidRPr="00292512">
        <w:rPr>
          <w:bCs/>
        </w:rPr>
        <w:t xml:space="preserve">заданий на проверку прогресса в освоении навыков письма, чтения, </w:t>
      </w:r>
      <w:proofErr w:type="spellStart"/>
      <w:r w:rsidRPr="00292512">
        <w:rPr>
          <w:bCs/>
        </w:rPr>
        <w:t>аудирова</w:t>
      </w:r>
      <w:r>
        <w:rPr>
          <w:bCs/>
        </w:rPr>
        <w:t>ния</w:t>
      </w:r>
      <w:proofErr w:type="spellEnd"/>
      <w:r>
        <w:rPr>
          <w:bCs/>
        </w:rPr>
        <w:t xml:space="preserve"> и говорения;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 xml:space="preserve">3. </w:t>
      </w:r>
      <w:r w:rsidRPr="00292512">
        <w:rPr>
          <w:bCs/>
        </w:rPr>
        <w:t>презентаци</w:t>
      </w:r>
      <w:r>
        <w:rPr>
          <w:bCs/>
        </w:rPr>
        <w:t>й по самостоятельной работе;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>4. участия</w:t>
      </w:r>
      <w:r w:rsidRPr="00292512">
        <w:rPr>
          <w:bCs/>
        </w:rPr>
        <w:t xml:space="preserve"> во внеклассных мероприятиях</w:t>
      </w:r>
      <w:r>
        <w:rPr>
          <w:bCs/>
        </w:rPr>
        <w:t>;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 xml:space="preserve">5. выступления </w:t>
      </w:r>
      <w:r w:rsidRPr="00292512">
        <w:rPr>
          <w:bCs/>
        </w:rPr>
        <w:t>по индивидуально выбранному материалу для самостоятельной ра</w:t>
      </w:r>
      <w:r>
        <w:rPr>
          <w:bCs/>
        </w:rPr>
        <w:t xml:space="preserve">боты, </w:t>
      </w:r>
      <w:r w:rsidRPr="00292512">
        <w:rPr>
          <w:bCs/>
        </w:rPr>
        <w:t>описывая выбор и ознакомление с материалом</w:t>
      </w:r>
      <w:r>
        <w:rPr>
          <w:bCs/>
        </w:rPr>
        <w:t xml:space="preserve"> в ходе обсуждения и дискуссии;</w:t>
      </w:r>
    </w:p>
    <w:p w:rsidR="005F07FA" w:rsidRDefault="005F07FA" w:rsidP="005F07FA">
      <w:pPr>
        <w:ind w:firstLine="426"/>
        <w:jc w:val="both"/>
        <w:rPr>
          <w:bCs/>
        </w:rPr>
      </w:pPr>
      <w:r>
        <w:rPr>
          <w:bCs/>
        </w:rPr>
        <w:t>6. выполнения заданий в рабочей тетради и дополнительных упражнений по темам учебных пособий, которые составляют часть портфолио.</w:t>
      </w:r>
    </w:p>
    <w:p w:rsidR="005F07FA" w:rsidRPr="005F07FA" w:rsidRDefault="005F07FA" w:rsidP="005F07FA">
      <w:pPr>
        <w:ind w:firstLine="426"/>
        <w:jc w:val="both"/>
        <w:rPr>
          <w:color w:val="000000"/>
        </w:rPr>
      </w:pPr>
      <w:r w:rsidRPr="00292512">
        <w:rPr>
          <w:bCs/>
        </w:rPr>
        <w:t xml:space="preserve"> 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5F07FA" w:rsidRDefault="005F07FA" w:rsidP="008B1CD9">
      <w:pPr>
        <w:ind w:firstLine="567"/>
        <w:rPr>
          <w:b/>
          <w:i/>
          <w:highlight w:val="white"/>
        </w:rPr>
      </w:pPr>
    </w:p>
    <w:p w:rsidR="005F07FA" w:rsidRPr="00064212" w:rsidRDefault="005F07FA" w:rsidP="005F07FA">
      <w:pPr>
        <w:jc w:val="both"/>
      </w:pPr>
      <w:r w:rsidRPr="00064212">
        <w:rPr>
          <w:bCs/>
        </w:rPr>
        <w:t xml:space="preserve">Промежуточная аттестация по дисциплине </w:t>
      </w:r>
      <w:r>
        <w:rPr>
          <w:bCs/>
        </w:rPr>
        <w:t xml:space="preserve">Иностранный язык </w:t>
      </w:r>
      <w:r w:rsidRPr="00064212">
        <w:t xml:space="preserve"> </w:t>
      </w:r>
      <w:r w:rsidR="008079C4" w:rsidRPr="00064212">
        <w:rPr>
          <w:bCs/>
        </w:rPr>
        <w:t>проводится по завершению</w:t>
      </w:r>
      <w:r w:rsidR="008079C4">
        <w:rPr>
          <w:bCs/>
        </w:rPr>
        <w:t xml:space="preserve"> первого, второго, и третьего семестров в форме зачета. </w:t>
      </w:r>
    </w:p>
    <w:p w:rsidR="005F07FA" w:rsidRPr="005F07FA" w:rsidRDefault="005F07FA" w:rsidP="008B1CD9">
      <w:pPr>
        <w:ind w:firstLine="567"/>
        <w:rPr>
          <w:highlight w:val="white"/>
        </w:rPr>
      </w:pPr>
    </w:p>
    <w:p w:rsidR="005F07FA" w:rsidRPr="00292512" w:rsidRDefault="005F07FA" w:rsidP="005F07FA">
      <w:pPr>
        <w:ind w:firstLine="426"/>
        <w:jc w:val="both"/>
        <w:rPr>
          <w:bCs/>
        </w:rPr>
      </w:pPr>
      <w:r w:rsidRPr="00292512">
        <w:rPr>
          <w:bCs/>
        </w:rPr>
        <w:t xml:space="preserve">По результатам </w:t>
      </w:r>
      <w:r>
        <w:rPr>
          <w:bCs/>
        </w:rPr>
        <w:t xml:space="preserve">промежуточной </w:t>
      </w:r>
      <w:r w:rsidRPr="00292512">
        <w:rPr>
          <w:bCs/>
        </w:rPr>
        <w:t xml:space="preserve">аттестации </w:t>
      </w:r>
      <w:r>
        <w:rPr>
          <w:bCs/>
        </w:rPr>
        <w:t xml:space="preserve">в 1 семестре </w:t>
      </w:r>
      <w:r w:rsidRPr="00292512">
        <w:rPr>
          <w:bCs/>
        </w:rPr>
        <w:t xml:space="preserve">выставляется оценка «зачтено» или «не зачтено». Оценка «зачтено» по результатам выполнения </w:t>
      </w:r>
      <w:r>
        <w:rPr>
          <w:bCs/>
        </w:rPr>
        <w:t>вышеперечисленных видов работ по материалам учебных пособий является основным условием</w:t>
      </w:r>
      <w:r w:rsidRPr="00292512">
        <w:rPr>
          <w:bCs/>
        </w:rPr>
        <w:t xml:space="preserve"> успешного прохождения промежуточной аттестации. </w:t>
      </w:r>
      <w:r>
        <w:rPr>
          <w:bCs/>
        </w:rPr>
        <w:t>А именно оценка «не зачтено» выставляется, если компетенции не были сформированы, то есть обучающийся не справился с письменными и устными тестами, дополнительные работы не сданы, презентация не защищена, а также выступление на внеклассном мероприятии сделано не было.</w:t>
      </w:r>
    </w:p>
    <w:p w:rsidR="005F07FA" w:rsidRPr="00292512" w:rsidRDefault="005F07FA" w:rsidP="005F07FA">
      <w:pPr>
        <w:ind w:firstLine="426"/>
        <w:jc w:val="both"/>
      </w:pPr>
      <w:r w:rsidRPr="00292512">
        <w:t xml:space="preserve">Для получения оценки </w:t>
      </w:r>
      <w:r w:rsidRPr="00292512">
        <w:rPr>
          <w:bCs/>
        </w:rPr>
        <w:t xml:space="preserve">«зачтено» в конце 1 семестра письменный и устный тест </w:t>
      </w:r>
      <w:r w:rsidRPr="00292512">
        <w:t>на каждую тему, соответствующую разделам дисциплины в каждом семестре, должен быть выполнен, соответствующие дополнительные работы должны быть сданы, и презентация защищена в полном соответствии с предъявляемыми требованиями, а также выступление на внеклассном мероприятии должно быть сделано.</w:t>
      </w:r>
    </w:p>
    <w:p w:rsidR="005F07FA" w:rsidRPr="00292512" w:rsidRDefault="005F07FA" w:rsidP="005F07FA">
      <w:pPr>
        <w:ind w:firstLine="426"/>
        <w:jc w:val="both"/>
        <w:rPr>
          <w:bCs/>
        </w:rPr>
      </w:pPr>
      <w:r w:rsidRPr="00292512">
        <w:rPr>
          <w:bCs/>
        </w:rPr>
        <w:t xml:space="preserve">По результатам </w:t>
      </w:r>
      <w:r>
        <w:rPr>
          <w:bCs/>
        </w:rPr>
        <w:t xml:space="preserve">промежуточной </w:t>
      </w:r>
      <w:r w:rsidRPr="00292512">
        <w:rPr>
          <w:bCs/>
        </w:rPr>
        <w:t xml:space="preserve">аттестации </w:t>
      </w:r>
      <w:r>
        <w:rPr>
          <w:bCs/>
        </w:rPr>
        <w:t xml:space="preserve">во 2 семестре </w:t>
      </w:r>
      <w:r w:rsidRPr="00292512">
        <w:rPr>
          <w:bCs/>
        </w:rPr>
        <w:t xml:space="preserve">выставляется оценка «зачтено» или «не зачтено». Оценка «зачтено» по результатам выполнения </w:t>
      </w:r>
      <w:r>
        <w:rPr>
          <w:bCs/>
        </w:rPr>
        <w:t>вышеперечисленных видов работ по материалам учебных пособий является основным условием</w:t>
      </w:r>
      <w:r w:rsidRPr="00292512">
        <w:rPr>
          <w:bCs/>
        </w:rPr>
        <w:t xml:space="preserve"> успешного прохождения промежуточной аттестации. </w:t>
      </w:r>
      <w:r>
        <w:rPr>
          <w:bCs/>
        </w:rPr>
        <w:t>А именно оценка «не зачтено» выставляется, если компетенции не были сформированы, то есть обучающийся не справился с письменными и устными тестами, дополнительные работы не сданы, презентация не защищена, а также выступление на внеклассном мероприятии сделано не было.</w:t>
      </w:r>
    </w:p>
    <w:p w:rsidR="005F07FA" w:rsidRDefault="005F07FA" w:rsidP="008079C4">
      <w:pPr>
        <w:ind w:firstLine="426"/>
        <w:jc w:val="both"/>
      </w:pPr>
      <w:r w:rsidRPr="00292512">
        <w:t xml:space="preserve">Для получения оценки </w:t>
      </w:r>
      <w:r w:rsidRPr="00292512">
        <w:rPr>
          <w:bCs/>
        </w:rPr>
        <w:t xml:space="preserve">«зачтено» </w:t>
      </w:r>
      <w:r>
        <w:rPr>
          <w:bCs/>
        </w:rPr>
        <w:t>в конце 2</w:t>
      </w:r>
      <w:r w:rsidRPr="00292512">
        <w:rPr>
          <w:bCs/>
        </w:rPr>
        <w:t xml:space="preserve"> семестра письменный и устный тест </w:t>
      </w:r>
      <w:r w:rsidRPr="00292512">
        <w:t>на каждую тему, соответствующую разделам дисциплины в каждом семестре, должен быть выполнен, соответствующие дополнительные работы должны быть сданы, и презентация защищена в полном соответствии с предъявляемыми требованиями, а также выступление на внеклассном мероприятии должно быть сделано.</w:t>
      </w:r>
    </w:p>
    <w:p w:rsidR="005F07FA" w:rsidRPr="00292512" w:rsidRDefault="005F07FA" w:rsidP="005F07FA">
      <w:pPr>
        <w:ind w:firstLine="426"/>
        <w:jc w:val="both"/>
        <w:rPr>
          <w:bCs/>
        </w:rPr>
      </w:pPr>
      <w:r w:rsidRPr="00292512">
        <w:rPr>
          <w:bCs/>
        </w:rPr>
        <w:t xml:space="preserve">По результатам </w:t>
      </w:r>
      <w:r>
        <w:rPr>
          <w:bCs/>
        </w:rPr>
        <w:t xml:space="preserve">промежуточной </w:t>
      </w:r>
      <w:r w:rsidRPr="00292512">
        <w:rPr>
          <w:bCs/>
        </w:rPr>
        <w:t xml:space="preserve">аттестации </w:t>
      </w:r>
      <w:r>
        <w:rPr>
          <w:bCs/>
        </w:rPr>
        <w:t xml:space="preserve">в 3 семестре </w:t>
      </w:r>
      <w:r w:rsidRPr="00292512">
        <w:rPr>
          <w:bCs/>
        </w:rPr>
        <w:t xml:space="preserve">выставляется оценка «зачтено» или «не зачтено». Оценка «зачтено» по результатам выполнения </w:t>
      </w:r>
      <w:r>
        <w:rPr>
          <w:bCs/>
        </w:rPr>
        <w:t>вышеперечисленных видов работ по материалам учебных пособий является основным условием</w:t>
      </w:r>
      <w:r w:rsidRPr="00292512">
        <w:rPr>
          <w:bCs/>
        </w:rPr>
        <w:t xml:space="preserve"> успешного прохождения промежуточной аттестации. </w:t>
      </w:r>
      <w:r>
        <w:rPr>
          <w:bCs/>
        </w:rPr>
        <w:t>А именно оценка «не зачтено» выставляется, если компетенции не были сформированы, то есть обучающийся не справился с письменными и устными тестами, дополнительные работы не сданы, презентация не защищена, а также выступление на внеклассном мероприятии сделано не было.</w:t>
      </w:r>
    </w:p>
    <w:p w:rsidR="005F07FA" w:rsidRPr="00562EA3" w:rsidRDefault="005F07FA" w:rsidP="008079C4">
      <w:pPr>
        <w:ind w:firstLine="426"/>
        <w:jc w:val="both"/>
        <w:rPr>
          <w:color w:val="000000"/>
        </w:rPr>
      </w:pPr>
      <w:r w:rsidRPr="00292512">
        <w:t xml:space="preserve">Для получения оценки </w:t>
      </w:r>
      <w:r>
        <w:rPr>
          <w:bCs/>
        </w:rPr>
        <w:t>«зачтено» в конце 3</w:t>
      </w:r>
      <w:r w:rsidRPr="00292512">
        <w:rPr>
          <w:bCs/>
        </w:rPr>
        <w:t xml:space="preserve"> семестра письменный и устный тест </w:t>
      </w:r>
      <w:r w:rsidRPr="00292512">
        <w:t>на каждую тему, соответствующую разделам дисциплины в каждом семестре, должен быть выполнен, соответствующие дополнительные работы должны быть сданы, и презентация защищена в полном соответствии с предъявляемыми требованиями, а также выступление на внеклассном мероприятии должно быть сделано.</w:t>
      </w:r>
    </w:p>
    <w:p w:rsidR="005F07FA" w:rsidRPr="008B1CD9" w:rsidRDefault="005F07FA" w:rsidP="008B1CD9">
      <w:pPr>
        <w:ind w:firstLine="567"/>
        <w:rPr>
          <w:b/>
          <w:i/>
          <w:highlight w:val="white"/>
        </w:rPr>
      </w:pP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результатов обучения по дисциплине </w:t>
      </w:r>
      <w:r w:rsidR="008079C4">
        <w:rPr>
          <w:b/>
          <w:i/>
          <w:highlight w:val="white"/>
        </w:rPr>
        <w:t xml:space="preserve">Иностранный язык </w:t>
      </w:r>
    </w:p>
    <w:p w:rsidR="008B1CD9" w:rsidRDefault="008D45BF" w:rsidP="00DF15AF">
      <w:pPr>
        <w:ind w:firstLine="567"/>
        <w:rPr>
          <w:color w:val="FF0000"/>
          <w:highlight w:val="white"/>
        </w:rPr>
      </w:pPr>
      <w:r>
        <w:t>Таблица 9</w:t>
      </w:r>
      <w:r w:rsidR="003431BB">
        <w:t xml:space="preserve">.1 </w:t>
      </w:r>
      <w:r w:rsidR="00DF15AF">
        <w:rPr>
          <w:color w:val="FF0000"/>
          <w:highlight w:val="white"/>
        </w:rPr>
        <w:t xml:space="preserve"> </w:t>
      </w:r>
    </w:p>
    <w:tbl>
      <w:tblPr>
        <w:tblW w:w="9721" w:type="dxa"/>
        <w:jc w:val="center"/>
        <w:tblLayout w:type="fixed"/>
        <w:tblCellMar>
          <w:left w:w="15" w:type="dxa"/>
          <w:right w:w="15" w:type="dxa"/>
        </w:tblCellMar>
        <w:tblLook w:val="0000"/>
      </w:tblPr>
      <w:tblGrid>
        <w:gridCol w:w="41"/>
        <w:gridCol w:w="1519"/>
        <w:gridCol w:w="4536"/>
        <w:gridCol w:w="3625"/>
      </w:tblGrid>
      <w:tr w:rsidR="004754F8" w:rsidRPr="009E224B" w:rsidTr="006B40BF">
        <w:trPr>
          <w:trHeight w:val="1082"/>
          <w:jc w:val="center"/>
        </w:trPr>
        <w:tc>
          <w:tcPr>
            <w:tcW w:w="1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54F8" w:rsidRPr="009E224B" w:rsidRDefault="004754F8" w:rsidP="008C16B4">
            <w:pPr>
              <w:ind w:right="-1"/>
              <w:rPr>
                <w:b/>
                <w:bCs/>
              </w:rPr>
            </w:pPr>
            <w:r w:rsidRPr="009E224B">
              <w:rPr>
                <w:b/>
                <w:bCs/>
              </w:rPr>
              <w:t xml:space="preserve">Коды компетенций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Результат обучения по дисциплине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754F8" w:rsidRPr="0036040E" w:rsidRDefault="004754F8" w:rsidP="004754F8">
            <w:pPr>
              <w:jc w:val="center"/>
              <w:rPr>
                <w:b/>
              </w:rPr>
            </w:pPr>
            <w:r w:rsidRPr="0036040E">
              <w:rPr>
                <w:b/>
              </w:rPr>
              <w:t>Оценочное средство</w:t>
            </w:r>
          </w:p>
        </w:tc>
      </w:tr>
      <w:tr w:rsidR="004754F8" w:rsidRPr="009E224B" w:rsidTr="006B40BF">
        <w:trPr>
          <w:gridBefore w:val="1"/>
          <w:wBefore w:w="41" w:type="dxa"/>
          <w:trHeight w:val="1509"/>
          <w:jc w:val="center"/>
        </w:trPr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  <w:r>
              <w:rPr>
                <w:b/>
                <w:bCs/>
                <w:noProof/>
                <w:color w:val="000000"/>
              </w:rPr>
              <w:t>О</w:t>
            </w:r>
            <w:r w:rsidRPr="009E224B">
              <w:rPr>
                <w:b/>
                <w:bCs/>
                <w:noProof/>
                <w:color w:val="000000"/>
              </w:rPr>
              <w:t>К-</w:t>
            </w:r>
            <w:r>
              <w:rPr>
                <w:b/>
                <w:bCs/>
                <w:noProof/>
                <w:color w:val="000000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:rsidR="00C91CF5" w:rsidRPr="00C31507" w:rsidRDefault="00C31507" w:rsidP="00C91CF5">
            <w:r w:rsidRPr="00C31507">
              <w:t>Знать</w:t>
            </w:r>
            <w:r w:rsidR="00C91CF5" w:rsidRPr="00C31507">
              <w:t xml:space="preserve"> лексику по своей научной специальности; грамматику, необходимую для понимания </w:t>
            </w:r>
            <w:r w:rsidR="00656FF6">
              <w:t xml:space="preserve">учебных и </w:t>
            </w:r>
            <w:r w:rsidR="00C91CF5" w:rsidRPr="00C31507">
              <w:t xml:space="preserve">научных текстов; стилистические особенности </w:t>
            </w:r>
            <w:r w:rsidR="00656FF6">
              <w:t xml:space="preserve">учебных и </w:t>
            </w:r>
            <w:r w:rsidR="00C91CF5" w:rsidRPr="00C31507">
              <w:t>научн</w:t>
            </w:r>
            <w:r w:rsidRPr="00C31507">
              <w:t>ых текстов на английском языке.</w:t>
            </w:r>
          </w:p>
          <w:p w:rsidR="00C91CF5" w:rsidRPr="00C31507" w:rsidRDefault="00C31507" w:rsidP="00C91CF5">
            <w:r w:rsidRPr="00C31507">
              <w:t>З</w:t>
            </w:r>
            <w:r w:rsidR="00C91CF5" w:rsidRPr="00C31507">
              <w:t>нать достаточный для определенного уровня владения английским языком набор лексических средс</w:t>
            </w:r>
            <w:r w:rsidRPr="00C31507">
              <w:t>тв и грамматических конструкций.</w:t>
            </w:r>
          </w:p>
          <w:p w:rsidR="004754F8" w:rsidRPr="00656FF6" w:rsidRDefault="00C31507" w:rsidP="00C91CF5">
            <w:r w:rsidRPr="00C31507">
              <w:t>З</w:t>
            </w:r>
            <w:r w:rsidR="00C91CF5" w:rsidRPr="00C31507">
              <w:t xml:space="preserve">нать  нормы этикета и стилистические особенности при общении в устной и письменной форме на различные общие и профессиональные темы. 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4754F8" w:rsidRPr="000E0AD9" w:rsidRDefault="004754F8" w:rsidP="00C91CF5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0E0AD9" w:rsidRPr="000E0AD9" w:rsidRDefault="00F3144B" w:rsidP="00C91CF5">
            <w:pPr>
              <w:ind w:right="-1"/>
              <w:jc w:val="center"/>
              <w:rPr>
                <w:bCs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B318E6" w:rsidRPr="005A2A25" w:rsidRDefault="00B318E6" w:rsidP="00C91CF5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4754F8" w:rsidRPr="000E0AD9" w:rsidRDefault="004754F8" w:rsidP="00C91CF5">
            <w:pPr>
              <w:ind w:right="-1"/>
              <w:jc w:val="center"/>
              <w:rPr>
                <w:bCs/>
              </w:rPr>
            </w:pPr>
          </w:p>
          <w:p w:rsidR="004754F8" w:rsidRPr="000E0AD9" w:rsidRDefault="004754F8" w:rsidP="00C91CF5">
            <w:pPr>
              <w:ind w:right="-1"/>
              <w:jc w:val="center"/>
              <w:rPr>
                <w:b/>
                <w:bCs/>
              </w:rPr>
            </w:pPr>
            <w:r w:rsidRPr="000E0AD9">
              <w:rPr>
                <w:bCs/>
              </w:rPr>
              <w:t>Зачет</w:t>
            </w:r>
          </w:p>
        </w:tc>
      </w:tr>
      <w:tr w:rsidR="004754F8" w:rsidRPr="009E224B" w:rsidTr="006B40BF">
        <w:trPr>
          <w:gridBefore w:val="1"/>
          <w:wBefore w:w="41" w:type="dxa"/>
          <w:jc w:val="center"/>
        </w:trPr>
        <w:tc>
          <w:tcPr>
            <w:tcW w:w="151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1CF5" w:rsidRPr="00C31507" w:rsidRDefault="00C31507" w:rsidP="00C91CF5">
            <w:r w:rsidRPr="00C31507">
              <w:t>У</w:t>
            </w:r>
            <w:r w:rsidR="00C91CF5" w:rsidRPr="00C31507">
              <w:t>меть писать различные виды документов, в том числе научные статьи, тезисы, аннотации</w:t>
            </w:r>
            <w:r w:rsidRPr="00C31507">
              <w:t>, рефераты на иностранном языке.</w:t>
            </w:r>
          </w:p>
          <w:p w:rsidR="00C91CF5" w:rsidRPr="00C31507" w:rsidRDefault="00C31507" w:rsidP="00C91CF5">
            <w:r w:rsidRPr="00C31507">
              <w:t>У</w:t>
            </w:r>
            <w:r w:rsidR="00C91CF5" w:rsidRPr="00C31507">
              <w:t>меть представить результаты своего анализа  в письменном и устном виде; ответить на вопросы по теме своего бо</w:t>
            </w:r>
            <w:r w:rsidRPr="00C31507">
              <w:t>лее детально изученного аспекта.</w:t>
            </w:r>
          </w:p>
          <w:p w:rsidR="004754F8" w:rsidRPr="00656FF6" w:rsidRDefault="00C31507" w:rsidP="00656FF6">
            <w:pPr>
              <w:rPr>
                <w:color w:val="000000"/>
              </w:rPr>
            </w:pPr>
            <w:r w:rsidRPr="00C31507">
              <w:t>У</w:t>
            </w:r>
            <w:r w:rsidR="00656FF6">
              <w:t>меть</w:t>
            </w:r>
            <w:r w:rsidR="00C91CF5" w:rsidRPr="00C31507">
              <w:t xml:space="preserve"> поддержать разговор на общие и профессиональные темы; показать необходимое разнообразие в употребляемой лексике и грамматике для раскрытия темы при общении в устной или письменной форме.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4F8" w:rsidRPr="000E0AD9" w:rsidRDefault="004754F8" w:rsidP="00656FF6">
            <w:pPr>
              <w:jc w:val="center"/>
            </w:pPr>
            <w:r w:rsidRPr="000E0AD9">
              <w:t>Письменная контрольная (тестовая) работа</w:t>
            </w:r>
          </w:p>
          <w:p w:rsidR="004754F8" w:rsidRDefault="00F3144B" w:rsidP="00656FF6">
            <w:pPr>
              <w:ind w:right="-1"/>
              <w:jc w:val="center"/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B318E6" w:rsidRPr="005A2A25" w:rsidRDefault="00B318E6" w:rsidP="00656FF6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B318E6" w:rsidRPr="000E0AD9" w:rsidRDefault="00B318E6" w:rsidP="00656FF6">
            <w:pPr>
              <w:ind w:right="-1"/>
              <w:jc w:val="center"/>
              <w:rPr>
                <w:bCs/>
              </w:rPr>
            </w:pPr>
          </w:p>
          <w:p w:rsidR="004754F8" w:rsidRPr="000E0AD9" w:rsidRDefault="004754F8" w:rsidP="00656FF6">
            <w:pPr>
              <w:ind w:right="-1"/>
              <w:jc w:val="center"/>
              <w:rPr>
                <w:b/>
                <w:bCs/>
              </w:rPr>
            </w:pPr>
            <w:r w:rsidRPr="000E0AD9">
              <w:rPr>
                <w:bCs/>
              </w:rPr>
              <w:t>Зачет</w:t>
            </w:r>
          </w:p>
        </w:tc>
      </w:tr>
      <w:tr w:rsidR="004754F8" w:rsidRPr="009E224B" w:rsidTr="006B40BF">
        <w:trPr>
          <w:gridBefore w:val="1"/>
          <w:wBefore w:w="41" w:type="dxa"/>
          <w:jc w:val="center"/>
        </w:trPr>
        <w:tc>
          <w:tcPr>
            <w:tcW w:w="15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4F8" w:rsidRPr="009E224B" w:rsidRDefault="004754F8" w:rsidP="00440ECF">
            <w:pPr>
              <w:ind w:right="-1"/>
              <w:rPr>
                <w:b/>
                <w:bCs/>
                <w:highlight w:val="yellow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31507" w:rsidRPr="00C31507" w:rsidRDefault="00C31507" w:rsidP="00C31507">
            <w:pPr>
              <w:rPr>
                <w:color w:val="000000"/>
              </w:rPr>
            </w:pPr>
            <w:r w:rsidRPr="00C31507">
              <w:t>Владеть достаточным набором лексики и грамматических средств, необходимых для</w:t>
            </w:r>
            <w:r w:rsidRPr="00C31507">
              <w:rPr>
                <w:color w:val="000000"/>
              </w:rPr>
              <w:t xml:space="preserve"> чтения и перевода</w:t>
            </w:r>
            <w:r w:rsidR="00656FF6">
              <w:rPr>
                <w:color w:val="000000"/>
              </w:rPr>
              <w:t>/пересказа</w:t>
            </w:r>
            <w:r w:rsidRPr="00C31507">
              <w:rPr>
                <w:color w:val="000000"/>
              </w:rPr>
              <w:t xml:space="preserve"> текстов на иностранном языке.</w:t>
            </w:r>
          </w:p>
          <w:p w:rsidR="00C31507" w:rsidRPr="00C31507" w:rsidRDefault="00C31507" w:rsidP="00C31507">
            <w:r w:rsidRPr="00C31507">
              <w:t>Владеть  определенным набором лексических единиц и грамматических конструкций для общения в профессионально-ориентированной среде согласно уровню владения английским языком и  применять правильные фонологические нормы в рамках такого общения.</w:t>
            </w:r>
          </w:p>
          <w:p w:rsidR="004754F8" w:rsidRPr="00656FF6" w:rsidRDefault="00C31507" w:rsidP="00656FF6">
            <w:r w:rsidRPr="00C31507">
              <w:t>Владеть правилами коммуникативного поведения в ситуации профессионального общения.</w:t>
            </w:r>
          </w:p>
        </w:tc>
        <w:tc>
          <w:tcPr>
            <w:tcW w:w="3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754F8" w:rsidRPr="000E0AD9" w:rsidRDefault="004754F8" w:rsidP="004754F8">
            <w:pPr>
              <w:jc w:val="both"/>
            </w:pPr>
            <w:r w:rsidRPr="000E0AD9">
              <w:t>Письменная контрольная (тестовая) работа</w:t>
            </w:r>
          </w:p>
          <w:p w:rsidR="000E0AD9" w:rsidRDefault="00F3144B" w:rsidP="00656FF6">
            <w:pPr>
              <w:ind w:right="-1"/>
              <w:jc w:val="center"/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руглый стол, дискуссия, полемика, диспут, дебаты</w:t>
            </w:r>
          </w:p>
          <w:p w:rsidR="00B318E6" w:rsidRPr="005A2A25" w:rsidRDefault="00B318E6" w:rsidP="00656FF6">
            <w:p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П</w:t>
            </w:r>
            <w:r w:rsidRPr="005A2A25">
              <w:rPr>
                <w:rFonts w:eastAsia="Calibri"/>
                <w:color w:val="000000"/>
              </w:rPr>
              <w:t>роект</w:t>
            </w:r>
          </w:p>
          <w:p w:rsidR="00B318E6" w:rsidRPr="000E0AD9" w:rsidRDefault="00B318E6" w:rsidP="00656FF6">
            <w:pPr>
              <w:ind w:right="-1"/>
              <w:jc w:val="center"/>
              <w:rPr>
                <w:bCs/>
              </w:rPr>
            </w:pPr>
          </w:p>
          <w:p w:rsidR="004754F8" w:rsidRPr="000E0AD9" w:rsidRDefault="004754F8" w:rsidP="00656FF6">
            <w:pPr>
              <w:ind w:right="-1"/>
              <w:jc w:val="center"/>
              <w:rPr>
                <w:bCs/>
              </w:rPr>
            </w:pPr>
          </w:p>
          <w:p w:rsidR="004754F8" w:rsidRPr="000E0AD9" w:rsidRDefault="004754F8" w:rsidP="00656FF6">
            <w:pPr>
              <w:ind w:right="-1"/>
              <w:jc w:val="center"/>
              <w:rPr>
                <w:b/>
                <w:bCs/>
              </w:rPr>
            </w:pPr>
            <w:r w:rsidRPr="000E0AD9">
              <w:rPr>
                <w:bCs/>
              </w:rPr>
              <w:t>Зачет</w:t>
            </w:r>
          </w:p>
        </w:tc>
      </w:tr>
    </w:tbl>
    <w:p w:rsidR="00B625A5" w:rsidRPr="00B625A5" w:rsidRDefault="00B625A5" w:rsidP="005F34B9">
      <w:pPr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8D45BF" w:rsidP="00B625A5">
      <w:pPr>
        <w:ind w:firstLine="397"/>
        <w:jc w:val="both"/>
        <w:rPr>
          <w:color w:val="0070C0"/>
        </w:rPr>
      </w:pPr>
      <w:r>
        <w:t>Таблица 9</w:t>
      </w:r>
      <w:r w:rsidR="00B625A5" w:rsidRPr="00B625A5">
        <w:t>.2</w:t>
      </w:r>
      <w:r w:rsidR="00B625A5" w:rsidRPr="00B625A5">
        <w:rPr>
          <w:color w:val="0070C0"/>
        </w:rPr>
        <w:t xml:space="preserve"> </w:t>
      </w:r>
    </w:p>
    <w:tbl>
      <w:tblPr>
        <w:tblpPr w:leftFromText="180" w:rightFromText="180" w:vertAnchor="text" w:horzAnchor="margin" w:tblpY="11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30"/>
        <w:gridCol w:w="1276"/>
      </w:tblGrid>
      <w:tr w:rsidR="00B625A5" w:rsidRPr="00B625A5" w:rsidTr="004E3C6D">
        <w:tc>
          <w:tcPr>
            <w:tcW w:w="8330" w:type="dxa"/>
          </w:tcPr>
          <w:p w:rsidR="00B625A5" w:rsidRPr="0036040E" w:rsidRDefault="00B625A5" w:rsidP="004E3C6D">
            <w:pPr>
              <w:spacing w:before="120" w:after="120"/>
              <w:jc w:val="center"/>
              <w:rPr>
                <w:b/>
              </w:rPr>
            </w:pPr>
            <w:r w:rsidRPr="0036040E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276" w:type="dxa"/>
          </w:tcPr>
          <w:p w:rsidR="00B625A5" w:rsidRPr="0036040E" w:rsidRDefault="00B625A5" w:rsidP="004E3C6D">
            <w:pPr>
              <w:spacing w:before="120"/>
              <w:jc w:val="center"/>
              <w:rPr>
                <w:b/>
              </w:rPr>
            </w:pPr>
            <w:r w:rsidRPr="0036040E">
              <w:rPr>
                <w:b/>
              </w:rPr>
              <w:t>Шкала</w:t>
            </w:r>
          </w:p>
          <w:p w:rsidR="00B625A5" w:rsidRPr="0036040E" w:rsidRDefault="00B625A5" w:rsidP="004E3C6D">
            <w:pPr>
              <w:spacing w:after="120"/>
              <w:jc w:val="center"/>
              <w:rPr>
                <w:b/>
              </w:rPr>
            </w:pPr>
            <w:r w:rsidRPr="0036040E">
              <w:rPr>
                <w:b/>
              </w:rPr>
              <w:t>оценивания</w:t>
            </w:r>
          </w:p>
        </w:tc>
      </w:tr>
      <w:tr w:rsidR="00B625A5" w:rsidRPr="00B625A5" w:rsidTr="004E3C6D">
        <w:tc>
          <w:tcPr>
            <w:tcW w:w="8330" w:type="dxa"/>
          </w:tcPr>
          <w:p w:rsidR="00F3144B" w:rsidRPr="0036040E" w:rsidRDefault="00F3144B" w:rsidP="004E3C6D">
            <w:pPr>
              <w:jc w:val="both"/>
              <w:textAlignment w:val="baseline"/>
            </w:pPr>
            <w:r w:rsidRPr="0036040E">
              <w:rPr>
                <w:rFonts w:eastAsia="Calibri"/>
                <w:u w:val="single"/>
              </w:rPr>
              <w:t>Круглый стол, дискуссия, полемика, диспут, дебаты</w:t>
            </w:r>
            <w:r w:rsidRPr="0036040E">
              <w:t>.</w:t>
            </w:r>
          </w:p>
          <w:p w:rsidR="00B625A5" w:rsidRPr="0036040E" w:rsidRDefault="00F3144B" w:rsidP="0036040E">
            <w:pPr>
              <w:jc w:val="both"/>
              <w:textAlignment w:val="baseline"/>
              <w:rPr>
                <w:rFonts w:eastAsia="Calibri"/>
              </w:rPr>
            </w:pPr>
            <w:r w:rsidRPr="0036040E">
              <w:rPr>
                <w:rFonts w:eastAsia="Calibri"/>
              </w:rPr>
              <w:t xml:space="preserve"> В каждой теме есть упражнения на говорение, некоторые из них предназначены для обсуждения определенной проблематики в таких формах как круглый стол, дискуссия, полемика, диспут, дебаты. Оценка </w:t>
            </w:r>
            <w:r w:rsidR="00B318E6" w:rsidRPr="0036040E">
              <w:rPr>
                <w:rFonts w:eastAsia="Calibri"/>
                <w:i/>
              </w:rPr>
              <w:t>З</w:t>
            </w:r>
            <w:r w:rsidRPr="0036040E">
              <w:rPr>
                <w:rFonts w:eastAsia="Calibri"/>
                <w:i/>
              </w:rPr>
              <w:t>ачтено</w:t>
            </w:r>
            <w:r w:rsidRPr="0036040E">
              <w:rPr>
                <w:rFonts w:eastAsia="Calibri"/>
              </w:rPr>
              <w:t xml:space="preserve"> выставляется при той или иной степени раскрытия обсуждаемой проблематики, возможности формулировать свои мысли с использованием соответствующего уровню инструментария, и знания принципов участия в той или иной форме обсуждения.</w:t>
            </w:r>
          </w:p>
          <w:p w:rsidR="00B625A5" w:rsidRPr="0036040E" w:rsidRDefault="000E0AD9" w:rsidP="004E3C6D">
            <w:pPr>
              <w:jc w:val="both"/>
              <w:textAlignment w:val="baseline"/>
              <w:rPr>
                <w:u w:val="single"/>
              </w:rPr>
            </w:pPr>
            <w:r w:rsidRPr="0036040E">
              <w:rPr>
                <w:u w:val="single"/>
              </w:rPr>
              <w:t>Письменна</w:t>
            </w:r>
            <w:r w:rsidR="00287222">
              <w:rPr>
                <w:u w:val="single"/>
              </w:rPr>
              <w:t>я контрольная (тестовая) работа</w:t>
            </w:r>
            <w:r w:rsidR="00B625A5" w:rsidRPr="0036040E">
              <w:rPr>
                <w:u w:val="single"/>
              </w:rPr>
              <w:t>:</w:t>
            </w:r>
          </w:p>
          <w:p w:rsidR="00B625A5" w:rsidRPr="0036040E" w:rsidRDefault="00F3144B" w:rsidP="004E3C6D">
            <w:pPr>
              <w:jc w:val="both"/>
              <w:textAlignment w:val="baseline"/>
              <w:rPr>
                <w:bCs/>
              </w:rPr>
            </w:pPr>
            <w:r w:rsidRPr="0036040E">
              <w:rPr>
                <w:rFonts w:eastAsia="Calibri"/>
              </w:rPr>
              <w:t xml:space="preserve">Каждая тема в учебнике </w:t>
            </w:r>
            <w:r w:rsidRPr="0036040E">
              <w:rPr>
                <w:rFonts w:eastAsia="Calibri"/>
                <w:lang w:val="en-US"/>
              </w:rPr>
              <w:t>Empower</w:t>
            </w:r>
            <w:r w:rsidRPr="0036040E">
              <w:rPr>
                <w:rFonts w:eastAsia="Calibri"/>
              </w:rPr>
              <w:t xml:space="preserve"> каждого уровня владения английским языком оснащена контрольной работой, которая составлена с учетом грамматики и лексики пройденного материала. Данный материал доступен в электронной форме каждому преподавателю, ведущему занятия по соответствующему уровню</w:t>
            </w:r>
            <w:r w:rsidRPr="0036040E">
              <w:rPr>
                <w:bCs/>
              </w:rPr>
              <w:t>. Б</w:t>
            </w:r>
            <w:r w:rsidR="000E0AD9" w:rsidRPr="0036040E">
              <w:rPr>
                <w:bCs/>
              </w:rPr>
              <w:t>олее 60</w:t>
            </w:r>
            <w:r w:rsidR="00B625A5" w:rsidRPr="0036040E">
              <w:rPr>
                <w:bCs/>
              </w:rPr>
              <w:t>% ответов должны быть правильными.</w:t>
            </w:r>
          </w:p>
          <w:p w:rsidR="00B318E6" w:rsidRPr="0036040E" w:rsidRDefault="00B318E6" w:rsidP="00B318E6">
            <w:pPr>
              <w:jc w:val="both"/>
              <w:rPr>
                <w:rFonts w:eastAsia="Calibri"/>
                <w:u w:val="single"/>
              </w:rPr>
            </w:pPr>
            <w:r w:rsidRPr="0036040E">
              <w:rPr>
                <w:rFonts w:eastAsia="Calibri"/>
                <w:u w:val="single"/>
              </w:rPr>
              <w:t>Проект</w:t>
            </w:r>
          </w:p>
          <w:p w:rsidR="00B318E6" w:rsidRPr="0036040E" w:rsidRDefault="00B318E6" w:rsidP="0036040E">
            <w:pPr>
              <w:jc w:val="both"/>
              <w:rPr>
                <w:rFonts w:eastAsia="Calibri"/>
              </w:rPr>
            </w:pPr>
            <w:r w:rsidRPr="0036040E">
              <w:rPr>
                <w:rFonts w:eastAsia="Calibri"/>
              </w:rPr>
              <w:t xml:space="preserve">Несколько раз в семестр каждый студент выбирает тематический аспект из изучаемого в данном семестре материала и готовит устное сообщение, которое рассказывается всем студентам одной группы. Положительная оценка </w:t>
            </w:r>
            <w:r w:rsidRPr="0036040E">
              <w:rPr>
                <w:rFonts w:eastAsia="Calibri"/>
                <w:i/>
              </w:rPr>
              <w:t>Зачтено</w:t>
            </w:r>
            <w:r w:rsidRPr="0036040E">
              <w:rPr>
                <w:rFonts w:eastAsia="Calibri"/>
              </w:rPr>
              <w:t>, выставляется при той или иной степени раскрытия представляемой информации по теме или материалу, возможности формулировать свои мысли с использованием соответствующего уровню инструментария, а также проявленной способности инициировать обсуждение</w:t>
            </w:r>
          </w:p>
          <w:p w:rsidR="00613443" w:rsidRDefault="00613443" w:rsidP="00613443">
            <w:pPr>
              <w:jc w:val="both"/>
              <w:textAlignment w:val="baseline"/>
            </w:pPr>
            <w:r w:rsidRPr="008D45BF">
              <w:rPr>
                <w:bCs/>
                <w:u w:val="single"/>
              </w:rPr>
              <w:t>Зачет</w:t>
            </w:r>
            <w:r w:rsidRPr="0036040E">
              <w:t xml:space="preserve"> </w:t>
            </w:r>
          </w:p>
          <w:p w:rsidR="008A0640" w:rsidRDefault="008A0640" w:rsidP="008A0640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омплект вопросов итогового собеседова</w:t>
            </w:r>
            <w:r>
              <w:rPr>
                <w:rFonts w:eastAsia="Calibri"/>
                <w:color w:val="000000"/>
              </w:rPr>
              <w:t>ния по дисциплине (</w:t>
            </w:r>
            <w:r w:rsidRPr="005A2A25">
              <w:rPr>
                <w:rFonts w:eastAsia="Calibri"/>
                <w:color w:val="000000"/>
              </w:rPr>
              <w:t>зачет)</w:t>
            </w:r>
            <w:r>
              <w:rPr>
                <w:rFonts w:eastAsia="Calibri"/>
                <w:color w:val="000000"/>
              </w:rPr>
              <w:t>.</w:t>
            </w:r>
          </w:p>
          <w:p w:rsidR="008A0640" w:rsidRDefault="008A0640" w:rsidP="008A0640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Каждый билет содержит три типа вопросов, каждый из которых оценивается по пяти общим параметрам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      </w:r>
          </w:p>
          <w:p w:rsidR="008A0640" w:rsidRPr="005A2A25" w:rsidRDefault="008A0640" w:rsidP="008A0640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 xml:space="preserve">Оценка </w:t>
            </w:r>
            <w:r w:rsidR="008D45BF" w:rsidRPr="008D45BF">
              <w:rPr>
                <w:rFonts w:eastAsia="Calibri"/>
                <w:i/>
                <w:color w:val="000000"/>
              </w:rPr>
              <w:t>Зачтено</w:t>
            </w:r>
            <w:r w:rsidR="008D45BF">
              <w:rPr>
                <w:rFonts w:eastAsia="Calibri"/>
                <w:color w:val="000000"/>
              </w:rPr>
              <w:t xml:space="preserve"> выставляется, если студент демонстрирует</w:t>
            </w:r>
            <w:r w:rsidRPr="005A2A25">
              <w:rPr>
                <w:rFonts w:eastAsia="Calibri"/>
                <w:color w:val="000000"/>
              </w:rPr>
              <w:t xml:space="preserve"> продвинутый</w:t>
            </w:r>
            <w:r w:rsidR="008D45BF">
              <w:rPr>
                <w:rFonts w:eastAsia="Calibri"/>
                <w:color w:val="000000"/>
              </w:rPr>
              <w:t xml:space="preserve">, базовый или пороговый </w:t>
            </w:r>
            <w:r w:rsidRPr="005A2A25">
              <w:rPr>
                <w:rFonts w:eastAsia="Calibri"/>
                <w:color w:val="000000"/>
              </w:rPr>
              <w:t xml:space="preserve"> уровень владения описанными навыками и умениями</w:t>
            </w:r>
            <w:r w:rsidR="008D45BF">
              <w:rPr>
                <w:rFonts w:eastAsia="Calibri"/>
                <w:color w:val="000000"/>
              </w:rPr>
              <w:t xml:space="preserve"> владения английским языком.</w:t>
            </w:r>
          </w:p>
          <w:p w:rsidR="008A0640" w:rsidRPr="0036040E" w:rsidRDefault="008A0640" w:rsidP="00613443">
            <w:pPr>
              <w:jc w:val="both"/>
              <w:textAlignment w:val="baseline"/>
            </w:pPr>
          </w:p>
          <w:p w:rsidR="00B625A5" w:rsidRPr="0036040E" w:rsidRDefault="00B625A5" w:rsidP="004E3C6D">
            <w:pPr>
              <w:spacing w:after="120"/>
              <w:jc w:val="both"/>
              <w:textAlignment w:val="baseline"/>
            </w:pPr>
          </w:p>
        </w:tc>
        <w:tc>
          <w:tcPr>
            <w:tcW w:w="1276" w:type="dxa"/>
          </w:tcPr>
          <w:p w:rsidR="00B625A5" w:rsidRPr="0036040E" w:rsidRDefault="000E0AD9" w:rsidP="004E3C6D">
            <w:pPr>
              <w:spacing w:before="120"/>
              <w:jc w:val="center"/>
              <w:rPr>
                <w:i/>
              </w:rPr>
            </w:pPr>
            <w:r w:rsidRPr="0036040E">
              <w:rPr>
                <w:i/>
              </w:rPr>
              <w:t>Зачтено</w:t>
            </w:r>
          </w:p>
        </w:tc>
      </w:tr>
      <w:tr w:rsidR="00B625A5" w:rsidRPr="00B625A5" w:rsidTr="004E3C6D">
        <w:tc>
          <w:tcPr>
            <w:tcW w:w="8330" w:type="dxa"/>
          </w:tcPr>
          <w:p w:rsidR="00F3144B" w:rsidRDefault="00F3144B" w:rsidP="000E0AD9">
            <w:pPr>
              <w:ind w:right="-1"/>
              <w:jc w:val="both"/>
            </w:pPr>
            <w:r w:rsidRPr="00F3144B">
              <w:rPr>
                <w:rFonts w:eastAsia="Calibri"/>
                <w:color w:val="000000"/>
                <w:u w:val="single"/>
              </w:rPr>
              <w:t>Круглый стол, дискуссия, полемика, диспут, дебаты</w:t>
            </w:r>
            <w:r>
              <w:rPr>
                <w:rFonts w:eastAsia="Calibri"/>
                <w:color w:val="000000"/>
                <w:u w:val="single"/>
              </w:rPr>
              <w:t xml:space="preserve">. </w:t>
            </w:r>
            <w:r w:rsidRPr="000E0AD9">
              <w:t xml:space="preserve"> </w:t>
            </w:r>
          </w:p>
          <w:p w:rsidR="000169C7" w:rsidRDefault="00F3144B" w:rsidP="005F34B9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 xml:space="preserve"> В каждой теме есть упражнения на говорение, некоторые из них предназначены для обсуждения определенной проблематики в таких формах как круглый стол, дискуссия</w:t>
            </w:r>
            <w:r w:rsidR="00B318E6">
              <w:rPr>
                <w:rFonts w:eastAsia="Calibri"/>
                <w:color w:val="000000"/>
              </w:rPr>
              <w:t>.</w:t>
            </w:r>
          </w:p>
          <w:p w:rsidR="00613443" w:rsidRPr="0036040E" w:rsidRDefault="000169C7" w:rsidP="005F34B9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Оценка</w:t>
            </w:r>
            <w:r w:rsidR="00B318E6" w:rsidRPr="005A2A25">
              <w:rPr>
                <w:rFonts w:eastAsia="Calibri"/>
                <w:color w:val="000000"/>
              </w:rPr>
              <w:t xml:space="preserve"> </w:t>
            </w:r>
            <w:r w:rsidR="00B318E6" w:rsidRPr="00B318E6">
              <w:rPr>
                <w:rFonts w:eastAsia="Calibri"/>
                <w:i/>
                <w:color w:val="000000"/>
              </w:rPr>
              <w:t>Не зачтено</w:t>
            </w:r>
            <w:r w:rsidR="00B318E6" w:rsidRPr="005A2A25">
              <w:rPr>
                <w:rFonts w:eastAsia="Calibri"/>
                <w:color w:val="000000"/>
              </w:rPr>
              <w:t xml:space="preserve">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B625A5" w:rsidRDefault="000E0AD9" w:rsidP="004E3C6D">
            <w:pPr>
              <w:jc w:val="both"/>
              <w:textAlignment w:val="baseline"/>
              <w:rPr>
                <w:color w:val="0070C0"/>
                <w:u w:val="single"/>
              </w:rPr>
            </w:pPr>
            <w:r w:rsidRPr="00613443">
              <w:rPr>
                <w:u w:val="single"/>
              </w:rPr>
              <w:t>Письменная контрольная (тестовая) работа</w:t>
            </w:r>
            <w:bookmarkStart w:id="10" w:name="_GoBack"/>
            <w:bookmarkEnd w:id="10"/>
            <w:r w:rsidR="00B625A5" w:rsidRPr="00613443">
              <w:rPr>
                <w:color w:val="0070C0"/>
                <w:u w:val="single"/>
              </w:rPr>
              <w:t>:</w:t>
            </w:r>
          </w:p>
          <w:p w:rsidR="00B625A5" w:rsidRDefault="00F3144B" w:rsidP="004E3C6D">
            <w:pPr>
              <w:jc w:val="both"/>
              <w:textAlignment w:val="baseline"/>
              <w:rPr>
                <w:bCs/>
              </w:rPr>
            </w:pPr>
            <w:r w:rsidRPr="005A2A25">
              <w:rPr>
                <w:rFonts w:eastAsia="Calibri"/>
                <w:color w:val="000000"/>
              </w:rPr>
              <w:t xml:space="preserve">Каждая тема в учебнике </w:t>
            </w:r>
            <w:r w:rsidRPr="005A2A25">
              <w:rPr>
                <w:rFonts w:eastAsia="Calibri"/>
                <w:color w:val="000000"/>
                <w:lang w:val="en-US"/>
              </w:rPr>
              <w:t>Empower</w:t>
            </w:r>
            <w:r w:rsidRPr="005A2A25">
              <w:rPr>
                <w:rFonts w:eastAsia="Calibri"/>
                <w:color w:val="000000"/>
              </w:rPr>
              <w:t xml:space="preserve"> каждого уровня владения английским языком оснащена контрольной работой, которая составлена с учетом грамматики и лексики пройденного материала. Данный материал доступен в электронной форме каждому преподавателю, ведущему занятия по соответствующему уровню</w:t>
            </w:r>
            <w:r w:rsidRPr="00F3144B">
              <w:rPr>
                <w:bCs/>
              </w:rPr>
              <w:t>. П</w:t>
            </w:r>
            <w:r w:rsidR="00B625A5" w:rsidRPr="000E0AD9">
              <w:rPr>
                <w:bCs/>
              </w:rPr>
              <w:t>рисутствие</w:t>
            </w:r>
            <w:r w:rsidR="000E0AD9" w:rsidRPr="000E0AD9">
              <w:rPr>
                <w:bCs/>
              </w:rPr>
              <w:t xml:space="preserve"> многочисленных ошибок (менее 60</w:t>
            </w:r>
            <w:r w:rsidR="00B625A5" w:rsidRPr="000E0AD9">
              <w:rPr>
                <w:bCs/>
              </w:rPr>
              <w:t xml:space="preserve">% ответов </w:t>
            </w:r>
            <w:r w:rsidR="000169C7">
              <w:rPr>
                <w:bCs/>
              </w:rPr>
              <w:t xml:space="preserve">не </w:t>
            </w:r>
            <w:r w:rsidR="00B625A5" w:rsidRPr="000E0AD9">
              <w:rPr>
                <w:bCs/>
              </w:rPr>
              <w:t>содержат ошибки).</w:t>
            </w:r>
          </w:p>
          <w:p w:rsidR="00B318E6" w:rsidRDefault="00B318E6" w:rsidP="00B318E6">
            <w:pPr>
              <w:jc w:val="both"/>
              <w:rPr>
                <w:rFonts w:eastAsia="Calibri"/>
                <w:color w:val="000000"/>
                <w:u w:val="single"/>
              </w:rPr>
            </w:pPr>
            <w:r w:rsidRPr="00B318E6">
              <w:rPr>
                <w:rFonts w:eastAsia="Calibri"/>
                <w:color w:val="000000"/>
                <w:u w:val="single"/>
              </w:rPr>
              <w:t>Проект</w:t>
            </w:r>
          </w:p>
          <w:p w:rsidR="000169C7" w:rsidRDefault="00B318E6" w:rsidP="0036040E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Несколько раз в семестр каждый студент выбирает тематический аспект из изучаемого в данном семестре материала и готовит устное сообщение, которое рассказывается всем студентам одной групп</w:t>
            </w:r>
            <w:r>
              <w:rPr>
                <w:rFonts w:eastAsia="Calibri"/>
                <w:color w:val="000000"/>
              </w:rPr>
              <w:t>ы.</w:t>
            </w:r>
          </w:p>
          <w:p w:rsidR="00B318E6" w:rsidRPr="0036040E" w:rsidRDefault="00B318E6" w:rsidP="0036040E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Оценка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 w:rsidRPr="00B318E6">
              <w:rPr>
                <w:rFonts w:eastAsia="Calibri"/>
                <w:i/>
                <w:color w:val="000000"/>
              </w:rPr>
              <w:t>Не зачтено</w:t>
            </w:r>
            <w:r w:rsidRPr="005A2A25">
              <w:rPr>
                <w:rFonts w:eastAsia="Calibri"/>
                <w:color w:val="000000"/>
              </w:rPr>
              <w:t xml:space="preserve"> ставятся при невозможности студента показать навыки во всех или даже одном проверяемом аспекте устной речи на английском языке.</w:t>
            </w:r>
          </w:p>
          <w:p w:rsidR="00613443" w:rsidRDefault="00613443" w:rsidP="00613443">
            <w:pPr>
              <w:jc w:val="both"/>
              <w:textAlignment w:val="baseline"/>
              <w:rPr>
                <w:color w:val="0070C0"/>
              </w:rPr>
            </w:pPr>
            <w:r w:rsidRPr="008D45BF">
              <w:rPr>
                <w:bCs/>
                <w:u w:val="single"/>
              </w:rPr>
              <w:t>Зачет</w:t>
            </w:r>
            <w:r w:rsidRPr="00B625A5">
              <w:rPr>
                <w:color w:val="0070C0"/>
              </w:rPr>
              <w:t xml:space="preserve"> </w:t>
            </w:r>
          </w:p>
          <w:p w:rsidR="008A0640" w:rsidRDefault="008A0640" w:rsidP="008A0640">
            <w:pPr>
              <w:jc w:val="both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К</w:t>
            </w:r>
            <w:r w:rsidRPr="005A2A25">
              <w:rPr>
                <w:rFonts w:eastAsia="Calibri"/>
                <w:color w:val="000000"/>
              </w:rPr>
              <w:t>омплект вопросов итогового собеседова</w:t>
            </w:r>
            <w:r>
              <w:rPr>
                <w:rFonts w:eastAsia="Calibri"/>
                <w:color w:val="000000"/>
              </w:rPr>
              <w:t>ния по дисциплине (</w:t>
            </w:r>
            <w:r w:rsidRPr="005A2A25">
              <w:rPr>
                <w:rFonts w:eastAsia="Calibri"/>
                <w:color w:val="000000"/>
              </w:rPr>
              <w:t>зачет)</w:t>
            </w:r>
            <w:r>
              <w:rPr>
                <w:rFonts w:eastAsia="Calibri"/>
                <w:color w:val="000000"/>
              </w:rPr>
              <w:t>.</w:t>
            </w:r>
          </w:p>
          <w:p w:rsidR="008A0640" w:rsidRDefault="008A0640" w:rsidP="008A0640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Каждый билет содержит три типа вопросов, каждый из которых оценивается по пяти общим параметрам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      </w:r>
            <w:r w:rsidR="008D45BF">
              <w:rPr>
                <w:rFonts w:eastAsia="Calibri"/>
                <w:color w:val="000000"/>
              </w:rPr>
              <w:t xml:space="preserve"> </w:t>
            </w:r>
          </w:p>
          <w:p w:rsidR="00B625A5" w:rsidRPr="000169C7" w:rsidRDefault="008D45BF" w:rsidP="000169C7">
            <w:pPr>
              <w:jc w:val="both"/>
              <w:rPr>
                <w:rFonts w:eastAsia="Calibri"/>
                <w:color w:val="000000"/>
              </w:rPr>
            </w:pPr>
            <w:r w:rsidRPr="005A2A25">
              <w:rPr>
                <w:rFonts w:eastAsia="Calibri"/>
                <w:color w:val="000000"/>
              </w:rPr>
              <w:t>Оценка</w:t>
            </w:r>
            <w:r>
              <w:rPr>
                <w:rFonts w:eastAsia="Calibri"/>
                <w:color w:val="000000"/>
              </w:rPr>
              <w:t xml:space="preserve"> </w:t>
            </w:r>
            <w:r w:rsidRPr="008D45BF">
              <w:rPr>
                <w:rFonts w:eastAsia="Calibri"/>
                <w:i/>
                <w:color w:val="000000"/>
              </w:rPr>
              <w:t>Не зачтено</w:t>
            </w:r>
            <w:r>
              <w:rPr>
                <w:rFonts w:eastAsia="Calibri"/>
                <w:color w:val="000000"/>
              </w:rPr>
              <w:t xml:space="preserve"> выставляется, если студент демонстрирует</w:t>
            </w:r>
            <w:r w:rsidRPr="005A2A25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 xml:space="preserve">недостаточный </w:t>
            </w:r>
            <w:r w:rsidRPr="005A2A25">
              <w:rPr>
                <w:rFonts w:eastAsia="Calibri"/>
                <w:color w:val="000000"/>
              </w:rPr>
              <w:t xml:space="preserve"> уровень владения описанными навыками и умениями</w:t>
            </w:r>
            <w:r>
              <w:rPr>
                <w:rFonts w:eastAsia="Calibri"/>
                <w:color w:val="000000"/>
              </w:rPr>
              <w:t xml:space="preserve"> владения английским языком.</w:t>
            </w:r>
          </w:p>
        </w:tc>
        <w:tc>
          <w:tcPr>
            <w:tcW w:w="1276" w:type="dxa"/>
          </w:tcPr>
          <w:p w:rsidR="00B625A5" w:rsidRPr="0036040E" w:rsidRDefault="000E0AD9" w:rsidP="004E3C6D">
            <w:pPr>
              <w:spacing w:before="120"/>
              <w:jc w:val="center"/>
              <w:rPr>
                <w:i/>
              </w:rPr>
            </w:pPr>
            <w:r w:rsidRPr="0036040E">
              <w:rPr>
                <w:i/>
              </w:rPr>
              <w:t>Не зачтено</w:t>
            </w:r>
          </w:p>
        </w:tc>
      </w:tr>
    </w:tbl>
    <w:p w:rsidR="0050751B" w:rsidRPr="00413FDE" w:rsidRDefault="0050751B" w:rsidP="00413FDE">
      <w:pPr>
        <w:spacing w:after="160" w:line="259" w:lineRule="auto"/>
        <w:rPr>
          <w:b/>
          <w:i/>
          <w:color w:val="0070C0"/>
          <w:highlight w:val="white"/>
        </w:rPr>
      </w:pPr>
    </w:p>
    <w:p w:rsid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B413B4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B413B4" w:rsidRDefault="00B413B4" w:rsidP="000169C7">
      <w:pPr>
        <w:jc w:val="center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Примерный </w:t>
      </w:r>
      <w:r w:rsidRPr="005A2A25">
        <w:rPr>
          <w:rFonts w:eastAsia="Calibri"/>
          <w:color w:val="000000"/>
        </w:rPr>
        <w:t xml:space="preserve"> комплект вопросов итогового собеседова</w:t>
      </w:r>
      <w:r>
        <w:rPr>
          <w:rFonts w:eastAsia="Calibri"/>
          <w:color w:val="000000"/>
        </w:rPr>
        <w:t>ния по дисциплине (</w:t>
      </w:r>
      <w:r w:rsidRPr="005A2A25">
        <w:rPr>
          <w:rFonts w:eastAsia="Calibri"/>
          <w:color w:val="000000"/>
        </w:rPr>
        <w:t>зачет)</w:t>
      </w:r>
    </w:p>
    <w:p w:rsidR="00B413B4" w:rsidRPr="005A2A25" w:rsidRDefault="00B413B4" w:rsidP="00B413B4">
      <w:pPr>
        <w:jc w:val="both"/>
        <w:rPr>
          <w:rFonts w:eastAsia="Calibri"/>
          <w:color w:val="000000"/>
        </w:rPr>
      </w:pPr>
    </w:p>
    <w:p w:rsidR="00B413B4" w:rsidRDefault="00B413B4" w:rsidP="00B413B4">
      <w:pPr>
        <w:ind w:firstLine="708"/>
        <w:jc w:val="both"/>
        <w:rPr>
          <w:rFonts w:eastAsia="Calibri"/>
          <w:color w:val="000000"/>
        </w:rPr>
      </w:pPr>
      <w:r w:rsidRPr="005A2A25">
        <w:rPr>
          <w:rFonts w:eastAsia="Calibri"/>
          <w:color w:val="000000"/>
        </w:rPr>
        <w:t xml:space="preserve">Каждый билет содержит три типа вопросов, каждый из которых оценивается по пяти общим параметрам с учетом уровня владения английским языком, а именно </w:t>
      </w:r>
      <w:r w:rsidRPr="005A2A25">
        <w:rPr>
          <w:rFonts w:eastAsia="Calibri"/>
          <w:color w:val="000000"/>
          <w:lang w:val="en-US"/>
        </w:rPr>
        <w:t>B</w:t>
      </w:r>
      <w:r>
        <w:rPr>
          <w:rFonts w:eastAsia="Calibri"/>
          <w:color w:val="000000"/>
        </w:rPr>
        <w:t>1</w:t>
      </w:r>
      <w:r w:rsidRPr="005A2A25">
        <w:rPr>
          <w:rFonts w:eastAsia="Calibri"/>
          <w:color w:val="000000"/>
        </w:rPr>
        <w:t xml:space="preserve"> – </w:t>
      </w:r>
      <w:r w:rsidRPr="005A2A25">
        <w:rPr>
          <w:rFonts w:eastAsia="Calibri"/>
          <w:color w:val="000000"/>
          <w:lang w:val="en-US"/>
        </w:rPr>
        <w:t>intermediate</w:t>
      </w:r>
      <w:r w:rsidRPr="005A2A25">
        <w:rPr>
          <w:rFonts w:eastAsia="Calibri"/>
          <w:color w:val="000000"/>
        </w:rPr>
        <w:t xml:space="preserve">, и </w:t>
      </w:r>
      <w:r>
        <w:rPr>
          <w:rFonts w:eastAsia="Calibri"/>
          <w:color w:val="000000"/>
        </w:rPr>
        <w:t>В</w:t>
      </w:r>
      <w:r w:rsidRPr="005A2A25">
        <w:rPr>
          <w:rFonts w:eastAsia="Calibri"/>
          <w:color w:val="000000"/>
        </w:rPr>
        <w:t>1</w:t>
      </w:r>
      <w:r>
        <w:rPr>
          <w:rFonts w:eastAsia="Calibri"/>
          <w:color w:val="000000"/>
        </w:rPr>
        <w:t>+</w:t>
      </w:r>
      <w:r w:rsidRPr="005A2A25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  <w:lang w:val="en-US"/>
        </w:rPr>
        <w:t>high</w:t>
      </w:r>
      <w:r w:rsidRPr="009E224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intermediate</w:t>
      </w:r>
      <w:r w:rsidRPr="005A2A25">
        <w:rPr>
          <w:rFonts w:eastAsia="Calibri"/>
          <w:color w:val="000000"/>
        </w:rPr>
        <w:t xml:space="preserve"> (Европейская шкала - </w:t>
      </w:r>
      <w:r w:rsidRPr="005A2A25">
        <w:rPr>
          <w:rFonts w:eastAsia="Calibri"/>
          <w:color w:val="000000"/>
          <w:lang w:val="en-US"/>
        </w:rPr>
        <w:t>CEFR</w:t>
      </w:r>
      <w:r w:rsidRPr="005A2A25">
        <w:rPr>
          <w:rFonts w:eastAsia="Calibri"/>
          <w:color w:val="000000"/>
        </w:rPr>
        <w:t>): владение грамматикой, достаточный словарный запас, знание фонологических норм, способность ведения диалога, и демонстрация верных реакций при беседе с экзаменатором.</w:t>
      </w:r>
    </w:p>
    <w:p w:rsidR="00B413B4" w:rsidRPr="005A2A25" w:rsidRDefault="00B413B4" w:rsidP="00B413B4">
      <w:pPr>
        <w:ind w:firstLine="708"/>
        <w:jc w:val="both"/>
        <w:rPr>
          <w:rFonts w:eastAsia="Calibri"/>
          <w:color w:val="000000"/>
        </w:rPr>
      </w:pPr>
      <w:r w:rsidRPr="005A2A25">
        <w:rPr>
          <w:rFonts w:eastAsia="Calibri"/>
          <w:color w:val="000000"/>
        </w:rPr>
        <w:t xml:space="preserve"> Оценка выставляется за каждый аспект по следующей шкале: «отлично» демонстрирует продвинутый уровень владения описанными навыками и умениями, «хорошо» - базовый, «удовлетворительно» – пороговый, а «неудовлетворительно» - недостаточный. По итогам ответов на три проверочных задания выставляе</w:t>
      </w:r>
      <w:r>
        <w:rPr>
          <w:rFonts w:eastAsia="Calibri"/>
          <w:color w:val="000000"/>
        </w:rPr>
        <w:t xml:space="preserve">тся общая оценка за устный </w:t>
      </w:r>
      <w:r w:rsidRPr="005A2A25">
        <w:rPr>
          <w:rFonts w:eastAsia="Calibri"/>
          <w:color w:val="000000"/>
        </w:rPr>
        <w:t>зачет, и затем с учетом оценок за текущие семестровые упражнения, задания и т.д. выставляется итоговая оценка по дисциплине «Иностранный язык».</w:t>
      </w:r>
    </w:p>
    <w:p w:rsidR="00B413B4" w:rsidRPr="005A2A25" w:rsidRDefault="00B413B4" w:rsidP="00B413B4">
      <w:pPr>
        <w:pStyle w:val="af1"/>
        <w:jc w:val="both"/>
        <w:rPr>
          <w:rFonts w:ascii="Times New Roman" w:hAnsi="Times New Roman"/>
          <w:color w:val="000000"/>
          <w:sz w:val="24"/>
          <w:szCs w:val="24"/>
        </w:rPr>
      </w:pPr>
      <w:r w:rsidRPr="005A2A25">
        <w:rPr>
          <w:rFonts w:ascii="Times New Roman" w:hAnsi="Times New Roman"/>
          <w:color w:val="000000"/>
          <w:sz w:val="24"/>
          <w:szCs w:val="24"/>
        </w:rPr>
        <w:t>Устное задание 1 – ответ на простые вопросы ежедневных ситуаций общения;</w:t>
      </w:r>
    </w:p>
    <w:p w:rsidR="00B413B4" w:rsidRPr="005A2A25" w:rsidRDefault="00B413B4" w:rsidP="00B413B4">
      <w:pPr>
        <w:pStyle w:val="af1"/>
        <w:jc w:val="both"/>
        <w:rPr>
          <w:rFonts w:ascii="Times New Roman" w:hAnsi="Times New Roman"/>
          <w:color w:val="000000"/>
          <w:sz w:val="24"/>
          <w:szCs w:val="24"/>
        </w:rPr>
      </w:pPr>
      <w:r w:rsidRPr="005A2A25">
        <w:rPr>
          <w:rFonts w:ascii="Times New Roman" w:hAnsi="Times New Roman"/>
          <w:color w:val="000000"/>
          <w:sz w:val="24"/>
          <w:szCs w:val="24"/>
        </w:rPr>
        <w:t>Устное задание 2 – обсуждение в парах или тройках предложенного вопроса общего содержания и вариантов ответа с включением высказывания о персональном выборе; для высоких уровней предлагается текстовая информация;</w:t>
      </w:r>
    </w:p>
    <w:p w:rsidR="00B413B4" w:rsidRPr="005A2A25" w:rsidRDefault="00B413B4" w:rsidP="00B413B4">
      <w:pPr>
        <w:pStyle w:val="af1"/>
        <w:jc w:val="both"/>
        <w:rPr>
          <w:rFonts w:ascii="Times New Roman" w:hAnsi="Times New Roman"/>
          <w:color w:val="000000"/>
          <w:sz w:val="24"/>
          <w:szCs w:val="24"/>
        </w:rPr>
      </w:pPr>
      <w:r w:rsidRPr="005A2A25">
        <w:rPr>
          <w:rFonts w:ascii="Times New Roman" w:hAnsi="Times New Roman"/>
          <w:color w:val="000000"/>
          <w:sz w:val="24"/>
          <w:szCs w:val="24"/>
        </w:rPr>
        <w:t>Устное задание 3 – обсуждение с преподавателем более детальных вопросов, относящихся к ситуации из предыдущего задания; реакция на ответы собеседника;</w:t>
      </w:r>
    </w:p>
    <w:p w:rsidR="00B413B4" w:rsidRPr="005A2A25" w:rsidRDefault="00B413B4" w:rsidP="00B413B4">
      <w:pPr>
        <w:ind w:firstLine="708"/>
        <w:jc w:val="both"/>
        <w:rPr>
          <w:rFonts w:eastAsia="Calibri"/>
          <w:color w:val="000000"/>
        </w:rPr>
      </w:pPr>
      <w:r w:rsidRPr="005A2A25">
        <w:rPr>
          <w:rFonts w:eastAsia="Calibri"/>
          <w:color w:val="000000"/>
        </w:rPr>
        <w:t>Комплект вопросов итогового собеседования по дисциплине (промежуточной атте</w:t>
      </w:r>
      <w:r>
        <w:rPr>
          <w:rFonts w:eastAsia="Calibri"/>
          <w:color w:val="000000"/>
        </w:rPr>
        <w:t xml:space="preserve">стации, а именно </w:t>
      </w:r>
      <w:r w:rsidRPr="005A2A25">
        <w:rPr>
          <w:rFonts w:eastAsia="Calibri"/>
          <w:color w:val="000000"/>
        </w:rPr>
        <w:t>зачета) оформляется как комплект вопросов для каждой пары/тройки студентов. При ответе студентов преподаватель случайным образом определяет наполнение комплекта вопросов именно для этой пары или тройки студентов. Все задания имеют одинаковую сложность и взаимозаменяемы.</w:t>
      </w:r>
    </w:p>
    <w:p w:rsidR="00B413B4" w:rsidRDefault="00B413B4" w:rsidP="00B413B4">
      <w:pPr>
        <w:jc w:val="right"/>
      </w:pPr>
    </w:p>
    <w:tbl>
      <w:tblPr>
        <w:tblW w:w="6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990"/>
      </w:tblGrid>
      <w:tr w:rsidR="00D8560F" w:rsidRPr="009D125B" w:rsidTr="00D8560F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0F" w:rsidRPr="009D125B" w:rsidRDefault="00D8560F" w:rsidP="00E722C2">
            <w:pPr>
              <w:jc w:val="both"/>
            </w:pPr>
            <w:r w:rsidRPr="009D125B">
              <w:t>Формулировка вопроса</w:t>
            </w:r>
          </w:p>
        </w:tc>
      </w:tr>
      <w:tr w:rsidR="00D8560F" w:rsidRPr="009D125B" w:rsidTr="00D8560F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0F" w:rsidRPr="009D125B" w:rsidRDefault="00D8560F" w:rsidP="00E722C2">
            <w:pPr>
              <w:jc w:val="both"/>
            </w:pPr>
            <w:r w:rsidRPr="009D125B">
              <w:t>Вопрос 1. - ответ на простые вопросы ежедневных ситуаций общения;</w:t>
            </w:r>
          </w:p>
        </w:tc>
      </w:tr>
      <w:tr w:rsidR="00D8560F" w:rsidRPr="009D125B" w:rsidTr="00D8560F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0F" w:rsidRPr="009D125B" w:rsidRDefault="00D8560F" w:rsidP="00E722C2">
            <w:pPr>
              <w:jc w:val="both"/>
            </w:pPr>
            <w:r w:rsidRPr="009D125B">
              <w:t>Вопрос 2. - обсуждение в парах или тройках предложенного вопроса общего содержания и вариантов ответа с включением высказывания о персональном выборе; для высоких уровней предлагается текстовая информация;</w:t>
            </w:r>
          </w:p>
        </w:tc>
      </w:tr>
      <w:tr w:rsidR="00D8560F" w:rsidRPr="009D125B" w:rsidTr="00D8560F">
        <w:tc>
          <w:tcPr>
            <w:tcW w:w="6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560F" w:rsidRPr="009D125B" w:rsidRDefault="00D8560F" w:rsidP="00E722C2">
            <w:pPr>
              <w:jc w:val="both"/>
            </w:pPr>
            <w:r w:rsidRPr="009D125B">
              <w:t>Вопрос 3. - обсуждение с преподавателем более детальных вопросов, относящихся к ситуации из предыдущего задания; реакция на ответы собеседника;</w:t>
            </w:r>
          </w:p>
        </w:tc>
      </w:tr>
    </w:tbl>
    <w:p w:rsidR="00B413B4" w:rsidRPr="00554248" w:rsidRDefault="00B413B4" w:rsidP="00B413B4">
      <w:pPr>
        <w:jc w:val="both"/>
      </w:pPr>
    </w:p>
    <w:p w:rsidR="00B413B4" w:rsidRPr="0050751B" w:rsidRDefault="00B413B4" w:rsidP="0050751B">
      <w:pPr>
        <w:ind w:firstLine="567"/>
        <w:jc w:val="center"/>
        <w:rPr>
          <w:b/>
          <w:i/>
          <w:highlight w:val="white"/>
        </w:rPr>
      </w:pPr>
    </w:p>
    <w:p w:rsidR="0050751B" w:rsidRDefault="0050751B" w:rsidP="0050751B">
      <w:pPr>
        <w:ind w:firstLine="567"/>
        <w:rPr>
          <w:highlight w:val="white"/>
        </w:rPr>
      </w:pPr>
    </w:p>
    <w:p w:rsidR="00131438" w:rsidRPr="0091623B" w:rsidRDefault="00DF15AF" w:rsidP="000169C7">
      <w:pPr>
        <w:ind w:firstLine="567"/>
        <w:jc w:val="center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>виде.</w:t>
      </w:r>
    </w:p>
    <w:p w:rsidR="00DF15AF" w:rsidRDefault="00DF15AF" w:rsidP="00075E10">
      <w:pPr>
        <w:ind w:firstLine="567"/>
      </w:pPr>
    </w:p>
    <w:p w:rsidR="000169C7" w:rsidRDefault="000169C7">
      <w:pPr>
        <w:spacing w:after="160" w:line="259" w:lineRule="auto"/>
      </w:pPr>
      <w:r>
        <w:br w:type="page"/>
      </w:r>
    </w:p>
    <w:p w:rsidR="0091623B" w:rsidRDefault="0091623B">
      <w:pPr>
        <w:spacing w:after="160" w:line="259" w:lineRule="auto"/>
      </w:pP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0169C7">
        <w:rPr>
          <w:rFonts w:ascii="Times New Roman" w:hAnsi="Times New Roman"/>
          <w:b/>
          <w:sz w:val="24"/>
          <w:szCs w:val="24"/>
          <w:lang w:val="ru-RU"/>
        </w:rPr>
        <w:t>Иностранный язык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4E3C6D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E9553A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E9553A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4E3C6D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  <w:tr w:rsidR="0091623B" w:rsidRPr="00D75FE0" w:rsidTr="004E3C6D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4E3C6D">
            <w:pPr>
              <w:snapToGrid w:val="0"/>
              <w:jc w:val="center"/>
            </w:pPr>
          </w:p>
        </w:tc>
      </w:tr>
    </w:tbl>
    <w:p w:rsidR="00EA0DA1" w:rsidRPr="00413FDE" w:rsidRDefault="00EA0DA1" w:rsidP="00413FDE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413FDE" w:rsidSect="00D27331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CF2" w:rsidRDefault="00BE1CF2" w:rsidP="00B62267">
      <w:r>
        <w:separator/>
      </w:r>
    </w:p>
  </w:endnote>
  <w:endnote w:type="continuationSeparator" w:id="0">
    <w:p w:rsidR="00BE1CF2" w:rsidRDefault="00BE1CF2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CF2" w:rsidRDefault="00BE1CF2" w:rsidP="00B62267">
      <w:r>
        <w:separator/>
      </w:r>
    </w:p>
  </w:footnote>
  <w:footnote w:type="continuationSeparator" w:id="0">
    <w:p w:rsidR="00BE1CF2" w:rsidRDefault="00BE1CF2" w:rsidP="00B62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CF2" w:rsidRDefault="00BE1CF2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80BF2"/>
    <w:multiLevelType w:val="hybridMultilevel"/>
    <w:tmpl w:val="011A7AE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C3A685A"/>
    <w:multiLevelType w:val="multilevel"/>
    <w:tmpl w:val="24E6D7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5D637288"/>
    <w:multiLevelType w:val="hybridMultilevel"/>
    <w:tmpl w:val="2D72F08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7FE97321"/>
    <w:multiLevelType w:val="hybridMultilevel"/>
    <w:tmpl w:val="21FE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103A9"/>
    <w:rsid w:val="000169C7"/>
    <w:rsid w:val="00033295"/>
    <w:rsid w:val="00036DC5"/>
    <w:rsid w:val="00057F57"/>
    <w:rsid w:val="00065AC7"/>
    <w:rsid w:val="00075E10"/>
    <w:rsid w:val="00097E67"/>
    <w:rsid w:val="000A26B2"/>
    <w:rsid w:val="000A6128"/>
    <w:rsid w:val="000D262A"/>
    <w:rsid w:val="000E0AD9"/>
    <w:rsid w:val="000F2B69"/>
    <w:rsid w:val="000F6C93"/>
    <w:rsid w:val="00107A5C"/>
    <w:rsid w:val="001102CF"/>
    <w:rsid w:val="00131438"/>
    <w:rsid w:val="001475B0"/>
    <w:rsid w:val="00173617"/>
    <w:rsid w:val="001A1BF7"/>
    <w:rsid w:val="001A4F3E"/>
    <w:rsid w:val="001D1E47"/>
    <w:rsid w:val="00202258"/>
    <w:rsid w:val="002207EF"/>
    <w:rsid w:val="002230E8"/>
    <w:rsid w:val="002242BC"/>
    <w:rsid w:val="002564F4"/>
    <w:rsid w:val="002825FF"/>
    <w:rsid w:val="00287222"/>
    <w:rsid w:val="002D38FB"/>
    <w:rsid w:val="002E5DBC"/>
    <w:rsid w:val="002F2A82"/>
    <w:rsid w:val="0032256C"/>
    <w:rsid w:val="00333442"/>
    <w:rsid w:val="003348D0"/>
    <w:rsid w:val="003431BB"/>
    <w:rsid w:val="0036040E"/>
    <w:rsid w:val="00365725"/>
    <w:rsid w:val="003E0D60"/>
    <w:rsid w:val="003F26DB"/>
    <w:rsid w:val="00413D7C"/>
    <w:rsid w:val="00413FDE"/>
    <w:rsid w:val="00423F65"/>
    <w:rsid w:val="00430618"/>
    <w:rsid w:val="00440ECF"/>
    <w:rsid w:val="0045509E"/>
    <w:rsid w:val="004754F8"/>
    <w:rsid w:val="004C27BA"/>
    <w:rsid w:val="004E3C6D"/>
    <w:rsid w:val="005009F2"/>
    <w:rsid w:val="0050751B"/>
    <w:rsid w:val="00547592"/>
    <w:rsid w:val="005779BA"/>
    <w:rsid w:val="00586B13"/>
    <w:rsid w:val="00596319"/>
    <w:rsid w:val="005D19AE"/>
    <w:rsid w:val="005E6ED9"/>
    <w:rsid w:val="005F07FA"/>
    <w:rsid w:val="005F34B9"/>
    <w:rsid w:val="005F7322"/>
    <w:rsid w:val="00611C86"/>
    <w:rsid w:val="00613443"/>
    <w:rsid w:val="0062634F"/>
    <w:rsid w:val="006302B7"/>
    <w:rsid w:val="0064046D"/>
    <w:rsid w:val="00656FF6"/>
    <w:rsid w:val="006726C1"/>
    <w:rsid w:val="00672C7B"/>
    <w:rsid w:val="006740C1"/>
    <w:rsid w:val="00681267"/>
    <w:rsid w:val="006A72D4"/>
    <w:rsid w:val="006B40BF"/>
    <w:rsid w:val="00710063"/>
    <w:rsid w:val="00710E0C"/>
    <w:rsid w:val="00712EFD"/>
    <w:rsid w:val="00724D7C"/>
    <w:rsid w:val="007554F1"/>
    <w:rsid w:val="00763D43"/>
    <w:rsid w:val="007A19E0"/>
    <w:rsid w:val="007D38A3"/>
    <w:rsid w:val="008079C4"/>
    <w:rsid w:val="008249A8"/>
    <w:rsid w:val="0083167C"/>
    <w:rsid w:val="008411E9"/>
    <w:rsid w:val="00861BDC"/>
    <w:rsid w:val="00881185"/>
    <w:rsid w:val="008A0640"/>
    <w:rsid w:val="008B1CD9"/>
    <w:rsid w:val="008C16B4"/>
    <w:rsid w:val="008D45BF"/>
    <w:rsid w:val="008F573B"/>
    <w:rsid w:val="009024DA"/>
    <w:rsid w:val="00906C6A"/>
    <w:rsid w:val="0091623B"/>
    <w:rsid w:val="00924196"/>
    <w:rsid w:val="0093162F"/>
    <w:rsid w:val="00953815"/>
    <w:rsid w:val="00960FE0"/>
    <w:rsid w:val="00964953"/>
    <w:rsid w:val="009F4A6F"/>
    <w:rsid w:val="00A12CEF"/>
    <w:rsid w:val="00A76806"/>
    <w:rsid w:val="00A773D1"/>
    <w:rsid w:val="00A92FC5"/>
    <w:rsid w:val="00AB57D1"/>
    <w:rsid w:val="00AD5A7A"/>
    <w:rsid w:val="00AE3C44"/>
    <w:rsid w:val="00B0454B"/>
    <w:rsid w:val="00B318E6"/>
    <w:rsid w:val="00B413B4"/>
    <w:rsid w:val="00B62267"/>
    <w:rsid w:val="00B625A5"/>
    <w:rsid w:val="00B63075"/>
    <w:rsid w:val="00B75018"/>
    <w:rsid w:val="00B84C39"/>
    <w:rsid w:val="00BD4BB1"/>
    <w:rsid w:val="00BE1CF2"/>
    <w:rsid w:val="00C31507"/>
    <w:rsid w:val="00C419B7"/>
    <w:rsid w:val="00C41AEC"/>
    <w:rsid w:val="00C506CD"/>
    <w:rsid w:val="00C6357E"/>
    <w:rsid w:val="00C66DC4"/>
    <w:rsid w:val="00C71FEA"/>
    <w:rsid w:val="00C91CF5"/>
    <w:rsid w:val="00CB3E5B"/>
    <w:rsid w:val="00CB7D4A"/>
    <w:rsid w:val="00CD1D6B"/>
    <w:rsid w:val="00CF1EE0"/>
    <w:rsid w:val="00D01042"/>
    <w:rsid w:val="00D070E9"/>
    <w:rsid w:val="00D17561"/>
    <w:rsid w:val="00D27331"/>
    <w:rsid w:val="00D32F79"/>
    <w:rsid w:val="00D430C6"/>
    <w:rsid w:val="00D765FA"/>
    <w:rsid w:val="00D8560F"/>
    <w:rsid w:val="00D96603"/>
    <w:rsid w:val="00DA01E6"/>
    <w:rsid w:val="00DB7A75"/>
    <w:rsid w:val="00DC13E4"/>
    <w:rsid w:val="00DC20F9"/>
    <w:rsid w:val="00DD1DA1"/>
    <w:rsid w:val="00DE1C64"/>
    <w:rsid w:val="00DF15AF"/>
    <w:rsid w:val="00E006BE"/>
    <w:rsid w:val="00E0148B"/>
    <w:rsid w:val="00E3061A"/>
    <w:rsid w:val="00E722C2"/>
    <w:rsid w:val="00E877BF"/>
    <w:rsid w:val="00E91C0C"/>
    <w:rsid w:val="00E9553A"/>
    <w:rsid w:val="00EA0DA1"/>
    <w:rsid w:val="00EA28FA"/>
    <w:rsid w:val="00EB7880"/>
    <w:rsid w:val="00EE2650"/>
    <w:rsid w:val="00EE407D"/>
    <w:rsid w:val="00EE7E7F"/>
    <w:rsid w:val="00F16095"/>
    <w:rsid w:val="00F25678"/>
    <w:rsid w:val="00F3144B"/>
    <w:rsid w:val="00F33698"/>
    <w:rsid w:val="00F44E3A"/>
    <w:rsid w:val="00F62244"/>
    <w:rsid w:val="00F63B5A"/>
    <w:rsid w:val="00FC7535"/>
    <w:rsid w:val="00FD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"/>
    <w:rsid w:val="00EE2650"/>
    <w:pPr>
      <w:spacing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B7501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semiHidden/>
    <w:unhideWhenUsed/>
    <w:rsid w:val="00B75018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B75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link w:val="af2"/>
    <w:uiPriority w:val="34"/>
    <w:qFormat/>
    <w:rsid w:val="00D175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">
    <w:name w:val="Body Text Indent 3"/>
    <w:basedOn w:val="a"/>
    <w:link w:val="30"/>
    <w:uiPriority w:val="99"/>
    <w:semiHidden/>
    <w:unhideWhenUsed/>
    <w:rsid w:val="00D17561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D1756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22">
    <w:name w:val="Абзац списка2"/>
    <w:basedOn w:val="a"/>
    <w:rsid w:val="00D17561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2">
    <w:name w:val="Абзац списка Знак"/>
    <w:link w:val="af1"/>
    <w:uiPriority w:val="34"/>
    <w:rsid w:val="00B413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" TargetMode="External"/><Relationship Id="rId13" Type="http://schemas.openxmlformats.org/officeDocument/2006/relationships/hyperlink" Target="https://quizlet.com/" TargetMode="External"/><Relationship Id="rId18" Type="http://schemas.openxmlformats.org/officeDocument/2006/relationships/hyperlink" Target="http://writingexercises.co.uk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nglishshouldbefun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dioms.thefreedictionary.com/" TargetMode="External"/><Relationship Id="rId17" Type="http://schemas.openxmlformats.org/officeDocument/2006/relationships/hyperlink" Target="https://en.islcollectiv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ambridgeenglish.org/" TargetMode="External"/><Relationship Id="rId20" Type="http://schemas.openxmlformats.org/officeDocument/2006/relationships/hyperlink" Target="http://learnenglishteens.britishcouncil.org/skills/liste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doceonline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go4u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lexilogos.com/english/russian_dictionary.htm" TargetMode="External"/><Relationship Id="rId19" Type="http://schemas.openxmlformats.org/officeDocument/2006/relationships/hyperlink" Target="http://film-englis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-russian/" TargetMode="External"/><Relationship Id="rId14" Type="http://schemas.openxmlformats.org/officeDocument/2006/relationships/hyperlink" Target="https://www.englisch-hilfen.de/en/" TargetMode="External"/><Relationship Id="rId22" Type="http://schemas.openxmlformats.org/officeDocument/2006/relationships/hyperlink" Target="https://www.thoughtco.com/esl-41330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84487-08E6-4ED4-B5DE-246BFDE3B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16</Pages>
  <Words>4956</Words>
  <Characters>28252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31</cp:revision>
  <dcterms:created xsi:type="dcterms:W3CDTF">2020-09-03T02:53:00Z</dcterms:created>
  <dcterms:modified xsi:type="dcterms:W3CDTF">2020-12-09T09:08:00Z</dcterms:modified>
</cp:coreProperties>
</file>