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1D0BE" w14:textId="77777777" w:rsidR="0034649A" w:rsidRPr="002944B4" w:rsidRDefault="0034649A">
      <w:pPr>
        <w:jc w:val="right"/>
        <w:rPr>
          <w:rFonts w:ascii="Times New Roman" w:hAnsi="Times New Roman" w:cs="Times New Roman"/>
        </w:rPr>
      </w:pPr>
    </w:p>
    <w:p w14:paraId="33E1BE26" w14:textId="77777777" w:rsidR="0034649A" w:rsidRPr="002944B4" w:rsidRDefault="0034649A">
      <w:pPr>
        <w:jc w:val="right"/>
        <w:rPr>
          <w:rFonts w:ascii="Times New Roman" w:hAnsi="Times New Roman" w:cs="Times New Roman"/>
        </w:rPr>
      </w:pPr>
    </w:p>
    <w:p w14:paraId="76488953" w14:textId="77777777" w:rsidR="0034649A" w:rsidRPr="002944B4" w:rsidRDefault="0034649A">
      <w:pPr>
        <w:jc w:val="right"/>
        <w:rPr>
          <w:rFonts w:ascii="Times New Roman" w:hAnsi="Times New Roman" w:cs="Times New Roman"/>
        </w:rPr>
      </w:pPr>
    </w:p>
    <w:p w14:paraId="57C926F8" w14:textId="77777777" w:rsidR="0034649A" w:rsidRPr="002944B4" w:rsidRDefault="0034649A">
      <w:pPr>
        <w:jc w:val="right"/>
        <w:rPr>
          <w:rFonts w:ascii="Times New Roman" w:hAnsi="Times New Roman" w:cs="Times New Roman"/>
        </w:rPr>
      </w:pPr>
    </w:p>
    <w:p w14:paraId="5AE8CEA2" w14:textId="77777777" w:rsidR="0034649A" w:rsidRPr="002944B4" w:rsidRDefault="0034649A">
      <w:pPr>
        <w:jc w:val="right"/>
        <w:rPr>
          <w:rFonts w:ascii="Times New Roman" w:hAnsi="Times New Roman" w:cs="Times New Roman"/>
        </w:rPr>
      </w:pPr>
    </w:p>
    <w:p w14:paraId="304C1530" w14:textId="77777777" w:rsidR="0034649A" w:rsidRPr="002944B4" w:rsidRDefault="0034649A">
      <w:pPr>
        <w:jc w:val="right"/>
        <w:rPr>
          <w:rFonts w:ascii="Times New Roman" w:hAnsi="Times New Roman" w:cs="Times New Roman"/>
        </w:rPr>
      </w:pPr>
    </w:p>
    <w:p w14:paraId="71D5A156" w14:textId="77777777" w:rsidR="0034649A" w:rsidRPr="002944B4" w:rsidRDefault="0034649A">
      <w:pPr>
        <w:jc w:val="right"/>
        <w:rPr>
          <w:rFonts w:ascii="Times New Roman" w:hAnsi="Times New Roman" w:cs="Times New Roman"/>
        </w:rPr>
      </w:pPr>
    </w:p>
    <w:p w14:paraId="2B9B4459" w14:textId="77777777" w:rsidR="0034649A" w:rsidRPr="002944B4" w:rsidRDefault="0034649A">
      <w:pPr>
        <w:jc w:val="right"/>
        <w:rPr>
          <w:rFonts w:ascii="Times New Roman" w:hAnsi="Times New Roman" w:cs="Times New Roman"/>
        </w:rPr>
      </w:pPr>
    </w:p>
    <w:p w14:paraId="7E99D794" w14:textId="77777777" w:rsidR="0034649A" w:rsidRPr="002944B4" w:rsidRDefault="0034649A">
      <w:pPr>
        <w:jc w:val="right"/>
        <w:rPr>
          <w:rFonts w:ascii="Times New Roman" w:hAnsi="Times New Roman" w:cs="Times New Roman"/>
        </w:rPr>
      </w:pPr>
    </w:p>
    <w:p w14:paraId="6EF05361" w14:textId="77777777" w:rsidR="0034649A" w:rsidRPr="002944B4" w:rsidRDefault="0034649A">
      <w:pPr>
        <w:jc w:val="right"/>
        <w:rPr>
          <w:rFonts w:ascii="Times New Roman" w:hAnsi="Times New Roman" w:cs="Times New Roman"/>
        </w:rPr>
      </w:pPr>
    </w:p>
    <w:p w14:paraId="14BBB1F1" w14:textId="77777777" w:rsidR="0034649A" w:rsidRPr="002944B4" w:rsidRDefault="0034649A">
      <w:pPr>
        <w:jc w:val="right"/>
        <w:rPr>
          <w:rFonts w:ascii="Times New Roman" w:hAnsi="Times New Roman" w:cs="Times New Roman"/>
        </w:rPr>
      </w:pPr>
    </w:p>
    <w:p w14:paraId="7FA62E35" w14:textId="77777777" w:rsidR="0034649A" w:rsidRPr="002944B4" w:rsidRDefault="0034649A">
      <w:pPr>
        <w:jc w:val="right"/>
        <w:rPr>
          <w:rFonts w:ascii="Times New Roman" w:hAnsi="Times New Roman" w:cs="Times New Roman"/>
        </w:rPr>
      </w:pPr>
    </w:p>
    <w:p w14:paraId="2547A848" w14:textId="77777777" w:rsidR="0034649A" w:rsidRPr="002944B4" w:rsidRDefault="0034649A">
      <w:pPr>
        <w:jc w:val="right"/>
        <w:rPr>
          <w:rFonts w:ascii="Times New Roman" w:hAnsi="Times New Roman" w:cs="Times New Roman"/>
          <w:b/>
          <w:spacing w:val="20"/>
        </w:rPr>
      </w:pPr>
    </w:p>
    <w:p w14:paraId="490FA3E7" w14:textId="77777777" w:rsidR="0034649A" w:rsidRPr="001B50FD" w:rsidRDefault="0034649A" w:rsidP="00770A96">
      <w:pPr>
        <w:jc w:val="center"/>
        <w:rPr>
          <w:rFonts w:ascii="Times New Roman" w:hAnsi="Times New Roman" w:cs="Times New Roman"/>
          <w:b/>
          <w:spacing w:val="20"/>
        </w:rPr>
      </w:pPr>
      <w:r w:rsidRPr="001B50FD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780FB546" w14:textId="77777777" w:rsidR="0034649A" w:rsidRPr="001B50FD" w:rsidRDefault="0034649A">
      <w:pPr>
        <w:jc w:val="center"/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0DAA2EE7" w14:textId="77777777" w:rsidR="0034649A" w:rsidRPr="001B50FD" w:rsidRDefault="0034649A">
      <w:pPr>
        <w:jc w:val="center"/>
        <w:rPr>
          <w:rFonts w:ascii="Times New Roman" w:hAnsi="Times New Roman" w:cs="Times New Roman"/>
          <w:spacing w:val="20"/>
        </w:rPr>
      </w:pPr>
    </w:p>
    <w:p w14:paraId="54D5F9C1" w14:textId="77777777" w:rsidR="0034649A" w:rsidRPr="001B50FD" w:rsidRDefault="0034649A">
      <w:pPr>
        <w:jc w:val="center"/>
        <w:rPr>
          <w:rFonts w:ascii="Times New Roman" w:hAnsi="Times New Roman" w:cs="Times New Roman"/>
        </w:rPr>
      </w:pPr>
    </w:p>
    <w:p w14:paraId="2FDB56E7" w14:textId="77777777" w:rsidR="0034649A" w:rsidRPr="001B50FD" w:rsidRDefault="0034649A">
      <w:pPr>
        <w:jc w:val="center"/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  <w:b/>
          <w:spacing w:val="20"/>
        </w:rPr>
        <w:br/>
      </w:r>
    </w:p>
    <w:p w14:paraId="0CA1A414" w14:textId="77777777" w:rsidR="0034649A" w:rsidRPr="001B50FD" w:rsidRDefault="0034649A">
      <w:pPr>
        <w:jc w:val="center"/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  <w:b/>
          <w:spacing w:val="20"/>
        </w:rPr>
        <w:t xml:space="preserve">РАБ О Ч А Я   П Р О Г Р А М </w:t>
      </w:r>
      <w:proofErr w:type="spellStart"/>
      <w:r w:rsidRPr="001B50FD">
        <w:rPr>
          <w:rFonts w:ascii="Times New Roman" w:hAnsi="Times New Roman" w:cs="Times New Roman"/>
          <w:b/>
          <w:spacing w:val="20"/>
        </w:rPr>
        <w:t>М</w:t>
      </w:r>
      <w:proofErr w:type="spellEnd"/>
      <w:r w:rsidRPr="001B50FD">
        <w:rPr>
          <w:rFonts w:ascii="Times New Roman" w:hAnsi="Times New Roman" w:cs="Times New Roman"/>
          <w:b/>
          <w:spacing w:val="20"/>
        </w:rPr>
        <w:t xml:space="preserve"> А</w:t>
      </w:r>
    </w:p>
    <w:p w14:paraId="302043AC" w14:textId="77777777" w:rsidR="0034649A" w:rsidRPr="001B50FD" w:rsidRDefault="0034649A">
      <w:pPr>
        <w:jc w:val="center"/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60D0DDFF" w14:textId="77777777" w:rsidR="0034649A" w:rsidRPr="001B50FD" w:rsidRDefault="0034649A">
      <w:pPr>
        <w:jc w:val="center"/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  <w:spacing w:val="20"/>
        </w:rPr>
        <w:br/>
      </w:r>
    </w:p>
    <w:p w14:paraId="47E16889" w14:textId="77777777" w:rsidR="0067637D" w:rsidRPr="001B50FD" w:rsidRDefault="0067637D" w:rsidP="0067637D">
      <w:pPr>
        <w:jc w:val="center"/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  <w:spacing w:val="20"/>
        </w:rPr>
        <w:t>Теория формальных языков и трансляций</w:t>
      </w:r>
    </w:p>
    <w:p w14:paraId="2D743500" w14:textId="77777777" w:rsidR="0067637D" w:rsidRPr="001B50FD" w:rsidRDefault="0067637D" w:rsidP="0067637D">
      <w:pPr>
        <w:jc w:val="center"/>
        <w:rPr>
          <w:rFonts w:ascii="Times New Roman" w:hAnsi="Times New Roman" w:cs="Times New Roman"/>
          <w:lang w:val="en-US"/>
        </w:rPr>
      </w:pPr>
      <w:r w:rsidRPr="001B50FD">
        <w:rPr>
          <w:rFonts w:ascii="Times New Roman" w:hAnsi="Times New Roman" w:cs="Times New Roman"/>
          <w:spacing w:val="20"/>
          <w:lang w:val="en-US"/>
        </w:rPr>
        <w:t>Formal Language and Translation Theory</w:t>
      </w:r>
    </w:p>
    <w:p w14:paraId="5E2203AF" w14:textId="77777777" w:rsidR="0034649A" w:rsidRPr="001B50FD" w:rsidRDefault="0034649A">
      <w:pPr>
        <w:jc w:val="center"/>
        <w:rPr>
          <w:rFonts w:ascii="Times New Roman" w:hAnsi="Times New Roman" w:cs="Times New Roman"/>
          <w:lang w:val="en-US"/>
        </w:rPr>
      </w:pPr>
      <w:r w:rsidRPr="001B50FD">
        <w:rPr>
          <w:rFonts w:ascii="Times New Roman" w:hAnsi="Times New Roman" w:cs="Times New Roman"/>
          <w:spacing w:val="20"/>
          <w:lang w:val="en-US"/>
        </w:rPr>
        <w:br/>
      </w:r>
    </w:p>
    <w:p w14:paraId="59F443BD" w14:textId="77777777" w:rsidR="0034649A" w:rsidRPr="001B50FD" w:rsidRDefault="0034649A">
      <w:pPr>
        <w:jc w:val="center"/>
        <w:rPr>
          <w:rFonts w:ascii="Times New Roman" w:hAnsi="Times New Roman" w:cs="Times New Roman"/>
          <w:lang w:val="en-US"/>
        </w:rPr>
      </w:pPr>
      <w:r w:rsidRPr="001B50FD">
        <w:rPr>
          <w:rFonts w:ascii="Times New Roman" w:hAnsi="Times New Roman" w:cs="Times New Roman"/>
          <w:b/>
        </w:rPr>
        <w:t>Язык</w:t>
      </w:r>
      <w:r w:rsidRPr="001B50FD">
        <w:rPr>
          <w:rFonts w:ascii="Times New Roman" w:hAnsi="Times New Roman" w:cs="Times New Roman"/>
          <w:b/>
          <w:lang w:val="en-US"/>
        </w:rPr>
        <w:t>(</w:t>
      </w:r>
      <w:r w:rsidRPr="001B50FD">
        <w:rPr>
          <w:rFonts w:ascii="Times New Roman" w:hAnsi="Times New Roman" w:cs="Times New Roman"/>
          <w:b/>
        </w:rPr>
        <w:t>и</w:t>
      </w:r>
      <w:r w:rsidRPr="001B50FD">
        <w:rPr>
          <w:rFonts w:ascii="Times New Roman" w:hAnsi="Times New Roman" w:cs="Times New Roman"/>
          <w:b/>
          <w:lang w:val="en-US"/>
        </w:rPr>
        <w:t xml:space="preserve">) </w:t>
      </w:r>
      <w:r w:rsidRPr="001B50FD">
        <w:rPr>
          <w:rFonts w:ascii="Times New Roman" w:hAnsi="Times New Roman" w:cs="Times New Roman"/>
          <w:b/>
        </w:rPr>
        <w:t>обучения</w:t>
      </w:r>
    </w:p>
    <w:p w14:paraId="0AD78A79" w14:textId="77777777" w:rsidR="0034649A" w:rsidRPr="001B50FD" w:rsidRDefault="0034649A">
      <w:pPr>
        <w:jc w:val="center"/>
        <w:rPr>
          <w:rFonts w:ascii="Times New Roman" w:hAnsi="Times New Roman" w:cs="Times New Roman"/>
          <w:lang w:val="en-US"/>
        </w:rPr>
      </w:pPr>
    </w:p>
    <w:p w14:paraId="09E7EB26" w14:textId="77777777" w:rsidR="0067637D" w:rsidRPr="001B50FD" w:rsidRDefault="0067637D" w:rsidP="0067637D">
      <w:pPr>
        <w:jc w:val="center"/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</w:rPr>
        <w:t>русский</w:t>
      </w:r>
    </w:p>
    <w:p w14:paraId="2134C435" w14:textId="77777777" w:rsidR="0034649A" w:rsidRPr="001B50FD" w:rsidRDefault="0034649A">
      <w:pPr>
        <w:rPr>
          <w:rFonts w:ascii="Times New Roman" w:hAnsi="Times New Roman" w:cs="Times New Roman"/>
        </w:rPr>
      </w:pPr>
    </w:p>
    <w:p w14:paraId="0057EFF6" w14:textId="77777777" w:rsidR="0034649A" w:rsidRPr="001B50FD" w:rsidRDefault="0034649A">
      <w:pPr>
        <w:rPr>
          <w:rFonts w:ascii="Times New Roman" w:hAnsi="Times New Roman" w:cs="Times New Roman"/>
        </w:rPr>
      </w:pPr>
    </w:p>
    <w:p w14:paraId="489D6784" w14:textId="77777777" w:rsidR="0034649A" w:rsidRPr="001B50FD" w:rsidRDefault="0034649A">
      <w:pPr>
        <w:jc w:val="right"/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</w:rPr>
        <w:t xml:space="preserve">Трудоемкость в зачетных единицах: </w:t>
      </w:r>
      <w:r w:rsidR="00DF3B34" w:rsidRPr="001B50FD">
        <w:rPr>
          <w:rFonts w:ascii="Times New Roman" w:hAnsi="Times New Roman" w:cs="Times New Roman"/>
        </w:rPr>
        <w:t>5</w:t>
      </w:r>
    </w:p>
    <w:p w14:paraId="599900CE" w14:textId="77777777" w:rsidR="0034649A" w:rsidRPr="001B50FD" w:rsidRDefault="0034649A">
      <w:pPr>
        <w:rPr>
          <w:rFonts w:ascii="Times New Roman" w:hAnsi="Times New Roman" w:cs="Times New Roman"/>
        </w:rPr>
      </w:pPr>
    </w:p>
    <w:p w14:paraId="5DC0BC7F" w14:textId="77777777" w:rsidR="0034649A" w:rsidRPr="001B50FD" w:rsidRDefault="0034649A">
      <w:pPr>
        <w:jc w:val="right"/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</w:rPr>
        <w:t xml:space="preserve">Регистрационный номер рабочей программы: </w:t>
      </w:r>
      <w:r w:rsidR="0067637D" w:rsidRPr="001B50FD">
        <w:rPr>
          <w:rFonts w:ascii="Times New Roman" w:hAnsi="Times New Roman" w:cs="Times New Roman"/>
        </w:rPr>
        <w:t>002222</w:t>
      </w:r>
    </w:p>
    <w:p w14:paraId="460C2FED" w14:textId="77777777" w:rsidR="0034649A" w:rsidRPr="001B50FD" w:rsidRDefault="0034649A">
      <w:pPr>
        <w:rPr>
          <w:rFonts w:ascii="Times New Roman" w:hAnsi="Times New Roman" w:cs="Times New Roman"/>
        </w:rPr>
      </w:pPr>
    </w:p>
    <w:p w14:paraId="5C975E21" w14:textId="77777777" w:rsidR="0034649A" w:rsidRPr="001B50FD" w:rsidRDefault="0034649A">
      <w:pPr>
        <w:jc w:val="center"/>
        <w:rPr>
          <w:rFonts w:ascii="Times New Roman" w:hAnsi="Times New Roman" w:cs="Times New Roman"/>
        </w:rPr>
      </w:pPr>
    </w:p>
    <w:p w14:paraId="3602F952" w14:textId="77777777" w:rsidR="0034649A" w:rsidRPr="001B50FD" w:rsidRDefault="0034649A">
      <w:pPr>
        <w:jc w:val="center"/>
        <w:rPr>
          <w:rFonts w:ascii="Times New Roman" w:hAnsi="Times New Roman" w:cs="Times New Roman"/>
        </w:rPr>
      </w:pPr>
    </w:p>
    <w:p w14:paraId="2B2396C2" w14:textId="77777777" w:rsidR="0034649A" w:rsidRPr="001B50FD" w:rsidRDefault="0034649A">
      <w:pPr>
        <w:jc w:val="center"/>
        <w:rPr>
          <w:rFonts w:ascii="Times New Roman" w:hAnsi="Times New Roman" w:cs="Times New Roman"/>
        </w:rPr>
      </w:pPr>
    </w:p>
    <w:p w14:paraId="0F5B4D66" w14:textId="77777777" w:rsidR="0034649A" w:rsidRPr="001B50FD" w:rsidRDefault="0034649A">
      <w:pPr>
        <w:jc w:val="center"/>
        <w:rPr>
          <w:rFonts w:ascii="Times New Roman" w:hAnsi="Times New Roman" w:cs="Times New Roman"/>
        </w:rPr>
      </w:pPr>
    </w:p>
    <w:p w14:paraId="3CB4E905" w14:textId="77777777" w:rsidR="0034649A" w:rsidRPr="001B50FD" w:rsidRDefault="0034649A">
      <w:pPr>
        <w:jc w:val="center"/>
        <w:rPr>
          <w:rFonts w:ascii="Times New Roman" w:hAnsi="Times New Roman" w:cs="Times New Roman"/>
        </w:rPr>
      </w:pPr>
    </w:p>
    <w:p w14:paraId="035C29AE" w14:textId="77777777" w:rsidR="0034649A" w:rsidRPr="001B50FD" w:rsidRDefault="0034649A">
      <w:pPr>
        <w:jc w:val="center"/>
        <w:rPr>
          <w:rFonts w:ascii="Times New Roman" w:hAnsi="Times New Roman" w:cs="Times New Roman"/>
        </w:rPr>
      </w:pPr>
    </w:p>
    <w:p w14:paraId="01B7A8EB" w14:textId="77777777" w:rsidR="0034649A" w:rsidRPr="001B50FD" w:rsidRDefault="0034649A">
      <w:pPr>
        <w:jc w:val="center"/>
        <w:rPr>
          <w:rFonts w:ascii="Times New Roman" w:hAnsi="Times New Roman" w:cs="Times New Roman"/>
        </w:rPr>
      </w:pPr>
    </w:p>
    <w:p w14:paraId="7DD7F564" w14:textId="77777777" w:rsidR="0034649A" w:rsidRPr="001B50FD" w:rsidRDefault="0034649A">
      <w:pPr>
        <w:jc w:val="center"/>
        <w:rPr>
          <w:rFonts w:ascii="Times New Roman" w:hAnsi="Times New Roman" w:cs="Times New Roman"/>
        </w:rPr>
      </w:pPr>
    </w:p>
    <w:p w14:paraId="60EDFC1C" w14:textId="77777777" w:rsidR="0034649A" w:rsidRPr="001B50FD" w:rsidRDefault="0034649A">
      <w:pPr>
        <w:jc w:val="center"/>
        <w:rPr>
          <w:rFonts w:ascii="Times New Roman" w:hAnsi="Times New Roman" w:cs="Times New Roman"/>
        </w:rPr>
      </w:pPr>
    </w:p>
    <w:p w14:paraId="24ED959D" w14:textId="77777777" w:rsidR="0034649A" w:rsidRPr="001B50FD" w:rsidRDefault="0034649A">
      <w:pPr>
        <w:jc w:val="center"/>
        <w:rPr>
          <w:rFonts w:ascii="Times New Roman" w:hAnsi="Times New Roman" w:cs="Times New Roman"/>
        </w:rPr>
      </w:pPr>
    </w:p>
    <w:p w14:paraId="499180E6" w14:textId="77777777" w:rsidR="0034649A" w:rsidRPr="001B50FD" w:rsidRDefault="0034649A">
      <w:pPr>
        <w:jc w:val="center"/>
        <w:rPr>
          <w:rFonts w:ascii="Times New Roman" w:hAnsi="Times New Roman" w:cs="Times New Roman"/>
        </w:rPr>
      </w:pPr>
    </w:p>
    <w:p w14:paraId="6E0AE1BA" w14:textId="77777777" w:rsidR="0034649A" w:rsidRPr="001B50FD" w:rsidRDefault="0034649A" w:rsidP="00770A96">
      <w:pPr>
        <w:jc w:val="center"/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</w:rPr>
        <w:t>Санкт-Петербург</w:t>
      </w:r>
    </w:p>
    <w:p w14:paraId="3282852C" w14:textId="77777777" w:rsidR="0034649A" w:rsidRPr="001B50FD" w:rsidRDefault="0034649A" w:rsidP="00770A96">
      <w:pPr>
        <w:jc w:val="center"/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</w:rPr>
        <w:t>20</w:t>
      </w:r>
      <w:r w:rsidR="0067637D" w:rsidRPr="006B66B2">
        <w:rPr>
          <w:rFonts w:ascii="Times New Roman" w:hAnsi="Times New Roman" w:cs="Times New Roman"/>
        </w:rPr>
        <w:t>2</w:t>
      </w:r>
      <w:r w:rsidR="00522C47" w:rsidRPr="001B50FD">
        <w:rPr>
          <w:rFonts w:ascii="Times New Roman" w:hAnsi="Times New Roman" w:cs="Times New Roman"/>
        </w:rPr>
        <w:t>1</w:t>
      </w:r>
    </w:p>
    <w:p w14:paraId="543BB257" w14:textId="77777777" w:rsidR="0034649A" w:rsidRPr="001B50FD" w:rsidRDefault="0034649A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</w:rPr>
        <w:br w:type="page"/>
      </w:r>
    </w:p>
    <w:p w14:paraId="113586C7" w14:textId="77777777" w:rsidR="0034649A" w:rsidRPr="001B50FD" w:rsidRDefault="0034649A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  <w:b/>
        </w:rPr>
        <w:t>Раздел 1.</w:t>
      </w:r>
      <w:r w:rsidRPr="001B50FD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4D804B98" w14:textId="77777777" w:rsidR="0034649A" w:rsidRPr="001B50FD" w:rsidRDefault="0034649A">
      <w:pPr>
        <w:rPr>
          <w:rFonts w:ascii="Times New Roman" w:hAnsi="Times New Roman" w:cs="Times New Roman"/>
        </w:rPr>
      </w:pPr>
    </w:p>
    <w:p w14:paraId="4DE0F51D" w14:textId="77777777" w:rsidR="0034649A" w:rsidRPr="001B50FD" w:rsidRDefault="0034649A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  <w:b/>
        </w:rPr>
        <w:t>1.1.</w:t>
      </w:r>
      <w:r w:rsidRPr="001B50FD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6D720522" w14:textId="77777777" w:rsidR="006B66B2" w:rsidRDefault="00D3783B" w:rsidP="006B66B2">
      <w:pPr>
        <w:ind w:firstLine="720"/>
        <w:jc w:val="both"/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</w:rPr>
        <w:t>Дисциплина «Теория формальных языков и трансляций» создает теоретический фундамент для курсов по методам построения компиляторов, дальнейшего углубленного изучения трансляторов различного вида и вопросов вычислимости. Она представляет собой комплекс знаний, умений и навыков, позволяющих овладеть основами теории трансляций, базовыми способами описания и анализа формальных языков как основы для языков программирования, практическими аспектами решения задач синтаксически-управляемой обработки данных.</w:t>
      </w:r>
    </w:p>
    <w:p w14:paraId="42952800" w14:textId="77777777" w:rsidR="006B66B2" w:rsidRDefault="00D3783B" w:rsidP="006B66B2">
      <w:pPr>
        <w:ind w:firstLine="720"/>
        <w:jc w:val="both"/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</w:rPr>
        <w:t>Основной задачей лекций и упражнений, предусматриваемыми учебным планом, является изучение классической теории формальных языков, методов их описания и реализации, основывающихся на грамматиках и автоматах различного типа; алгоритмических методов синтаксического анализа и перевода; развитие навыков самостоятельного решения задач.</w:t>
      </w:r>
    </w:p>
    <w:p w14:paraId="4753BCB6" w14:textId="77777777" w:rsidR="006B66B2" w:rsidRDefault="00D3783B" w:rsidP="006B66B2">
      <w:pPr>
        <w:ind w:firstLine="720"/>
        <w:jc w:val="both"/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</w:rPr>
        <w:t xml:space="preserve">Основным методологическим принципом построения программы курса, равно как и всей концепции обучения в целом, является принцип поэтапного системного накопления знаний и формирования необходимых компетенций по модели: от простого и/или знакомого </w:t>
      </w:r>
      <w:r w:rsidR="00C71344" w:rsidRPr="001B50FD">
        <w:rPr>
          <w:rFonts w:ascii="Times New Roman" w:hAnsi="Times New Roman" w:cs="Times New Roman"/>
        </w:rPr>
        <w:t>–</w:t>
      </w:r>
      <w:r w:rsidRPr="001B50FD">
        <w:rPr>
          <w:rFonts w:ascii="Times New Roman" w:hAnsi="Times New Roman" w:cs="Times New Roman"/>
        </w:rPr>
        <w:t xml:space="preserve"> к сложному и/или незнакомому, а основной методологической стратегией прохождения отдельных разделов программы является ступенчатость и цикличность, предусматривающие постепенный возврат к ранее усвоенному материалу на более высоком концептуальном уровне.</w:t>
      </w:r>
    </w:p>
    <w:p w14:paraId="5B5EF8AE" w14:textId="09AF90E5" w:rsidR="006B66B2" w:rsidRDefault="00D3783B" w:rsidP="006B66B2">
      <w:pPr>
        <w:ind w:firstLine="720"/>
        <w:jc w:val="both"/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</w:rPr>
        <w:t xml:space="preserve">По окончании </w:t>
      </w:r>
      <w:r w:rsidR="006B66B2">
        <w:rPr>
          <w:rFonts w:ascii="Times New Roman" w:hAnsi="Times New Roman" w:cs="Times New Roman"/>
        </w:rPr>
        <w:t xml:space="preserve">курса обучающиеся </w:t>
      </w:r>
      <w:r w:rsidRPr="001B50FD">
        <w:rPr>
          <w:rFonts w:ascii="Times New Roman" w:hAnsi="Times New Roman" w:cs="Times New Roman"/>
        </w:rPr>
        <w:t>должны знать содержание дисциплины «Теория формальных языков и трансляций» и иметь достаточно полное представление о возможностях её применения в различных прикладных областях информатики.</w:t>
      </w:r>
      <w:r w:rsidRPr="001B50FD">
        <w:rPr>
          <w:rFonts w:ascii="Times New Roman" w:hAnsi="Times New Roman" w:cs="Times New Roman"/>
        </w:rPr>
        <w:br/>
        <w:t>Цель изучения дисциплины является обучение понятиям и формальным методам информатики, сложившимся в течение более чем полувековой теории и практики разработки трансляторов</w:t>
      </w:r>
      <w:r w:rsidR="00C71344" w:rsidRPr="001B50FD">
        <w:rPr>
          <w:rFonts w:ascii="Times New Roman" w:hAnsi="Times New Roman" w:cs="Times New Roman"/>
        </w:rPr>
        <w:t xml:space="preserve"> и современных компиляторов</w:t>
      </w:r>
      <w:r w:rsidRPr="001B50FD">
        <w:rPr>
          <w:rFonts w:ascii="Times New Roman" w:hAnsi="Times New Roman" w:cs="Times New Roman"/>
        </w:rPr>
        <w:t xml:space="preserve">; развитие у </w:t>
      </w:r>
      <w:r w:rsidR="006B66B2">
        <w:rPr>
          <w:rFonts w:ascii="Times New Roman" w:hAnsi="Times New Roman" w:cs="Times New Roman"/>
        </w:rPr>
        <w:t>обучающихся</w:t>
      </w:r>
      <w:r w:rsidRPr="001B50FD">
        <w:rPr>
          <w:rFonts w:ascii="Times New Roman" w:hAnsi="Times New Roman" w:cs="Times New Roman"/>
        </w:rPr>
        <w:t xml:space="preserve"> доказательного, логического мышления; знакомство с алгоритмами, применяемыми при построении современных компиляторов и интерпретаторов, знакомство с существующими инструмента</w:t>
      </w:r>
      <w:r w:rsidR="00C71344" w:rsidRPr="001B50FD">
        <w:rPr>
          <w:rFonts w:ascii="Times New Roman" w:hAnsi="Times New Roman" w:cs="Times New Roman"/>
        </w:rPr>
        <w:t>льными системами</w:t>
      </w:r>
      <w:r w:rsidRPr="001B50FD">
        <w:rPr>
          <w:rFonts w:ascii="Times New Roman" w:hAnsi="Times New Roman" w:cs="Times New Roman"/>
        </w:rPr>
        <w:t>, автоматизирующими процесс решения задач, подготовка к решению практических задач, подготовка к восприятию других дисциплин в области информатики.</w:t>
      </w:r>
    </w:p>
    <w:p w14:paraId="4A282CC8" w14:textId="6577184E" w:rsidR="0034649A" w:rsidRPr="001B50FD" w:rsidRDefault="0034649A" w:rsidP="006B66B2">
      <w:pPr>
        <w:ind w:firstLine="720"/>
        <w:jc w:val="both"/>
        <w:rPr>
          <w:rFonts w:ascii="Times New Roman" w:hAnsi="Times New Roman" w:cs="Times New Roman"/>
        </w:rPr>
      </w:pPr>
    </w:p>
    <w:p w14:paraId="024AC6EE" w14:textId="77777777" w:rsidR="0034649A" w:rsidRPr="001B50FD" w:rsidRDefault="0034649A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  <w:b/>
        </w:rPr>
        <w:t>1.2.</w:t>
      </w:r>
      <w:r w:rsidRPr="001B50FD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1B50FD">
        <w:rPr>
          <w:rFonts w:ascii="Times New Roman" w:hAnsi="Times New Roman" w:cs="Times New Roman"/>
          <w:b/>
        </w:rPr>
        <w:t>пререквизиты</w:t>
      </w:r>
      <w:proofErr w:type="spellEnd"/>
      <w:r w:rsidRPr="001B50FD">
        <w:rPr>
          <w:rFonts w:ascii="Times New Roman" w:hAnsi="Times New Roman" w:cs="Times New Roman"/>
          <w:b/>
        </w:rPr>
        <w:t>)</w:t>
      </w:r>
    </w:p>
    <w:p w14:paraId="3635FBD9" w14:textId="77777777" w:rsidR="006B66B2" w:rsidRDefault="00D3783B" w:rsidP="006B66B2">
      <w:pPr>
        <w:ind w:firstLine="720"/>
        <w:jc w:val="both"/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</w:rPr>
        <w:t xml:space="preserve">Учебные занятия по дисциплине «Теория формальных языков и трансляций» проводятся в 5-м семестре для </w:t>
      </w:r>
      <w:r w:rsidR="006B66B2">
        <w:rPr>
          <w:rFonts w:ascii="Times New Roman" w:hAnsi="Times New Roman" w:cs="Times New Roman"/>
        </w:rPr>
        <w:t>обучающихся</w:t>
      </w:r>
      <w:r w:rsidRPr="001B50FD">
        <w:rPr>
          <w:rFonts w:ascii="Times New Roman" w:hAnsi="Times New Roman" w:cs="Times New Roman"/>
        </w:rPr>
        <w:t xml:space="preserve"> бакалавриата по </w:t>
      </w:r>
      <w:r w:rsidR="006B66B2">
        <w:rPr>
          <w:rFonts w:ascii="Times New Roman" w:hAnsi="Times New Roman" w:cs="Times New Roman"/>
        </w:rPr>
        <w:t>образовательной программе</w:t>
      </w:r>
      <w:r w:rsidRPr="001B50FD">
        <w:rPr>
          <w:rFonts w:ascii="Times New Roman" w:hAnsi="Times New Roman" w:cs="Times New Roman"/>
        </w:rPr>
        <w:t xml:space="preserve"> «</w:t>
      </w:r>
      <w:r w:rsidR="006B66B2">
        <w:rPr>
          <w:rFonts w:ascii="Times New Roman" w:hAnsi="Times New Roman" w:cs="Times New Roman"/>
        </w:rPr>
        <w:t>Технологии программирования</w:t>
      </w:r>
      <w:r w:rsidRPr="001B50FD">
        <w:rPr>
          <w:rFonts w:ascii="Times New Roman" w:hAnsi="Times New Roman" w:cs="Times New Roman"/>
        </w:rPr>
        <w:t>».</w:t>
      </w:r>
    </w:p>
    <w:p w14:paraId="4B2874AC" w14:textId="500B7505" w:rsidR="006B66B2" w:rsidRDefault="00D3783B" w:rsidP="006B66B2">
      <w:pPr>
        <w:ind w:firstLine="720"/>
        <w:jc w:val="both"/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</w:rPr>
        <w:t>Максимальная эффективность дисциплины будет обеспечена, если студент владеет базовыми математическими понятиями, достаточными для понимания математических утверждений и знаком с методами доказательств в классической математике.</w:t>
      </w:r>
    </w:p>
    <w:p w14:paraId="66FDAAA2" w14:textId="77777777" w:rsidR="0034649A" w:rsidRPr="001B50FD" w:rsidRDefault="0034649A">
      <w:pPr>
        <w:rPr>
          <w:rFonts w:ascii="Times New Roman" w:hAnsi="Times New Roman" w:cs="Times New Roman"/>
        </w:rPr>
      </w:pPr>
    </w:p>
    <w:p w14:paraId="2C87EE99" w14:textId="4E4ED8E2" w:rsidR="0034649A" w:rsidRPr="001B50FD" w:rsidRDefault="0034649A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  <w:b/>
        </w:rPr>
        <w:t>1.3.</w:t>
      </w:r>
      <w:r w:rsidRPr="001B50FD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1B50FD">
        <w:rPr>
          <w:rFonts w:ascii="Times New Roman" w:hAnsi="Times New Roman" w:cs="Times New Roman"/>
          <w:b/>
        </w:rPr>
        <w:t>learning</w:t>
      </w:r>
      <w:proofErr w:type="spellEnd"/>
      <w:ins w:id="0" w:author="Yurii Litvinov" w:date="2021-01-20T19:08:00Z">
        <w:r w:rsidR="00BB60A3">
          <w:rPr>
            <w:rFonts w:ascii="Times New Roman" w:hAnsi="Times New Roman" w:cs="Times New Roman"/>
            <w:b/>
          </w:rPr>
          <w:t xml:space="preserve"> </w:t>
        </w:r>
      </w:ins>
      <w:proofErr w:type="spellStart"/>
      <w:r w:rsidRPr="001B50FD">
        <w:rPr>
          <w:rFonts w:ascii="Times New Roman" w:hAnsi="Times New Roman" w:cs="Times New Roman"/>
          <w:b/>
        </w:rPr>
        <w:t>outcomes</w:t>
      </w:r>
      <w:proofErr w:type="spellEnd"/>
      <w:r w:rsidRPr="001B50FD">
        <w:rPr>
          <w:rFonts w:ascii="Times New Roman" w:hAnsi="Times New Roman" w:cs="Times New Roman"/>
          <w:b/>
        </w:rPr>
        <w:t>)</w:t>
      </w:r>
    </w:p>
    <w:p w14:paraId="4F6FBE7C" w14:textId="77777777" w:rsidR="00612116" w:rsidRDefault="00883AF9" w:rsidP="00612116">
      <w:pPr>
        <w:ind w:firstLine="720"/>
        <w:rPr>
          <w:ins w:id="1" w:author="Yurii Litvinov" w:date="2021-01-20T19:02:00Z"/>
          <w:rFonts w:ascii="Times New Roman" w:hAnsi="Times New Roman" w:cs="Times New Roman"/>
        </w:rPr>
        <w:pPrChange w:id="2" w:author="Yurii Litvinov" w:date="2021-01-20T19:02:00Z">
          <w:pPr>
            <w:numPr>
              <w:numId w:val="11"/>
            </w:numPr>
            <w:ind w:left="720" w:hanging="360"/>
          </w:pPr>
        </w:pPrChange>
      </w:pPr>
      <w:r w:rsidRPr="001B50FD">
        <w:rPr>
          <w:rFonts w:ascii="Times New Roman" w:hAnsi="Times New Roman" w:cs="Times New Roman"/>
        </w:rPr>
        <w:t xml:space="preserve">В результате освоения дисциплины </w:t>
      </w:r>
      <w:del w:id="3" w:author="Yurii Litvinov" w:date="2021-01-20T19:01:00Z">
        <w:r w:rsidRPr="001B50FD" w:rsidDel="006B66B2">
          <w:rPr>
            <w:rFonts w:ascii="Times New Roman" w:hAnsi="Times New Roman" w:cs="Times New Roman"/>
          </w:rPr>
          <w:delText xml:space="preserve">студенты </w:delText>
        </w:r>
      </w:del>
      <w:ins w:id="4" w:author="Yurii Litvinov" w:date="2021-01-20T19:01:00Z">
        <w:r w:rsidR="006B66B2">
          <w:rPr>
            <w:rFonts w:ascii="Times New Roman" w:hAnsi="Times New Roman" w:cs="Times New Roman"/>
          </w:rPr>
          <w:t>обучающиеся</w:t>
        </w:r>
        <w:r w:rsidR="006B66B2" w:rsidRPr="001B50FD">
          <w:rPr>
            <w:rFonts w:ascii="Times New Roman" w:hAnsi="Times New Roman" w:cs="Times New Roman"/>
          </w:rPr>
          <w:t xml:space="preserve"> </w:t>
        </w:r>
      </w:ins>
      <w:r w:rsidRPr="001B50FD">
        <w:rPr>
          <w:rFonts w:ascii="Times New Roman" w:hAnsi="Times New Roman" w:cs="Times New Roman"/>
        </w:rPr>
        <w:t>должны:</w:t>
      </w:r>
    </w:p>
    <w:p w14:paraId="13E01A48" w14:textId="77777777" w:rsidR="00612116" w:rsidRDefault="00883AF9" w:rsidP="008269D3">
      <w:pPr>
        <w:numPr>
          <w:ilvl w:val="0"/>
          <w:numId w:val="11"/>
        </w:numPr>
        <w:jc w:val="both"/>
        <w:rPr>
          <w:ins w:id="5" w:author="Yurii Litvinov" w:date="2021-01-20T19:02:00Z"/>
          <w:rFonts w:ascii="Times New Roman" w:hAnsi="Times New Roman" w:cs="Times New Roman"/>
        </w:rPr>
        <w:pPrChange w:id="6" w:author="Yurii Litvinov" w:date="2021-01-20T19:14:00Z">
          <w:pPr>
            <w:numPr>
              <w:numId w:val="11"/>
            </w:numPr>
            <w:ind w:left="720" w:hanging="360"/>
          </w:pPr>
        </w:pPrChange>
      </w:pPr>
      <w:del w:id="7" w:author="Yurii Litvinov" w:date="2021-01-20T19:02:00Z">
        <w:r w:rsidRPr="001B50FD" w:rsidDel="00612116">
          <w:rPr>
            <w:rFonts w:ascii="Times New Roman" w:hAnsi="Times New Roman" w:cs="Times New Roman"/>
          </w:rPr>
          <w:br/>
          <w:delText>-</w:delText>
        </w:r>
        <w:r w:rsidRPr="001B50FD" w:rsidDel="00612116">
          <w:rPr>
            <w:rFonts w:ascii="Times New Roman" w:hAnsi="Times New Roman" w:cs="Times New Roman"/>
          </w:rPr>
          <w:tab/>
        </w:r>
      </w:del>
      <w:r w:rsidRPr="001B50FD">
        <w:rPr>
          <w:rFonts w:ascii="Times New Roman" w:hAnsi="Times New Roman" w:cs="Times New Roman"/>
        </w:rPr>
        <w:t>знать содержание дисциплины «Теория формальных языков и трансляций» и иметь достаточно полное представление о возможностях применения её разделов в различных прикладных областях науки и техники;</w:t>
      </w:r>
    </w:p>
    <w:p w14:paraId="75D92165" w14:textId="138CD86E" w:rsidR="00883AF9" w:rsidRPr="001B50FD" w:rsidDel="00612116" w:rsidRDefault="00883AF9" w:rsidP="008269D3">
      <w:pPr>
        <w:numPr>
          <w:ilvl w:val="0"/>
          <w:numId w:val="11"/>
        </w:numPr>
        <w:jc w:val="both"/>
        <w:rPr>
          <w:del w:id="8" w:author="Yurii Litvinov" w:date="2021-01-20T19:03:00Z"/>
          <w:rFonts w:ascii="Times New Roman" w:hAnsi="Times New Roman" w:cs="Times New Roman"/>
        </w:rPr>
        <w:pPrChange w:id="9" w:author="Yurii Litvinov" w:date="2021-01-20T19:14:00Z">
          <w:pPr/>
        </w:pPrChange>
      </w:pPr>
      <w:del w:id="10" w:author="Yurii Litvinov" w:date="2021-01-20T19:02:00Z">
        <w:r w:rsidRPr="00612116" w:rsidDel="00612116">
          <w:rPr>
            <w:rFonts w:ascii="Times New Roman" w:hAnsi="Times New Roman" w:cs="Times New Roman"/>
            <w:rPrChange w:id="11" w:author="Yurii Litvinov" w:date="2021-01-20T19:03:00Z">
              <w:rPr>
                <w:rFonts w:ascii="Times New Roman" w:hAnsi="Times New Roman" w:cs="Times New Roman"/>
              </w:rPr>
            </w:rPrChange>
          </w:rPr>
          <w:br/>
          <w:delText>-</w:delText>
        </w:r>
        <w:r w:rsidRPr="00612116" w:rsidDel="00612116">
          <w:rPr>
            <w:rFonts w:ascii="Times New Roman" w:hAnsi="Times New Roman" w:cs="Times New Roman"/>
            <w:rPrChange w:id="12" w:author="Yurii Litvinov" w:date="2021-01-20T19:03:00Z">
              <w:rPr>
                <w:rFonts w:ascii="Times New Roman" w:hAnsi="Times New Roman" w:cs="Times New Roman"/>
              </w:rPr>
            </w:rPrChange>
          </w:rPr>
          <w:tab/>
        </w:r>
      </w:del>
      <w:r w:rsidRPr="00612116">
        <w:rPr>
          <w:rFonts w:ascii="Times New Roman" w:hAnsi="Times New Roman" w:cs="Times New Roman"/>
          <w:rPrChange w:id="13" w:author="Yurii Litvinov" w:date="2021-01-20T19:03:00Z">
            <w:rPr>
              <w:rFonts w:ascii="Times New Roman" w:hAnsi="Times New Roman" w:cs="Times New Roman"/>
            </w:rPr>
          </w:rPrChange>
        </w:rPr>
        <w:t xml:space="preserve">уметь применять основы математической теории формальных языков для решения разнообразных задач в области </w:t>
      </w:r>
      <w:proofErr w:type="spellStart"/>
      <w:r w:rsidRPr="00612116">
        <w:rPr>
          <w:rFonts w:ascii="Times New Roman" w:hAnsi="Times New Roman" w:cs="Times New Roman"/>
          <w:rPrChange w:id="14" w:author="Yurii Litvinov" w:date="2021-01-20T19:03:00Z">
            <w:rPr>
              <w:rFonts w:ascii="Times New Roman" w:hAnsi="Times New Roman" w:cs="Times New Roman"/>
            </w:rPr>
          </w:rPrChange>
        </w:rPr>
        <w:t>информатики</w:t>
      </w:r>
      <w:ins w:id="15" w:author="Yurii Litvinov" w:date="2021-01-20T19:03:00Z">
        <w:r w:rsidR="00612116" w:rsidRPr="00612116">
          <w:rPr>
            <w:rFonts w:ascii="Times New Roman" w:hAnsi="Times New Roman" w:cs="Times New Roman"/>
            <w:rPrChange w:id="16" w:author="Yurii Litvinov" w:date="2021-01-20T19:03:00Z">
              <w:rPr>
                <w:rFonts w:ascii="Times New Roman" w:hAnsi="Times New Roman" w:cs="Times New Roman"/>
              </w:rPr>
            </w:rPrChange>
          </w:rPr>
          <w:t>;</w:t>
        </w:r>
      </w:ins>
      <w:del w:id="17" w:author="Yurii Litvinov" w:date="2021-01-20T19:02:00Z">
        <w:r w:rsidRPr="00612116" w:rsidDel="00612116">
          <w:rPr>
            <w:rFonts w:ascii="Times New Roman" w:hAnsi="Times New Roman" w:cs="Times New Roman"/>
            <w:rPrChange w:id="18" w:author="Yurii Litvinov" w:date="2021-01-20T19:03:00Z">
              <w:rPr>
                <w:rFonts w:ascii="Times New Roman" w:hAnsi="Times New Roman" w:cs="Times New Roman"/>
              </w:rPr>
            </w:rPrChange>
          </w:rPr>
          <w:delText>.</w:delText>
        </w:r>
      </w:del>
    </w:p>
    <w:p w14:paraId="35555924" w14:textId="77777777" w:rsidR="00612116" w:rsidRDefault="009D51EA" w:rsidP="008269D3">
      <w:pPr>
        <w:numPr>
          <w:ilvl w:val="0"/>
          <w:numId w:val="11"/>
        </w:numPr>
        <w:jc w:val="both"/>
        <w:rPr>
          <w:ins w:id="19" w:author="Yurii Litvinov" w:date="2021-01-20T19:03:00Z"/>
          <w:rFonts w:ascii="Times New Roman" w:hAnsi="Times New Roman" w:cs="Times New Roman"/>
        </w:rPr>
        <w:pPrChange w:id="20" w:author="Yurii Litvinov" w:date="2021-01-20T19:14:00Z">
          <w:pPr>
            <w:numPr>
              <w:numId w:val="11"/>
            </w:numPr>
            <w:ind w:left="720" w:hanging="360"/>
          </w:pPr>
        </w:pPrChange>
      </w:pPr>
      <w:del w:id="21" w:author="Yurii Litvinov" w:date="2021-01-20T19:03:00Z">
        <w:r w:rsidRPr="00612116" w:rsidDel="00612116">
          <w:rPr>
            <w:rFonts w:ascii="Times New Roman" w:hAnsi="Times New Roman" w:cs="Times New Roman"/>
            <w:rPrChange w:id="22" w:author="Yurii Litvinov" w:date="2021-01-20T19:03:00Z">
              <w:rPr>
                <w:rFonts w:ascii="Times New Roman" w:hAnsi="Times New Roman" w:cs="Times New Roman"/>
              </w:rPr>
            </w:rPrChange>
          </w:rPr>
          <w:delText>-</w:delText>
        </w:r>
        <w:r w:rsidRPr="00612116" w:rsidDel="00612116">
          <w:rPr>
            <w:rFonts w:ascii="Times New Roman" w:hAnsi="Times New Roman" w:cs="Times New Roman"/>
            <w:rPrChange w:id="23" w:author="Yurii Litvinov" w:date="2021-01-20T19:03:00Z">
              <w:rPr>
                <w:rFonts w:ascii="Times New Roman" w:hAnsi="Times New Roman" w:cs="Times New Roman"/>
              </w:rPr>
            </w:rPrChange>
          </w:rPr>
          <w:tab/>
        </w:r>
      </w:del>
      <w:proofErr w:type="spellEnd"/>
    </w:p>
    <w:p w14:paraId="25E31A47" w14:textId="17094E73" w:rsidR="0034649A" w:rsidRDefault="00C71344" w:rsidP="008269D3">
      <w:pPr>
        <w:numPr>
          <w:ilvl w:val="0"/>
          <w:numId w:val="11"/>
        </w:numPr>
        <w:jc w:val="both"/>
        <w:rPr>
          <w:ins w:id="24" w:author="Yurii Litvinov" w:date="2021-01-20T19:03:00Z"/>
          <w:rFonts w:ascii="Times New Roman" w:hAnsi="Times New Roman" w:cs="Times New Roman"/>
        </w:rPr>
        <w:pPrChange w:id="25" w:author="Yurii Litvinov" w:date="2021-01-20T19:14:00Z">
          <w:pPr>
            <w:numPr>
              <w:numId w:val="11"/>
            </w:numPr>
            <w:ind w:left="720" w:hanging="360"/>
          </w:pPr>
        </w:pPrChange>
      </w:pPr>
      <w:r w:rsidRPr="00612116">
        <w:rPr>
          <w:rFonts w:ascii="Times New Roman" w:hAnsi="Times New Roman" w:cs="Times New Roman"/>
          <w:rPrChange w:id="26" w:author="Yurii Litvinov" w:date="2021-01-20T19:03:00Z">
            <w:rPr>
              <w:rFonts w:ascii="Times New Roman" w:hAnsi="Times New Roman" w:cs="Times New Roman"/>
            </w:rPr>
          </w:rPrChange>
        </w:rPr>
        <w:lastRenderedPageBreak/>
        <w:t xml:space="preserve">уметь </w:t>
      </w:r>
      <w:r w:rsidR="00883AF9" w:rsidRPr="00612116">
        <w:rPr>
          <w:rFonts w:ascii="Times New Roman" w:hAnsi="Times New Roman" w:cs="Times New Roman"/>
          <w:rPrChange w:id="27" w:author="Yurii Litvinov" w:date="2021-01-20T19:03:00Z">
            <w:rPr>
              <w:rFonts w:ascii="Times New Roman" w:hAnsi="Times New Roman" w:cs="Times New Roman"/>
            </w:rPr>
          </w:rPrChange>
        </w:rPr>
        <w:t>демонстрировать базовые знания математических и естественных наук, программирова</w:t>
      </w:r>
      <w:r w:rsidRPr="00612116">
        <w:rPr>
          <w:rFonts w:ascii="Times New Roman" w:hAnsi="Times New Roman" w:cs="Times New Roman"/>
          <w:rPrChange w:id="28" w:author="Yurii Litvinov" w:date="2021-01-20T19:03:00Z">
            <w:rPr>
              <w:rFonts w:ascii="Times New Roman" w:hAnsi="Times New Roman" w:cs="Times New Roman"/>
            </w:rPr>
          </w:rPrChange>
        </w:rPr>
        <w:t>ть</w:t>
      </w:r>
      <w:r w:rsidR="00883AF9" w:rsidRPr="00612116">
        <w:rPr>
          <w:rFonts w:ascii="Times New Roman" w:hAnsi="Times New Roman" w:cs="Times New Roman"/>
          <w:rPrChange w:id="29" w:author="Yurii Litvinov" w:date="2021-01-20T19:03:00Z">
            <w:rPr>
              <w:rFonts w:ascii="Times New Roman" w:hAnsi="Times New Roman" w:cs="Times New Roman"/>
            </w:rPr>
          </w:rPrChange>
        </w:rPr>
        <w:t xml:space="preserve"> </w:t>
      </w:r>
      <w:r w:rsidRPr="00612116">
        <w:rPr>
          <w:rFonts w:ascii="Times New Roman" w:hAnsi="Times New Roman" w:cs="Times New Roman"/>
          <w:rPrChange w:id="30" w:author="Yurii Litvinov" w:date="2021-01-20T19:03:00Z">
            <w:rPr>
              <w:rFonts w:ascii="Times New Roman" w:hAnsi="Times New Roman" w:cs="Times New Roman"/>
            </w:rPr>
          </w:rPrChange>
        </w:rPr>
        <w:t xml:space="preserve">с использованием современных компьютерных платформ </w:t>
      </w:r>
      <w:r w:rsidR="00883AF9" w:rsidRPr="00612116">
        <w:rPr>
          <w:rFonts w:ascii="Times New Roman" w:hAnsi="Times New Roman" w:cs="Times New Roman"/>
          <w:rPrChange w:id="31" w:author="Yurii Litvinov" w:date="2021-01-20T19:03:00Z">
            <w:rPr>
              <w:rFonts w:ascii="Times New Roman" w:hAnsi="Times New Roman" w:cs="Times New Roman"/>
            </w:rPr>
          </w:rPrChange>
        </w:rPr>
        <w:t>и информационных технологий</w:t>
      </w:r>
      <w:r w:rsidR="003D7E12" w:rsidRPr="00612116">
        <w:rPr>
          <w:rFonts w:ascii="Times New Roman" w:hAnsi="Times New Roman" w:cs="Times New Roman"/>
          <w:rPrChange w:id="32" w:author="Yurii Litvinov" w:date="2021-01-20T19:03:00Z">
            <w:rPr>
              <w:rFonts w:ascii="Times New Roman" w:hAnsi="Times New Roman" w:cs="Times New Roman"/>
            </w:rPr>
          </w:rPrChange>
        </w:rPr>
        <w:t>.</w:t>
      </w:r>
    </w:p>
    <w:p w14:paraId="5B134A46" w14:textId="1B1A292A" w:rsidR="00612116" w:rsidRDefault="00612116" w:rsidP="00612116">
      <w:pPr>
        <w:numPr>
          <w:ilvl w:val="0"/>
          <w:numId w:val="11"/>
        </w:numPr>
        <w:rPr>
          <w:ins w:id="33" w:author="Yurii Litvinov" w:date="2021-01-20T19:04:00Z"/>
          <w:rFonts w:ascii="Times New Roman" w:hAnsi="Times New Roman" w:cs="Times New Roman"/>
        </w:rPr>
      </w:pPr>
      <w:ins w:id="34" w:author="Yurii Litvinov" w:date="2021-01-20T19:03:00Z">
        <w:r>
          <w:rPr>
            <w:rFonts w:ascii="Times New Roman" w:hAnsi="Times New Roman" w:cs="Times New Roman"/>
          </w:rPr>
          <w:t>овладеть следующими компетенциями</w:t>
        </w:r>
      </w:ins>
      <w:ins w:id="35" w:author="Yurii Litvinov" w:date="2021-01-20T19:04:00Z">
        <w:r>
          <w:rPr>
            <w:rFonts w:ascii="Times New Roman" w:hAnsi="Times New Roman" w:cs="Times New Roman"/>
          </w:rPr>
          <w:t>:</w:t>
        </w:r>
      </w:ins>
    </w:p>
    <w:p w14:paraId="677729BF" w14:textId="651D882C" w:rsidR="00612116" w:rsidRDefault="00612116" w:rsidP="00612116">
      <w:pPr>
        <w:numPr>
          <w:ilvl w:val="1"/>
          <w:numId w:val="11"/>
        </w:numPr>
        <w:jc w:val="both"/>
        <w:rPr>
          <w:ins w:id="36" w:author="Yurii Litvinov" w:date="2021-01-20T19:04:00Z"/>
          <w:rFonts w:ascii="Times New Roman" w:hAnsi="Times New Roman" w:cs="Times New Roman"/>
        </w:rPr>
        <w:pPrChange w:id="37" w:author="Yurii Litvinov" w:date="2021-01-20T19:05:00Z">
          <w:pPr>
            <w:numPr>
              <w:ilvl w:val="1"/>
              <w:numId w:val="11"/>
            </w:numPr>
            <w:ind w:left="1440" w:hanging="360"/>
          </w:pPr>
        </w:pPrChange>
      </w:pPr>
      <w:ins w:id="38" w:author="Yurii Litvinov" w:date="2021-01-20T19:04:00Z">
        <w:r w:rsidRPr="00612116">
          <w:rPr>
            <w:rFonts w:ascii="Times New Roman" w:hAnsi="Times New Roman" w:cs="Times New Roman"/>
          </w:rPr>
          <w:t>ОПК-1</w:t>
        </w:r>
        <w:r>
          <w:rPr>
            <w:rFonts w:ascii="Times New Roman" w:hAnsi="Times New Roman" w:cs="Times New Roman"/>
          </w:rPr>
          <w:t xml:space="preserve"> — с</w:t>
        </w:r>
        <w:r w:rsidRPr="00612116">
          <w:rPr>
            <w:rFonts w:ascii="Times New Roman" w:hAnsi="Times New Roman" w:cs="Times New Roman"/>
          </w:rPr>
          <w:t>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</w:r>
        <w:r>
          <w:rPr>
            <w:rFonts w:ascii="Times New Roman" w:hAnsi="Times New Roman" w:cs="Times New Roman"/>
          </w:rPr>
          <w:t>;</w:t>
        </w:r>
      </w:ins>
    </w:p>
    <w:p w14:paraId="58BA62F3" w14:textId="2A3A3357" w:rsidR="00612116" w:rsidRDefault="00612116" w:rsidP="00612116">
      <w:pPr>
        <w:numPr>
          <w:ilvl w:val="1"/>
          <w:numId w:val="11"/>
        </w:numPr>
        <w:jc w:val="both"/>
        <w:rPr>
          <w:ins w:id="39" w:author="Yurii Litvinov" w:date="2021-01-20T19:04:00Z"/>
          <w:rFonts w:ascii="Times New Roman" w:hAnsi="Times New Roman" w:cs="Times New Roman"/>
        </w:rPr>
        <w:pPrChange w:id="40" w:author="Yurii Litvinov" w:date="2021-01-20T19:05:00Z">
          <w:pPr>
            <w:numPr>
              <w:ilvl w:val="1"/>
              <w:numId w:val="11"/>
            </w:numPr>
            <w:ind w:left="1440" w:hanging="360"/>
          </w:pPr>
        </w:pPrChange>
      </w:pPr>
      <w:ins w:id="41" w:author="Yurii Litvinov" w:date="2021-01-20T19:04:00Z">
        <w:r w:rsidRPr="00612116">
          <w:rPr>
            <w:rFonts w:ascii="Times New Roman" w:hAnsi="Times New Roman" w:cs="Times New Roman"/>
          </w:rPr>
          <w:t>ОПК-2</w:t>
        </w:r>
        <w:r>
          <w:rPr>
            <w:rFonts w:ascii="Times New Roman" w:hAnsi="Times New Roman" w:cs="Times New Roman"/>
          </w:rPr>
          <w:t xml:space="preserve"> — </w:t>
        </w:r>
      </w:ins>
      <w:ins w:id="42" w:author="Yurii Litvinov" w:date="2021-01-20T19:05:00Z">
        <w:r>
          <w:rPr>
            <w:rFonts w:ascii="Times New Roman" w:hAnsi="Times New Roman" w:cs="Times New Roman"/>
          </w:rPr>
          <w:t>с</w:t>
        </w:r>
        <w:r w:rsidRPr="00643110">
          <w:rPr>
            <w:rFonts w:ascii="Times New Roman" w:hAnsi="Times New Roman"/>
          </w:rPr>
          <w:t>пособен применять современный математический аппарат, связанный с проектированием, разработкой, реализацией и оценкой качества программных комплексов в различных областях человеческой деятельности</w:t>
        </w:r>
        <w:r>
          <w:rPr>
            <w:rFonts w:ascii="Times New Roman" w:hAnsi="Times New Roman"/>
          </w:rPr>
          <w:t>;</w:t>
        </w:r>
      </w:ins>
    </w:p>
    <w:p w14:paraId="55A9ED79" w14:textId="53554AC2" w:rsidR="00612116" w:rsidRDefault="00612116" w:rsidP="00612116">
      <w:pPr>
        <w:numPr>
          <w:ilvl w:val="1"/>
          <w:numId w:val="11"/>
        </w:numPr>
        <w:jc w:val="both"/>
        <w:rPr>
          <w:ins w:id="43" w:author="Yurii Litvinov" w:date="2021-01-20T19:03:00Z"/>
          <w:rFonts w:ascii="Times New Roman" w:hAnsi="Times New Roman" w:cs="Times New Roman"/>
        </w:rPr>
        <w:pPrChange w:id="44" w:author="Yurii Litvinov" w:date="2021-01-20T19:05:00Z">
          <w:pPr>
            <w:numPr>
              <w:numId w:val="11"/>
            </w:numPr>
            <w:ind w:left="720" w:hanging="360"/>
          </w:pPr>
        </w:pPrChange>
      </w:pPr>
      <w:ins w:id="45" w:author="Yurii Litvinov" w:date="2021-01-20T19:04:00Z">
        <w:r w:rsidRPr="00612116">
          <w:rPr>
            <w:rFonts w:ascii="Times New Roman" w:hAnsi="Times New Roman" w:cs="Times New Roman"/>
          </w:rPr>
          <w:t>ПКА-1</w:t>
        </w:r>
      </w:ins>
      <w:ins w:id="46" w:author="Yurii Litvinov" w:date="2021-01-20T19:05:00Z">
        <w:r>
          <w:rPr>
            <w:rFonts w:ascii="Times New Roman" w:hAnsi="Times New Roman" w:cs="Times New Roman"/>
          </w:rPr>
          <w:t xml:space="preserve"> — с</w:t>
        </w:r>
        <w:r w:rsidRPr="00612116">
          <w:rPr>
            <w:rFonts w:ascii="Times New Roman" w:hAnsi="Times New Roman" w:cs="Times New Roman"/>
          </w:rPr>
          <w:t>пособен демонстрировать базовые знания математических и естественных наук, программирования и информационных технологий</w:t>
        </w:r>
        <w:r>
          <w:rPr>
            <w:rFonts w:ascii="Times New Roman" w:hAnsi="Times New Roman" w:cs="Times New Roman"/>
          </w:rPr>
          <w:t>.</w:t>
        </w:r>
      </w:ins>
    </w:p>
    <w:p w14:paraId="6869AAB6" w14:textId="3A72ECFA" w:rsidR="00612116" w:rsidRPr="00612116" w:rsidDel="00612116" w:rsidRDefault="00612116" w:rsidP="00612116">
      <w:pPr>
        <w:ind w:left="720"/>
        <w:rPr>
          <w:del w:id="47" w:author="Yurii Litvinov" w:date="2021-01-20T19:04:00Z"/>
          <w:rFonts w:ascii="Times New Roman" w:hAnsi="Times New Roman" w:cs="Times New Roman"/>
          <w:rPrChange w:id="48" w:author="Yurii Litvinov" w:date="2021-01-20T19:03:00Z">
            <w:rPr>
              <w:del w:id="49" w:author="Yurii Litvinov" w:date="2021-01-20T19:04:00Z"/>
              <w:rFonts w:ascii="Times New Roman" w:hAnsi="Times New Roman" w:cs="Times New Roman"/>
            </w:rPr>
          </w:rPrChange>
        </w:rPr>
        <w:pPrChange w:id="50" w:author="Yurii Litvinov" w:date="2021-01-20T19:03:00Z">
          <w:pPr/>
        </w:pPrChange>
      </w:pPr>
    </w:p>
    <w:p w14:paraId="1473CF91" w14:textId="77777777" w:rsidR="003D7E12" w:rsidRPr="001B50FD" w:rsidRDefault="003D7E12" w:rsidP="00C71344">
      <w:pPr>
        <w:rPr>
          <w:rFonts w:ascii="Times New Roman" w:hAnsi="Times New Roman" w:cs="Times New Roman"/>
        </w:rPr>
      </w:pPr>
    </w:p>
    <w:p w14:paraId="39EEA2E0" w14:textId="77777777" w:rsidR="0034649A" w:rsidRPr="001B50FD" w:rsidRDefault="0034649A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  <w:b/>
        </w:rPr>
        <w:t>1.4.</w:t>
      </w:r>
      <w:r w:rsidRPr="001B50FD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2E5990AF" w14:textId="5868003F" w:rsidR="008269D3" w:rsidRDefault="00883AF9" w:rsidP="008269D3">
      <w:pPr>
        <w:jc w:val="both"/>
        <w:rPr>
          <w:ins w:id="51" w:author="Yurii Litvinov" w:date="2021-01-20T19:16:00Z"/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</w:rPr>
        <w:t xml:space="preserve">В качестве </w:t>
      </w:r>
      <w:del w:id="52" w:author="Yurii Litvinov" w:date="2021-01-20T19:08:00Z">
        <w:r w:rsidRPr="001B50FD" w:rsidDel="008923AF">
          <w:rPr>
            <w:rFonts w:ascii="Times New Roman" w:hAnsi="Times New Roman" w:cs="Times New Roman"/>
          </w:rPr>
          <w:delText xml:space="preserve">основных </w:delText>
        </w:r>
      </w:del>
      <w:ins w:id="53" w:author="Yurii Litvinov" w:date="2021-01-20T19:08:00Z">
        <w:r w:rsidR="008923AF">
          <w:rPr>
            <w:rFonts w:ascii="Times New Roman" w:hAnsi="Times New Roman" w:cs="Times New Roman"/>
          </w:rPr>
          <w:t xml:space="preserve">активных и </w:t>
        </w:r>
      </w:ins>
      <w:r w:rsidRPr="001B50FD">
        <w:rPr>
          <w:rFonts w:ascii="Times New Roman" w:hAnsi="Times New Roman" w:cs="Times New Roman"/>
        </w:rPr>
        <w:t>интерактивных форм</w:t>
      </w:r>
      <w:ins w:id="54" w:author="Yurii Litvinov" w:date="2021-01-20T19:08:00Z">
        <w:r w:rsidR="008923AF">
          <w:rPr>
            <w:rFonts w:ascii="Times New Roman" w:hAnsi="Times New Roman" w:cs="Times New Roman"/>
          </w:rPr>
          <w:t xml:space="preserve"> учебных занятий общим объёмом 19 часов, </w:t>
        </w:r>
      </w:ins>
      <w:ins w:id="55" w:author="Yurii Litvinov" w:date="2021-01-20T19:16:00Z">
        <w:r w:rsidR="008269D3">
          <w:rPr>
            <w:rFonts w:ascii="Times New Roman" w:hAnsi="Times New Roman" w:cs="Times New Roman"/>
          </w:rPr>
          <w:t xml:space="preserve">входят лабораторные работы (15 </w:t>
        </w:r>
        <w:proofErr w:type="spellStart"/>
        <w:r w:rsidR="008269D3">
          <w:rPr>
            <w:rFonts w:ascii="Times New Roman" w:hAnsi="Times New Roman" w:cs="Times New Roman"/>
          </w:rPr>
          <w:t>ак</w:t>
        </w:r>
        <w:proofErr w:type="spellEnd"/>
        <w:r w:rsidR="008269D3">
          <w:rPr>
            <w:rFonts w:ascii="Times New Roman" w:hAnsi="Times New Roman" w:cs="Times New Roman"/>
          </w:rPr>
          <w:t xml:space="preserve">. часов) и </w:t>
        </w:r>
      </w:ins>
      <w:ins w:id="56" w:author="Yurii Litvinov" w:date="2021-01-20T19:17:00Z">
        <w:r w:rsidR="008269D3">
          <w:rPr>
            <w:rFonts w:ascii="Times New Roman" w:hAnsi="Times New Roman" w:cs="Times New Roman"/>
          </w:rPr>
          <w:t xml:space="preserve">лекции, предполагающие активное взаимодействие с преподавателем (4 </w:t>
        </w:r>
        <w:proofErr w:type="spellStart"/>
        <w:r w:rsidR="008269D3">
          <w:rPr>
            <w:rFonts w:ascii="Times New Roman" w:hAnsi="Times New Roman" w:cs="Times New Roman"/>
          </w:rPr>
          <w:t>ак</w:t>
        </w:r>
        <w:proofErr w:type="spellEnd"/>
        <w:r w:rsidR="008269D3">
          <w:rPr>
            <w:rFonts w:ascii="Times New Roman" w:hAnsi="Times New Roman" w:cs="Times New Roman"/>
          </w:rPr>
          <w:t>. часа).</w:t>
        </w:r>
      </w:ins>
    </w:p>
    <w:p w14:paraId="12EB43DE" w14:textId="02C794A7" w:rsidR="0034649A" w:rsidRPr="001B50FD" w:rsidDel="008269D3" w:rsidRDefault="00883AF9" w:rsidP="008269D3">
      <w:pPr>
        <w:jc w:val="both"/>
        <w:rPr>
          <w:del w:id="57" w:author="Yurii Litvinov" w:date="2021-01-20T19:17:00Z"/>
          <w:rFonts w:ascii="Times New Roman" w:hAnsi="Times New Roman" w:cs="Times New Roman"/>
        </w:rPr>
        <w:pPrChange w:id="58" w:author="Yurii Litvinov" w:date="2021-01-20T19:16:00Z">
          <w:pPr/>
        </w:pPrChange>
      </w:pPr>
      <w:del w:id="59" w:author="Yurii Litvinov" w:date="2021-01-20T19:17:00Z">
        <w:r w:rsidRPr="001B50FD" w:rsidDel="008269D3">
          <w:rPr>
            <w:rFonts w:ascii="Times New Roman" w:hAnsi="Times New Roman" w:cs="Times New Roman"/>
          </w:rPr>
          <w:br/>
          <w:delText>Аудиторная учебная работа:</w:delText>
        </w:r>
        <w:r w:rsidRPr="001B50FD" w:rsidDel="008269D3">
          <w:rPr>
            <w:rFonts w:ascii="Times New Roman" w:hAnsi="Times New Roman" w:cs="Times New Roman"/>
          </w:rPr>
          <w:br/>
          <w:delText>-</w:delText>
        </w:r>
        <w:r w:rsidRPr="001B50FD" w:rsidDel="008269D3">
          <w:rPr>
            <w:rFonts w:ascii="Times New Roman" w:hAnsi="Times New Roman" w:cs="Times New Roman"/>
          </w:rPr>
          <w:tab/>
          <w:delText>лекции в объеме 4 часа в неделю;</w:delText>
        </w:r>
        <w:r w:rsidRPr="001B50FD" w:rsidDel="008269D3">
          <w:rPr>
            <w:rFonts w:ascii="Times New Roman" w:hAnsi="Times New Roman" w:cs="Times New Roman"/>
          </w:rPr>
          <w:br/>
          <w:delText>-</w:delText>
        </w:r>
        <w:r w:rsidRPr="001B50FD" w:rsidDel="008269D3">
          <w:rPr>
            <w:rFonts w:ascii="Times New Roman" w:hAnsi="Times New Roman" w:cs="Times New Roman"/>
          </w:rPr>
          <w:tab/>
          <w:delText xml:space="preserve">практика </w:delText>
        </w:r>
        <w:r w:rsidR="00522C47" w:rsidRPr="001B50FD" w:rsidDel="008269D3">
          <w:rPr>
            <w:rFonts w:ascii="Times New Roman" w:hAnsi="Times New Roman" w:cs="Times New Roman"/>
          </w:rPr>
          <w:delText>1</w:delText>
        </w:r>
        <w:r w:rsidRPr="001B50FD" w:rsidDel="008269D3">
          <w:rPr>
            <w:rFonts w:ascii="Times New Roman" w:hAnsi="Times New Roman" w:cs="Times New Roman"/>
          </w:rPr>
          <w:delText xml:space="preserve"> час в неделю.</w:delText>
        </w:r>
        <w:r w:rsidRPr="001B50FD" w:rsidDel="008269D3">
          <w:rPr>
            <w:rFonts w:ascii="Times New Roman" w:hAnsi="Times New Roman" w:cs="Times New Roman"/>
          </w:rPr>
          <w:br/>
          <w:delText xml:space="preserve">Cамостоятельная работа c использованием методических материалов (всего </w:delText>
        </w:r>
        <w:r w:rsidR="00C71344" w:rsidRPr="001B50FD" w:rsidDel="008269D3">
          <w:rPr>
            <w:rFonts w:ascii="Times New Roman" w:hAnsi="Times New Roman" w:cs="Times New Roman"/>
          </w:rPr>
          <w:delText>60</w:delText>
        </w:r>
        <w:r w:rsidRPr="001B50FD" w:rsidDel="008269D3">
          <w:rPr>
            <w:rFonts w:ascii="Times New Roman" w:hAnsi="Times New Roman" w:cs="Times New Roman"/>
          </w:rPr>
          <w:delText xml:space="preserve"> часов).</w:delText>
        </w:r>
      </w:del>
    </w:p>
    <w:p w14:paraId="669762FA" w14:textId="026BB95D" w:rsidR="00C71344" w:rsidRPr="001B50FD" w:rsidDel="008269D3" w:rsidRDefault="00C71344">
      <w:pPr>
        <w:rPr>
          <w:del w:id="60" w:author="Yurii Litvinov" w:date="2021-01-20T19:17:00Z"/>
          <w:rFonts w:ascii="Times New Roman" w:hAnsi="Times New Roman" w:cs="Times New Roman"/>
        </w:rPr>
      </w:pPr>
      <w:del w:id="61" w:author="Yurii Litvinov" w:date="2021-01-20T19:17:00Z">
        <w:r w:rsidRPr="001B50FD" w:rsidDel="008269D3">
          <w:rPr>
            <w:rFonts w:ascii="Times New Roman" w:hAnsi="Times New Roman" w:cs="Times New Roman"/>
          </w:rPr>
          <w:delText>Занятия в активных и интерактивных формах (19 часов)</w:delText>
        </w:r>
      </w:del>
    </w:p>
    <w:p w14:paraId="58BD0E06" w14:textId="77777777" w:rsidR="0034649A" w:rsidRPr="001B50FD" w:rsidRDefault="0034649A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</w:rPr>
        <w:br w:type="page"/>
      </w:r>
    </w:p>
    <w:p w14:paraId="67CFEA06" w14:textId="77777777" w:rsidR="0034649A" w:rsidRPr="001B50FD" w:rsidRDefault="0034649A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  <w:b/>
        </w:rPr>
        <w:t>Раздел 2.</w:t>
      </w:r>
      <w:r w:rsidRPr="001B50FD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2E51CCF6" w14:textId="77777777" w:rsidR="0034649A" w:rsidRPr="001B50FD" w:rsidRDefault="0034649A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  <w:b/>
        </w:rPr>
        <w:t>2.1.</w:t>
      </w:r>
      <w:r w:rsidRPr="001B50FD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1330B89C" w14:textId="77777777" w:rsidR="0034649A" w:rsidRPr="001B50FD" w:rsidRDefault="0034649A">
      <w:pPr>
        <w:rPr>
          <w:rFonts w:ascii="Times New Roman" w:hAnsi="Times New Roman" w:cs="Times New Roman"/>
        </w:rPr>
      </w:pPr>
    </w:p>
    <w:p w14:paraId="4F26F7D6" w14:textId="77777777" w:rsidR="0034649A" w:rsidRPr="001B50FD" w:rsidRDefault="0034649A">
      <w:pPr>
        <w:rPr>
          <w:rFonts w:ascii="Times New Roman" w:hAnsi="Times New Roman" w:cs="Times New Roman"/>
        </w:rPr>
      </w:pPr>
    </w:p>
    <w:p w14:paraId="24FEAB4E" w14:textId="77777777" w:rsidR="0034649A" w:rsidRPr="001B50FD" w:rsidRDefault="0034649A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  <w:b/>
        </w:rPr>
        <w:t>2.1.1 Основной курс</w:t>
      </w:r>
      <w:r w:rsidRPr="001B50FD">
        <w:rPr>
          <w:rFonts w:ascii="Times New Roman" w:hAnsi="Times New Roman" w:cs="Times New Roman"/>
          <w:b/>
        </w:rPr>
        <w:br/>
      </w:r>
    </w:p>
    <w:tbl>
      <w:tblPr>
        <w:tblW w:w="9639" w:type="dxa"/>
        <w:tblLayout w:type="fixed"/>
        <w:tblLook w:val="00A0" w:firstRow="1" w:lastRow="0" w:firstColumn="1" w:lastColumn="0" w:noHBand="0" w:noVBand="0"/>
        <w:tblPrChange w:id="62" w:author="Yurii Litvinov" w:date="2021-01-20T19:19:00Z">
          <w:tblPr>
            <w:tblW w:w="9639" w:type="dxa"/>
            <w:tblLayout w:type="fixed"/>
            <w:tblLook w:val="00A0" w:firstRow="1" w:lastRow="0" w:firstColumn="1" w:lastColumn="0" w:noHBand="0" w:noVBand="0"/>
          </w:tblPr>
        </w:tblPrChange>
      </w:tblPr>
      <w:tblGrid>
        <w:gridCol w:w="934"/>
        <w:gridCol w:w="493"/>
        <w:gridCol w:w="460"/>
        <w:gridCol w:w="495"/>
        <w:gridCol w:w="496"/>
        <w:gridCol w:w="496"/>
        <w:gridCol w:w="522"/>
        <w:gridCol w:w="465"/>
        <w:gridCol w:w="399"/>
        <w:gridCol w:w="507"/>
        <w:gridCol w:w="451"/>
        <w:gridCol w:w="494"/>
        <w:gridCol w:w="437"/>
        <w:gridCol w:w="528"/>
        <w:gridCol w:w="484"/>
        <w:gridCol w:w="509"/>
        <w:gridCol w:w="516"/>
        <w:gridCol w:w="542"/>
        <w:gridCol w:w="411"/>
        <w:tblGridChange w:id="63">
          <w:tblGrid>
            <w:gridCol w:w="934"/>
            <w:gridCol w:w="493"/>
            <w:gridCol w:w="460"/>
            <w:gridCol w:w="495"/>
            <w:gridCol w:w="496"/>
            <w:gridCol w:w="496"/>
            <w:gridCol w:w="522"/>
            <w:gridCol w:w="432"/>
            <w:gridCol w:w="432"/>
            <w:gridCol w:w="507"/>
            <w:gridCol w:w="451"/>
            <w:gridCol w:w="494"/>
            <w:gridCol w:w="437"/>
            <w:gridCol w:w="528"/>
            <w:gridCol w:w="484"/>
            <w:gridCol w:w="509"/>
            <w:gridCol w:w="516"/>
            <w:gridCol w:w="542"/>
            <w:gridCol w:w="411"/>
          </w:tblGrid>
        </w:tblGridChange>
      </w:tblGrid>
      <w:tr w:rsidR="0034649A" w:rsidRPr="001B50FD" w14:paraId="384067FA" w14:textId="77777777" w:rsidTr="007B29D2">
        <w:trPr>
          <w:trHeight w:val="315"/>
          <w:trPrChange w:id="64" w:author="Yurii Litvinov" w:date="2021-01-20T19:19:00Z">
            <w:trPr>
              <w:trHeight w:val="315"/>
            </w:trPr>
          </w:trPrChange>
        </w:trPr>
        <w:tc>
          <w:tcPr>
            <w:tcW w:w="9639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5" w:author="Yurii Litvinov" w:date="2021-01-20T19:19:00Z">
              <w:tcPr>
                <w:tcW w:w="10065" w:type="dxa"/>
                <w:gridSpan w:val="19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8FE8BA7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34649A" w:rsidRPr="001B50FD" w14:paraId="5C3D1BFB" w14:textId="77777777" w:rsidTr="007B29D2">
        <w:trPr>
          <w:trHeight w:val="255"/>
          <w:trPrChange w:id="66" w:author="Yurii Litvinov" w:date="2021-01-20T19:19:00Z">
            <w:trPr>
              <w:trHeight w:val="255"/>
            </w:trPr>
          </w:trPrChange>
        </w:trPr>
        <w:tc>
          <w:tcPr>
            <w:tcW w:w="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  <w:tcPrChange w:id="67" w:author="Yurii Litvinov" w:date="2021-01-20T19:19:00Z">
              <w:tcPr>
                <w:tcW w:w="993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textDirection w:val="btLr"/>
                <w:vAlign w:val="bottom"/>
              </w:tcPr>
            </w:tcPrChange>
          </w:tcPr>
          <w:p w14:paraId="19E1A14A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7FF54196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</w:t>
            </w:r>
            <w:proofErr w:type="gramStart"/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т.п.</w:t>
            </w:r>
            <w:proofErr w:type="gramEnd"/>
          </w:p>
        </w:tc>
        <w:tc>
          <w:tcPr>
            <w:tcW w:w="571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PrChange w:id="68" w:author="Yurii Litvinov" w:date="2021-01-20T19:19:00Z">
              <w:tcPr>
                <w:tcW w:w="5953" w:type="dxa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</w:tcPr>
            </w:tcPrChange>
          </w:tcPr>
          <w:p w14:paraId="7EE2100C" w14:textId="77777777" w:rsidR="0034649A" w:rsidRPr="001B50FD" w:rsidRDefault="0034649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0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PrChange w:id="69" w:author="Yurii Litvinov" w:date="2021-01-20T19:19:00Z">
              <w:tcPr>
                <w:tcW w:w="2127" w:type="dxa"/>
                <w:gridSpan w:val="4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</w:tcPr>
            </w:tcPrChange>
          </w:tcPr>
          <w:p w14:paraId="418EA69A" w14:textId="77777777" w:rsidR="0034649A" w:rsidRPr="001B50FD" w:rsidRDefault="003464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  <w:tcPrChange w:id="70" w:author="Yurii Litvinov" w:date="2021-01-20T19:19:00Z">
              <w:tcPr>
                <w:tcW w:w="567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textDirection w:val="btLr"/>
                <w:vAlign w:val="bottom"/>
              </w:tcPr>
            </w:tcPrChange>
          </w:tcPr>
          <w:p w14:paraId="189A40BB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70B21727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center"/>
            <w:tcPrChange w:id="71" w:author="Yurii Litvinov" w:date="2021-01-20T19:19:00Z">
              <w:tcPr>
                <w:tcW w:w="425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textDirection w:val="btLr"/>
                <w:vAlign w:val="bottom"/>
              </w:tcPr>
            </w:tcPrChange>
          </w:tcPr>
          <w:p w14:paraId="7B2F2F79" w14:textId="77777777" w:rsidR="0034649A" w:rsidRPr="001B50FD" w:rsidRDefault="0034649A" w:rsidP="007B29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  <w:pPrChange w:id="72" w:author="Yurii Litvinov" w:date="2021-01-20T19:19:00Z">
                <w:pPr>
                  <w:jc w:val="center"/>
                </w:pPr>
              </w:pPrChange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34649A" w:rsidRPr="001B50FD" w14:paraId="56917C2D" w14:textId="77777777" w:rsidTr="007B29D2">
        <w:trPr>
          <w:trHeight w:val="2128"/>
          <w:trPrChange w:id="73" w:author="Yurii Litvinov" w:date="2021-01-20T19:19:00Z">
            <w:trPr>
              <w:trHeight w:val="2128"/>
            </w:trPr>
          </w:trPrChange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4" w:author="Yurii Litvinov" w:date="2021-01-20T19:19:00Z">
              <w:tcPr>
                <w:tcW w:w="993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F676319" w14:textId="77777777" w:rsidR="0034649A" w:rsidRPr="001B50FD" w:rsidRDefault="003464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tcPrChange w:id="75" w:author="Yurii Litvinov" w:date="2021-01-20T19:19:00Z">
              <w:tcPr>
                <w:tcW w:w="51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textDirection w:val="btLr"/>
                <w:vAlign w:val="center"/>
              </w:tcPr>
            </w:tcPrChange>
          </w:tcPr>
          <w:p w14:paraId="2C5173AD" w14:textId="77777777" w:rsidR="0034649A" w:rsidRPr="001B50FD" w:rsidRDefault="0034649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tcPrChange w:id="76" w:author="Yurii Litvinov" w:date="2021-01-20T19:19:00Z">
              <w:tcPr>
                <w:tcW w:w="47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textDirection w:val="btLr"/>
                <w:vAlign w:val="center"/>
              </w:tcPr>
            </w:tcPrChange>
          </w:tcPr>
          <w:p w14:paraId="4BCF7329" w14:textId="77777777" w:rsidR="0034649A" w:rsidRPr="001B50FD" w:rsidRDefault="0034649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tcPrChange w:id="77" w:author="Yurii Litvinov" w:date="2021-01-20T19:19:00Z">
              <w:tcPr>
                <w:tcW w:w="51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textDirection w:val="btLr"/>
                <w:vAlign w:val="center"/>
              </w:tcPr>
            </w:tcPrChange>
          </w:tcPr>
          <w:p w14:paraId="7081D863" w14:textId="77777777" w:rsidR="0034649A" w:rsidRPr="001B50FD" w:rsidRDefault="0034649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tcPrChange w:id="78" w:author="Yurii Litvinov" w:date="2021-01-20T19:19:00Z">
              <w:tcPr>
                <w:tcW w:w="51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textDirection w:val="btLr"/>
                <w:vAlign w:val="center"/>
              </w:tcPr>
            </w:tcPrChange>
          </w:tcPr>
          <w:p w14:paraId="40574EC4" w14:textId="77777777" w:rsidR="0034649A" w:rsidRPr="001B50FD" w:rsidRDefault="0034649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1B50FD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tcPrChange w:id="79" w:author="Yurii Litvinov" w:date="2021-01-20T19:19:00Z">
              <w:tcPr>
                <w:tcW w:w="51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textDirection w:val="btLr"/>
                <w:vAlign w:val="center"/>
              </w:tcPr>
            </w:tcPrChange>
          </w:tcPr>
          <w:p w14:paraId="70759855" w14:textId="1103C244" w:rsidR="0034649A" w:rsidRPr="001B50FD" w:rsidRDefault="0034649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ins w:id="80" w:author="Yurii Litvinov" w:date="2021-01-20T19:18:00Z">
              <w:r w:rsidR="008269D3">
                <w:rPr>
                  <w:rFonts w:ascii="Times New Roman" w:hAnsi="Times New Roman" w:cs="Times New Roman"/>
                  <w:sz w:val="16"/>
                  <w:szCs w:val="16"/>
                </w:rPr>
                <w:t xml:space="preserve"> </w:t>
              </w:r>
            </w:ins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tcPrChange w:id="81" w:author="Yurii Litvinov" w:date="2021-01-20T19:19:00Z">
              <w:tcPr>
                <w:tcW w:w="54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textDirection w:val="btLr"/>
                <w:vAlign w:val="center"/>
              </w:tcPr>
            </w:tcPrChange>
          </w:tcPr>
          <w:p w14:paraId="6A61DAA1" w14:textId="58405B55" w:rsidR="0034649A" w:rsidRPr="001B50FD" w:rsidRDefault="0034649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ins w:id="82" w:author="Yurii Litvinov" w:date="2021-01-20T19:18:00Z">
              <w:r w:rsidR="008269D3">
                <w:rPr>
                  <w:rFonts w:ascii="Times New Roman" w:hAnsi="Times New Roman" w:cs="Times New Roman"/>
                  <w:sz w:val="16"/>
                  <w:szCs w:val="16"/>
                </w:rPr>
                <w:t xml:space="preserve"> </w:t>
              </w:r>
            </w:ins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tcPrChange w:id="83" w:author="Yurii Litvinov" w:date="2021-01-20T19:19:00Z">
              <w:tcPr>
                <w:tcW w:w="44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textDirection w:val="btLr"/>
                <w:vAlign w:val="center"/>
              </w:tcPr>
            </w:tcPrChange>
          </w:tcPr>
          <w:p w14:paraId="470D461A" w14:textId="77777777" w:rsidR="0034649A" w:rsidRPr="001B50FD" w:rsidRDefault="0034649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tcPrChange w:id="84" w:author="Yurii Litvinov" w:date="2021-01-20T19:19:00Z">
              <w:tcPr>
                <w:tcW w:w="44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textDirection w:val="btLr"/>
                <w:vAlign w:val="center"/>
              </w:tcPr>
            </w:tcPrChange>
          </w:tcPr>
          <w:p w14:paraId="634737B3" w14:textId="77777777" w:rsidR="0034649A" w:rsidRPr="001B50FD" w:rsidRDefault="0034649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tcPrChange w:id="85" w:author="Yurii Litvinov" w:date="2021-01-20T19:19:00Z">
              <w:tcPr>
                <w:tcW w:w="52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textDirection w:val="btLr"/>
                <w:vAlign w:val="center"/>
              </w:tcPr>
            </w:tcPrChange>
          </w:tcPr>
          <w:p w14:paraId="3E30A937" w14:textId="77777777" w:rsidR="0034649A" w:rsidRPr="001B50FD" w:rsidRDefault="0034649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1B50FD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tcPrChange w:id="86" w:author="Yurii Litvinov" w:date="2021-01-20T19:19:00Z">
              <w:tcPr>
                <w:tcW w:w="46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textDirection w:val="btLr"/>
                <w:vAlign w:val="center"/>
              </w:tcPr>
            </w:tcPrChange>
          </w:tcPr>
          <w:p w14:paraId="6BD87EFD" w14:textId="77777777" w:rsidR="0034649A" w:rsidRPr="001B50FD" w:rsidRDefault="0034649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tcPrChange w:id="87" w:author="Yurii Litvinov" w:date="2021-01-20T19:19:00Z">
              <w:tcPr>
                <w:tcW w:w="5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textDirection w:val="btLr"/>
                <w:vAlign w:val="center"/>
              </w:tcPr>
            </w:tcPrChange>
          </w:tcPr>
          <w:p w14:paraId="6B8CB235" w14:textId="77777777" w:rsidR="0034649A" w:rsidRPr="001B50FD" w:rsidRDefault="0034649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1B50FD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tcPrChange w:id="88" w:author="Yurii Litvinov" w:date="2021-01-20T19:19:00Z">
              <w:tcPr>
                <w:tcW w:w="45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textDirection w:val="btLr"/>
                <w:vAlign w:val="center"/>
              </w:tcPr>
            </w:tcPrChange>
          </w:tcPr>
          <w:p w14:paraId="0F9D96AA" w14:textId="77777777" w:rsidR="0034649A" w:rsidRPr="001B50FD" w:rsidRDefault="0034649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1B50FD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tcPrChange w:id="89" w:author="Yurii Litvinov" w:date="2021-01-20T19:19:00Z">
              <w:tcPr>
                <w:tcW w:w="552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textDirection w:val="btLr"/>
                <w:vAlign w:val="center"/>
              </w:tcPr>
            </w:tcPrChange>
          </w:tcPr>
          <w:p w14:paraId="2BA9B187" w14:textId="77777777" w:rsidR="0034649A" w:rsidRPr="001B50FD" w:rsidRDefault="0034649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280C639B" w14:textId="77777777" w:rsidR="0034649A" w:rsidRPr="001B50FD" w:rsidRDefault="0034649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tcPrChange w:id="90" w:author="Yurii Litvinov" w:date="2021-01-20T19:19:00Z">
              <w:tcPr>
                <w:tcW w:w="50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textDirection w:val="btLr"/>
                <w:vAlign w:val="center"/>
              </w:tcPr>
            </w:tcPrChange>
          </w:tcPr>
          <w:p w14:paraId="7E5609CC" w14:textId="23991ACC" w:rsidR="0034649A" w:rsidRPr="001B50FD" w:rsidRDefault="0034649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текущий контроль (сам.</w:t>
            </w:r>
            <w:ins w:id="91" w:author="Yurii Litvinov" w:date="2021-01-20T19:18:00Z">
              <w:r w:rsidR="008269D3">
                <w:rPr>
                  <w:rFonts w:ascii="Times New Roman" w:hAnsi="Times New Roman" w:cs="Times New Roman"/>
                  <w:sz w:val="16"/>
                  <w:szCs w:val="16"/>
                </w:rPr>
                <w:t xml:space="preserve"> </w:t>
              </w:r>
            </w:ins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раб.)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tcPrChange w:id="92" w:author="Yurii Litvinov" w:date="2021-01-20T19:19:00Z">
              <w:tcPr>
                <w:tcW w:w="532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textDirection w:val="btLr"/>
                <w:vAlign w:val="center"/>
              </w:tcPr>
            </w:tcPrChange>
          </w:tcPr>
          <w:p w14:paraId="45C2C4CE" w14:textId="37FCA14C" w:rsidR="0034649A" w:rsidRPr="001B50FD" w:rsidRDefault="0034649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(сам.</w:t>
            </w:r>
            <w:ins w:id="93" w:author="Yurii Litvinov" w:date="2021-01-20T19:18:00Z">
              <w:r w:rsidR="008269D3">
                <w:rPr>
                  <w:rFonts w:ascii="Times New Roman" w:hAnsi="Times New Roman" w:cs="Times New Roman"/>
                  <w:sz w:val="16"/>
                  <w:szCs w:val="16"/>
                </w:rPr>
                <w:t xml:space="preserve"> </w:t>
              </w:r>
            </w:ins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раб.)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tcPrChange w:id="94" w:author="Yurii Litvinov" w:date="2021-01-20T19:19:00Z">
              <w:tcPr>
                <w:tcW w:w="53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textDirection w:val="btLr"/>
                <w:vAlign w:val="center"/>
              </w:tcPr>
            </w:tcPrChange>
          </w:tcPr>
          <w:p w14:paraId="5C04E9AD" w14:textId="77777777" w:rsidR="0034649A" w:rsidRPr="001B50FD" w:rsidRDefault="0034649A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</w:p>
          <w:p w14:paraId="43857FB1" w14:textId="71C4BD25" w:rsidR="0034649A" w:rsidRPr="001B50FD" w:rsidRDefault="0034649A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(сам.</w:t>
            </w:r>
            <w:ins w:id="95" w:author="Yurii Litvinov" w:date="2021-01-20T19:18:00Z">
              <w:r w:rsidR="008269D3">
                <w:rPr>
                  <w:rFonts w:ascii="Times New Roman" w:hAnsi="Times New Roman" w:cs="Times New Roman"/>
                  <w:sz w:val="16"/>
                  <w:szCs w:val="16"/>
                </w:rPr>
                <w:t xml:space="preserve"> </w:t>
              </w:r>
            </w:ins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раб.)</w:t>
            </w:r>
          </w:p>
        </w:tc>
        <w:tc>
          <w:tcPr>
            <w:tcW w:w="5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96" w:author="Yurii Litvinov" w:date="2021-01-20T19:19:00Z">
              <w:tcPr>
                <w:tcW w:w="567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3808E14" w14:textId="77777777" w:rsidR="0034649A" w:rsidRPr="001B50FD" w:rsidRDefault="003464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97" w:author="Yurii Litvinov" w:date="2021-01-20T19:19:00Z">
              <w:tcPr>
                <w:tcW w:w="425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5D77ADF" w14:textId="77777777" w:rsidR="0034649A" w:rsidRPr="001B50FD" w:rsidRDefault="003464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4649A" w:rsidRPr="001B50FD" w14:paraId="3F3DAEF6" w14:textId="77777777" w:rsidTr="007B29D2">
        <w:tc>
          <w:tcPr>
            <w:tcW w:w="9639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98" w:author="Yurii Litvinov" w:date="2021-01-20T19:19:00Z">
              <w:tcPr>
                <w:tcW w:w="10065" w:type="dxa"/>
                <w:gridSpan w:val="19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655A8E9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34649A" w:rsidRPr="001B50FD" w14:paraId="6176AD4F" w14:textId="77777777" w:rsidTr="007B29D2">
        <w:tc>
          <w:tcPr>
            <w:tcW w:w="9639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99" w:author="Yurii Litvinov" w:date="2021-01-20T19:19:00Z">
              <w:tcPr>
                <w:tcW w:w="10065" w:type="dxa"/>
                <w:gridSpan w:val="19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C6DF5AC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34649A" w:rsidRPr="001B50FD" w14:paraId="63C46949" w14:textId="77777777" w:rsidTr="007B29D2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00" w:author="Yurii Litvinov" w:date="2021-01-20T19:19:00Z">
              <w:tcPr>
                <w:tcW w:w="9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0E3AA22" w14:textId="77777777" w:rsidR="0034649A" w:rsidRPr="001B50FD" w:rsidRDefault="003464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 xml:space="preserve">Семестр </w:t>
            </w:r>
            <w:r w:rsidR="00D65BB7" w:rsidRPr="001B50FD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01" w:author="Yurii Litvinov" w:date="2021-01-20T19:19:00Z">
              <w:tcPr>
                <w:tcW w:w="51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902AC8C" w14:textId="77777777" w:rsidR="0034649A" w:rsidRPr="001B50FD" w:rsidRDefault="00D65BB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02" w:author="Yurii Litvinov" w:date="2021-01-20T19:19:00Z">
              <w:tcPr>
                <w:tcW w:w="47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6A25AAA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03" w:author="Yurii Litvinov" w:date="2021-01-20T19:19:00Z">
              <w:tcPr>
                <w:tcW w:w="51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D7D0380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04" w:author="Yurii Litvinov" w:date="2021-01-20T19:19:00Z">
              <w:tcPr>
                <w:tcW w:w="51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FFC13E0" w14:textId="13537DFE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del w:id="105" w:author="Yurii Litvinov" w:date="2021-01-20T19:18:00Z">
              <w:r w:rsidRPr="001B50FD" w:rsidDel="008269D3">
                <w:rPr>
                  <w:rFonts w:ascii="Times New Roman" w:hAnsi="Times New Roman" w:cs="Times New Roman"/>
                  <w:sz w:val="16"/>
                  <w:szCs w:val="16"/>
                </w:rPr>
                <w:delText>15</w:delText>
              </w:r>
            </w:del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06" w:author="Yurii Litvinov" w:date="2021-01-20T19:19:00Z">
              <w:tcPr>
                <w:tcW w:w="51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4935210" w14:textId="5D7E2FBF" w:rsidR="0034649A" w:rsidRPr="001B50FD" w:rsidRDefault="00826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ins w:id="107" w:author="Yurii Litvinov" w:date="2021-01-20T19:17:00Z">
              <w:r>
                <w:rPr>
                  <w:rFonts w:ascii="Times New Roman" w:hAnsi="Times New Roman" w:cs="Times New Roman"/>
                  <w:sz w:val="16"/>
                  <w:szCs w:val="16"/>
                </w:rPr>
                <w:t>15</w:t>
              </w:r>
            </w:ins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08" w:author="Yurii Litvinov" w:date="2021-01-20T19:19:00Z">
              <w:tcPr>
                <w:tcW w:w="54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2C019E9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09" w:author="Yurii Litvinov" w:date="2021-01-20T19:19:00Z">
              <w:tcPr>
                <w:tcW w:w="44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EAEE147" w14:textId="77777777" w:rsidR="0034649A" w:rsidRPr="001B50FD" w:rsidRDefault="00D65BB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10" w:author="Yurii Litvinov" w:date="2021-01-20T19:19:00Z">
              <w:tcPr>
                <w:tcW w:w="44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6052E46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11" w:author="Yurii Litvinov" w:date="2021-01-20T19:19:00Z">
              <w:tcPr>
                <w:tcW w:w="52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FCCDFDE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12" w:author="Yurii Litvinov" w:date="2021-01-20T19:19:00Z">
              <w:tcPr>
                <w:tcW w:w="46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1B4F01C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13" w:author="Yurii Litvinov" w:date="2021-01-20T19:19:00Z">
              <w:tcPr>
                <w:tcW w:w="51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56C3F4F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14" w:author="Yurii Litvinov" w:date="2021-01-20T19:19:00Z">
              <w:tcPr>
                <w:tcW w:w="45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4C58B13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15" w:author="Yurii Litvinov" w:date="2021-01-20T19:19:00Z">
              <w:tcPr>
                <w:tcW w:w="55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975156C" w14:textId="77777777" w:rsidR="0034649A" w:rsidRPr="001B50FD" w:rsidRDefault="00522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16" w:author="Yurii Litvinov" w:date="2021-01-20T19:19:00Z">
              <w:tcPr>
                <w:tcW w:w="50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BC38895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17" w:author="Yurii Litvinov" w:date="2021-01-20T19:19:00Z">
              <w:tcPr>
                <w:tcW w:w="53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75B8662" w14:textId="77777777" w:rsidR="0034649A" w:rsidRPr="001B50FD" w:rsidRDefault="00522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18" w:author="Yurii Litvinov" w:date="2021-01-20T19:19:00Z">
              <w:tcPr>
                <w:tcW w:w="53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D3F37AA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19" w:author="Yurii Litvinov" w:date="2021-01-20T19:19:00Z"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D475B56" w14:textId="77777777" w:rsidR="0034649A" w:rsidRPr="001B50FD" w:rsidRDefault="00B6187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20" w:author="Yurii Litvinov" w:date="2021-01-20T19:19:00Z"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587BF58" w14:textId="77777777" w:rsidR="0034649A" w:rsidRPr="001B50FD" w:rsidRDefault="00B454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34649A" w:rsidRPr="001B50FD" w14:paraId="5F7E3CA7" w14:textId="77777777" w:rsidTr="007B29D2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21" w:author="Yurii Litvinov" w:date="2021-01-20T19:19:00Z">
              <w:tcPr>
                <w:tcW w:w="9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07F8F4" w14:textId="77777777" w:rsidR="0034649A" w:rsidRPr="001B50FD" w:rsidRDefault="003464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22" w:author="Yurii Litvinov" w:date="2021-01-20T19:19:00Z">
              <w:tcPr>
                <w:tcW w:w="51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9E65D8B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23" w:author="Yurii Litvinov" w:date="2021-01-20T19:19:00Z">
              <w:tcPr>
                <w:tcW w:w="47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59F5A1E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24" w:author="Yurii Litvinov" w:date="2021-01-20T19:19:00Z">
              <w:tcPr>
                <w:tcW w:w="51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D50EDDA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25" w:author="Yurii Litvinov" w:date="2021-01-20T19:19:00Z">
              <w:tcPr>
                <w:tcW w:w="51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4C1A830" w14:textId="5CC6B1CE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del w:id="126" w:author="Yurii Litvinov" w:date="2021-01-20T19:18:00Z">
              <w:r w:rsidRPr="001B50FD" w:rsidDel="008269D3">
                <w:rPr>
                  <w:rFonts w:ascii="Times New Roman" w:hAnsi="Times New Roman" w:cs="Times New Roman"/>
                  <w:sz w:val="16"/>
                  <w:szCs w:val="16"/>
                </w:rPr>
                <w:delText>10-25</w:delText>
              </w:r>
            </w:del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27" w:author="Yurii Litvinov" w:date="2021-01-20T19:19:00Z">
              <w:tcPr>
                <w:tcW w:w="51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45E0F76" w14:textId="6285DE62" w:rsidR="0034649A" w:rsidRPr="001B50FD" w:rsidRDefault="00826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ins w:id="128" w:author="Yurii Litvinov" w:date="2021-01-20T19:18:00Z">
              <w:r>
                <w:rPr>
                  <w:rFonts w:ascii="Times New Roman" w:hAnsi="Times New Roman" w:cs="Times New Roman"/>
                  <w:sz w:val="16"/>
                  <w:szCs w:val="16"/>
                </w:rPr>
                <w:t>2-25</w:t>
              </w:r>
            </w:ins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29" w:author="Yurii Litvinov" w:date="2021-01-20T19:19:00Z">
              <w:tcPr>
                <w:tcW w:w="54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783C310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30" w:author="Yurii Litvinov" w:date="2021-01-20T19:19:00Z">
              <w:tcPr>
                <w:tcW w:w="44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4DF0233" w14:textId="784FF85C" w:rsidR="0034649A" w:rsidRPr="001B50FD" w:rsidRDefault="007B29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ins w:id="131" w:author="Yurii Litvinov" w:date="2021-01-20T19:18:00Z">
              <w:r>
                <w:rPr>
                  <w:rFonts w:ascii="Times New Roman" w:hAnsi="Times New Roman" w:cs="Times New Roman"/>
                  <w:sz w:val="16"/>
                  <w:szCs w:val="16"/>
                </w:rPr>
                <w:t>2-100</w:t>
              </w:r>
            </w:ins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32" w:author="Yurii Litvinov" w:date="2021-01-20T19:19:00Z">
              <w:tcPr>
                <w:tcW w:w="44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A6419A4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33" w:author="Yurii Litvinov" w:date="2021-01-20T19:19:00Z">
              <w:tcPr>
                <w:tcW w:w="52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D38B4D7" w14:textId="77777777" w:rsidR="0034649A" w:rsidRPr="001B50FD" w:rsidRDefault="0034649A" w:rsidP="00B6187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34" w:author="Yurii Litvinov" w:date="2021-01-20T19:19:00Z">
              <w:tcPr>
                <w:tcW w:w="46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37E9D82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35" w:author="Yurii Litvinov" w:date="2021-01-20T19:19:00Z">
              <w:tcPr>
                <w:tcW w:w="51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B6D5261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36" w:author="Yurii Litvinov" w:date="2021-01-20T19:19:00Z">
              <w:tcPr>
                <w:tcW w:w="45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BFE1806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37" w:author="Yurii Litvinov" w:date="2021-01-20T19:19:00Z">
              <w:tcPr>
                <w:tcW w:w="55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DEC6E47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38" w:author="Yurii Litvinov" w:date="2021-01-20T19:19:00Z">
              <w:tcPr>
                <w:tcW w:w="50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24F7A4E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39" w:author="Yurii Litvinov" w:date="2021-01-20T19:19:00Z">
              <w:tcPr>
                <w:tcW w:w="53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E13B403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40" w:author="Yurii Litvinov" w:date="2021-01-20T19:19:00Z">
              <w:tcPr>
                <w:tcW w:w="53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4EDC157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41" w:author="Yurii Litvinov" w:date="2021-01-20T19:19:00Z"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01EEFD0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42" w:author="Yurii Litvinov" w:date="2021-01-20T19:19:00Z"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DE2C3CB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4649A" w:rsidRPr="001B50FD" w14:paraId="7EFF99B2" w14:textId="77777777" w:rsidTr="007B29D2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43" w:author="Yurii Litvinov" w:date="2021-01-20T19:19:00Z">
              <w:tcPr>
                <w:tcW w:w="9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8E9C0D1" w14:textId="77777777" w:rsidR="0034649A" w:rsidRPr="001B50FD" w:rsidRDefault="003464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44" w:author="Yurii Litvinov" w:date="2021-01-20T19:19:00Z">
              <w:tcPr>
                <w:tcW w:w="51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A96C5DB" w14:textId="77777777" w:rsidR="0034649A" w:rsidRPr="001B50FD" w:rsidRDefault="00B6187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45" w:author="Yurii Litvinov" w:date="2021-01-20T19:19:00Z">
              <w:tcPr>
                <w:tcW w:w="47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5311150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46" w:author="Yurii Litvinov" w:date="2021-01-20T19:19:00Z">
              <w:tcPr>
                <w:tcW w:w="51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6721116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47" w:author="Yurii Litvinov" w:date="2021-01-20T19:19:00Z">
              <w:tcPr>
                <w:tcW w:w="51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1066FD3" w14:textId="177F7DA4" w:rsidR="0034649A" w:rsidRPr="001B50FD" w:rsidRDefault="00D828F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del w:id="148" w:author="Yurii Litvinov" w:date="2021-01-20T19:18:00Z">
              <w:r w:rsidRPr="001B50FD" w:rsidDel="008269D3">
                <w:rPr>
                  <w:rFonts w:ascii="Times New Roman" w:hAnsi="Times New Roman" w:cs="Times New Roman"/>
                  <w:sz w:val="16"/>
                  <w:szCs w:val="16"/>
                </w:rPr>
                <w:delText>15</w:delText>
              </w:r>
            </w:del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49" w:author="Yurii Litvinov" w:date="2021-01-20T19:19:00Z">
              <w:tcPr>
                <w:tcW w:w="51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EFCF501" w14:textId="43219BE6" w:rsidR="0034649A" w:rsidRPr="001B50FD" w:rsidRDefault="00826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ins w:id="150" w:author="Yurii Litvinov" w:date="2021-01-20T19:18:00Z">
              <w:r>
                <w:rPr>
                  <w:rFonts w:ascii="Times New Roman" w:hAnsi="Times New Roman" w:cs="Times New Roman"/>
                  <w:sz w:val="16"/>
                  <w:szCs w:val="16"/>
                </w:rPr>
                <w:t>15</w:t>
              </w:r>
            </w:ins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51" w:author="Yurii Litvinov" w:date="2021-01-20T19:19:00Z">
              <w:tcPr>
                <w:tcW w:w="54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94FEADF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52" w:author="Yurii Litvinov" w:date="2021-01-20T19:19:00Z">
              <w:tcPr>
                <w:tcW w:w="44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9F2601A" w14:textId="77777777" w:rsidR="0034649A" w:rsidRPr="001B50FD" w:rsidRDefault="00B6187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53" w:author="Yurii Litvinov" w:date="2021-01-20T19:19:00Z">
              <w:tcPr>
                <w:tcW w:w="44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25D9F49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54" w:author="Yurii Litvinov" w:date="2021-01-20T19:19:00Z">
              <w:tcPr>
                <w:tcW w:w="52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CB48530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55" w:author="Yurii Litvinov" w:date="2021-01-20T19:19:00Z">
              <w:tcPr>
                <w:tcW w:w="46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4668231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56" w:author="Yurii Litvinov" w:date="2021-01-20T19:19:00Z">
              <w:tcPr>
                <w:tcW w:w="51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B9D6019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57" w:author="Yurii Litvinov" w:date="2021-01-20T19:19:00Z">
              <w:tcPr>
                <w:tcW w:w="45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F7C982B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58" w:author="Yurii Litvinov" w:date="2021-01-20T19:19:00Z">
              <w:tcPr>
                <w:tcW w:w="55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9E6717B" w14:textId="77777777" w:rsidR="0034649A" w:rsidRPr="001B50FD" w:rsidRDefault="0074355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59" w:author="Yurii Litvinov" w:date="2021-01-20T19:19:00Z">
              <w:tcPr>
                <w:tcW w:w="50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89C3695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60" w:author="Yurii Litvinov" w:date="2021-01-20T19:19:00Z">
              <w:tcPr>
                <w:tcW w:w="53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BE69CC3" w14:textId="77777777" w:rsidR="0034649A" w:rsidRPr="001B50FD" w:rsidRDefault="0074355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61" w:author="Yurii Litvinov" w:date="2021-01-20T19:19:00Z">
              <w:tcPr>
                <w:tcW w:w="53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918CC3F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62" w:author="Yurii Litvinov" w:date="2021-01-20T19:19:00Z"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760337A" w14:textId="77777777" w:rsidR="0034649A" w:rsidRPr="001B50FD" w:rsidRDefault="00B6187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63" w:author="Yurii Litvinov" w:date="2021-01-20T19:19:00Z"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0A397B3" w14:textId="77777777" w:rsidR="0034649A" w:rsidRPr="001B50FD" w:rsidRDefault="00B454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50FD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743558" w:rsidRPr="001B50FD" w:rsidDel="007B29D2" w14:paraId="0D715871" w14:textId="61DF4FAE" w:rsidTr="007B29D2">
        <w:trPr>
          <w:del w:id="164" w:author="Yurii Litvinov" w:date="2021-01-20T19:20:00Z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65" w:author="Yurii Litvinov" w:date="2021-01-20T19:19:00Z">
              <w:tcPr>
                <w:tcW w:w="9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EB8428B" w14:textId="50833026" w:rsidR="00743558" w:rsidRPr="001B50FD" w:rsidDel="007B29D2" w:rsidRDefault="00743558">
            <w:pPr>
              <w:rPr>
                <w:del w:id="166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67" w:author="Yurii Litvinov" w:date="2021-01-20T19:19:00Z">
              <w:tcPr>
                <w:tcW w:w="51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DDD9227" w14:textId="53DB0456" w:rsidR="00743558" w:rsidRPr="001B50FD" w:rsidDel="007B29D2" w:rsidRDefault="00743558">
            <w:pPr>
              <w:jc w:val="center"/>
              <w:rPr>
                <w:del w:id="168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69" w:author="Yurii Litvinov" w:date="2021-01-20T19:19:00Z">
              <w:tcPr>
                <w:tcW w:w="47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83CE331" w14:textId="14422B9D" w:rsidR="00743558" w:rsidRPr="001B50FD" w:rsidDel="007B29D2" w:rsidRDefault="00743558">
            <w:pPr>
              <w:jc w:val="center"/>
              <w:rPr>
                <w:del w:id="170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71" w:author="Yurii Litvinov" w:date="2021-01-20T19:19:00Z">
              <w:tcPr>
                <w:tcW w:w="51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2E4C6EA" w14:textId="498FEDBE" w:rsidR="00743558" w:rsidRPr="001B50FD" w:rsidDel="007B29D2" w:rsidRDefault="00743558">
            <w:pPr>
              <w:jc w:val="center"/>
              <w:rPr>
                <w:del w:id="172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73" w:author="Yurii Litvinov" w:date="2021-01-20T19:19:00Z">
              <w:tcPr>
                <w:tcW w:w="51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DAFB901" w14:textId="31A06558" w:rsidR="00743558" w:rsidRPr="001B50FD" w:rsidDel="007B29D2" w:rsidRDefault="00743558">
            <w:pPr>
              <w:jc w:val="center"/>
              <w:rPr>
                <w:del w:id="174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75" w:author="Yurii Litvinov" w:date="2021-01-20T19:19:00Z">
              <w:tcPr>
                <w:tcW w:w="51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9592577" w14:textId="715CBA35" w:rsidR="00743558" w:rsidRPr="001B50FD" w:rsidDel="007B29D2" w:rsidRDefault="00743558">
            <w:pPr>
              <w:jc w:val="center"/>
              <w:rPr>
                <w:del w:id="176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77" w:author="Yurii Litvinov" w:date="2021-01-20T19:19:00Z">
              <w:tcPr>
                <w:tcW w:w="54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BFF4FB9" w14:textId="0D6069E9" w:rsidR="00743558" w:rsidRPr="001B50FD" w:rsidDel="007B29D2" w:rsidRDefault="00743558">
            <w:pPr>
              <w:jc w:val="center"/>
              <w:rPr>
                <w:del w:id="178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79" w:author="Yurii Litvinov" w:date="2021-01-20T19:19:00Z">
              <w:tcPr>
                <w:tcW w:w="44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CA25209" w14:textId="46CBBD6D" w:rsidR="00743558" w:rsidRPr="001B50FD" w:rsidDel="007B29D2" w:rsidRDefault="00743558">
            <w:pPr>
              <w:jc w:val="center"/>
              <w:rPr>
                <w:del w:id="180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81" w:author="Yurii Litvinov" w:date="2021-01-20T19:19:00Z">
              <w:tcPr>
                <w:tcW w:w="44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A31F76A" w14:textId="112ED7C4" w:rsidR="00743558" w:rsidRPr="001B50FD" w:rsidDel="007B29D2" w:rsidRDefault="00743558">
            <w:pPr>
              <w:jc w:val="center"/>
              <w:rPr>
                <w:del w:id="182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83" w:author="Yurii Litvinov" w:date="2021-01-20T19:19:00Z">
              <w:tcPr>
                <w:tcW w:w="52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9ED76AD" w14:textId="4D183386" w:rsidR="00743558" w:rsidRPr="001B50FD" w:rsidDel="007B29D2" w:rsidRDefault="00743558">
            <w:pPr>
              <w:jc w:val="center"/>
              <w:rPr>
                <w:del w:id="184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85" w:author="Yurii Litvinov" w:date="2021-01-20T19:19:00Z">
              <w:tcPr>
                <w:tcW w:w="46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5EE842C" w14:textId="347D73CC" w:rsidR="00743558" w:rsidRPr="001B50FD" w:rsidDel="007B29D2" w:rsidRDefault="00743558">
            <w:pPr>
              <w:jc w:val="center"/>
              <w:rPr>
                <w:del w:id="186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87" w:author="Yurii Litvinov" w:date="2021-01-20T19:19:00Z">
              <w:tcPr>
                <w:tcW w:w="51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A513DBC" w14:textId="4BD023F6" w:rsidR="00743558" w:rsidRPr="001B50FD" w:rsidDel="007B29D2" w:rsidRDefault="00743558">
            <w:pPr>
              <w:jc w:val="center"/>
              <w:rPr>
                <w:del w:id="188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89" w:author="Yurii Litvinov" w:date="2021-01-20T19:19:00Z">
              <w:tcPr>
                <w:tcW w:w="45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9BA4684" w14:textId="0B007FD1" w:rsidR="00743558" w:rsidRPr="001B50FD" w:rsidDel="007B29D2" w:rsidRDefault="00743558">
            <w:pPr>
              <w:jc w:val="center"/>
              <w:rPr>
                <w:del w:id="190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91" w:author="Yurii Litvinov" w:date="2021-01-20T19:19:00Z">
              <w:tcPr>
                <w:tcW w:w="55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A2FFB1D" w14:textId="2D343A89" w:rsidR="00743558" w:rsidRPr="001B50FD" w:rsidDel="007B29D2" w:rsidRDefault="00743558">
            <w:pPr>
              <w:jc w:val="center"/>
              <w:rPr>
                <w:del w:id="192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93" w:author="Yurii Litvinov" w:date="2021-01-20T19:19:00Z">
              <w:tcPr>
                <w:tcW w:w="50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DC1541D" w14:textId="47B669CB" w:rsidR="00743558" w:rsidRPr="001B50FD" w:rsidDel="007B29D2" w:rsidRDefault="00743558">
            <w:pPr>
              <w:jc w:val="center"/>
              <w:rPr>
                <w:del w:id="194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95" w:author="Yurii Litvinov" w:date="2021-01-20T19:19:00Z">
              <w:tcPr>
                <w:tcW w:w="53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CC4A870" w14:textId="3C056A49" w:rsidR="00743558" w:rsidRPr="001B50FD" w:rsidDel="007B29D2" w:rsidRDefault="00743558">
            <w:pPr>
              <w:jc w:val="center"/>
              <w:rPr>
                <w:del w:id="196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97" w:author="Yurii Litvinov" w:date="2021-01-20T19:19:00Z">
              <w:tcPr>
                <w:tcW w:w="53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F7EAA9A" w14:textId="36CB4EAF" w:rsidR="00743558" w:rsidRPr="001B50FD" w:rsidDel="007B29D2" w:rsidRDefault="00743558">
            <w:pPr>
              <w:jc w:val="center"/>
              <w:rPr>
                <w:del w:id="198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99" w:author="Yurii Litvinov" w:date="2021-01-20T19:19:00Z"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963AE97" w14:textId="30965316" w:rsidR="00743558" w:rsidRPr="001B50FD" w:rsidDel="007B29D2" w:rsidRDefault="00743558">
            <w:pPr>
              <w:jc w:val="center"/>
              <w:rPr>
                <w:del w:id="200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01" w:author="Yurii Litvinov" w:date="2021-01-20T19:19:00Z"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02D85C3" w14:textId="11FE3FB9" w:rsidR="00743558" w:rsidRPr="001B50FD" w:rsidDel="007B29D2" w:rsidRDefault="00743558">
            <w:pPr>
              <w:jc w:val="center"/>
              <w:rPr>
                <w:del w:id="202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43558" w:rsidRPr="001B50FD" w:rsidDel="007B29D2" w14:paraId="37044C1A" w14:textId="1D470888" w:rsidTr="007B29D2">
        <w:trPr>
          <w:del w:id="203" w:author="Yurii Litvinov" w:date="2021-01-20T19:20:00Z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04" w:author="Yurii Litvinov" w:date="2021-01-20T19:19:00Z">
              <w:tcPr>
                <w:tcW w:w="9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05AAF48" w14:textId="4F00BE3F" w:rsidR="00743558" w:rsidRPr="001B50FD" w:rsidDel="007B29D2" w:rsidRDefault="00743558">
            <w:pPr>
              <w:rPr>
                <w:del w:id="205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06" w:author="Yurii Litvinov" w:date="2021-01-20T19:19:00Z">
              <w:tcPr>
                <w:tcW w:w="51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2033AE4" w14:textId="6A8F5046" w:rsidR="00743558" w:rsidRPr="001B50FD" w:rsidDel="007B29D2" w:rsidRDefault="00743558">
            <w:pPr>
              <w:jc w:val="center"/>
              <w:rPr>
                <w:del w:id="207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08" w:author="Yurii Litvinov" w:date="2021-01-20T19:19:00Z">
              <w:tcPr>
                <w:tcW w:w="47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0F71F96" w14:textId="17078205" w:rsidR="00743558" w:rsidRPr="001B50FD" w:rsidDel="007B29D2" w:rsidRDefault="00743558">
            <w:pPr>
              <w:jc w:val="center"/>
              <w:rPr>
                <w:del w:id="209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10" w:author="Yurii Litvinov" w:date="2021-01-20T19:19:00Z">
              <w:tcPr>
                <w:tcW w:w="51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3838066" w14:textId="1613C592" w:rsidR="00743558" w:rsidRPr="001B50FD" w:rsidDel="007B29D2" w:rsidRDefault="00743558">
            <w:pPr>
              <w:jc w:val="center"/>
              <w:rPr>
                <w:del w:id="211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12" w:author="Yurii Litvinov" w:date="2021-01-20T19:19:00Z">
              <w:tcPr>
                <w:tcW w:w="51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6E1D121" w14:textId="0F8F3E05" w:rsidR="00743558" w:rsidRPr="001B50FD" w:rsidDel="007B29D2" w:rsidRDefault="00743558">
            <w:pPr>
              <w:jc w:val="center"/>
              <w:rPr>
                <w:del w:id="213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14" w:author="Yurii Litvinov" w:date="2021-01-20T19:19:00Z">
              <w:tcPr>
                <w:tcW w:w="51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0208D11" w14:textId="054B0057" w:rsidR="00743558" w:rsidRPr="001B50FD" w:rsidDel="007B29D2" w:rsidRDefault="00743558">
            <w:pPr>
              <w:jc w:val="center"/>
              <w:rPr>
                <w:del w:id="215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16" w:author="Yurii Litvinov" w:date="2021-01-20T19:19:00Z">
              <w:tcPr>
                <w:tcW w:w="54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BD0BA37" w14:textId="2958B7C3" w:rsidR="00743558" w:rsidRPr="001B50FD" w:rsidDel="007B29D2" w:rsidRDefault="00743558">
            <w:pPr>
              <w:jc w:val="center"/>
              <w:rPr>
                <w:del w:id="217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18" w:author="Yurii Litvinov" w:date="2021-01-20T19:19:00Z">
              <w:tcPr>
                <w:tcW w:w="44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849F55" w14:textId="4B8E897C" w:rsidR="00743558" w:rsidRPr="001B50FD" w:rsidDel="007B29D2" w:rsidRDefault="00743558">
            <w:pPr>
              <w:jc w:val="center"/>
              <w:rPr>
                <w:del w:id="219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20" w:author="Yurii Litvinov" w:date="2021-01-20T19:19:00Z">
              <w:tcPr>
                <w:tcW w:w="44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7E14111" w14:textId="363D2520" w:rsidR="00743558" w:rsidRPr="001B50FD" w:rsidDel="007B29D2" w:rsidRDefault="00743558">
            <w:pPr>
              <w:jc w:val="center"/>
              <w:rPr>
                <w:del w:id="221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22" w:author="Yurii Litvinov" w:date="2021-01-20T19:19:00Z">
              <w:tcPr>
                <w:tcW w:w="52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78A0410" w14:textId="62C6169D" w:rsidR="00743558" w:rsidRPr="001B50FD" w:rsidDel="007B29D2" w:rsidRDefault="00743558">
            <w:pPr>
              <w:jc w:val="center"/>
              <w:rPr>
                <w:del w:id="223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24" w:author="Yurii Litvinov" w:date="2021-01-20T19:19:00Z">
              <w:tcPr>
                <w:tcW w:w="46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4CACBC8" w14:textId="645E64A4" w:rsidR="00743558" w:rsidRPr="001B50FD" w:rsidDel="007B29D2" w:rsidRDefault="00743558">
            <w:pPr>
              <w:jc w:val="center"/>
              <w:rPr>
                <w:del w:id="225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26" w:author="Yurii Litvinov" w:date="2021-01-20T19:19:00Z">
              <w:tcPr>
                <w:tcW w:w="51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2F875C5" w14:textId="1447DF17" w:rsidR="00743558" w:rsidRPr="001B50FD" w:rsidDel="007B29D2" w:rsidRDefault="00743558">
            <w:pPr>
              <w:jc w:val="center"/>
              <w:rPr>
                <w:del w:id="227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28" w:author="Yurii Litvinov" w:date="2021-01-20T19:19:00Z">
              <w:tcPr>
                <w:tcW w:w="45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0CAF6A9" w14:textId="24464455" w:rsidR="00743558" w:rsidRPr="001B50FD" w:rsidDel="007B29D2" w:rsidRDefault="00743558">
            <w:pPr>
              <w:jc w:val="center"/>
              <w:rPr>
                <w:del w:id="229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30" w:author="Yurii Litvinov" w:date="2021-01-20T19:19:00Z">
              <w:tcPr>
                <w:tcW w:w="55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565810B" w14:textId="36B83597" w:rsidR="00743558" w:rsidRPr="001B50FD" w:rsidDel="007B29D2" w:rsidRDefault="00743558">
            <w:pPr>
              <w:jc w:val="center"/>
              <w:rPr>
                <w:del w:id="231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32" w:author="Yurii Litvinov" w:date="2021-01-20T19:19:00Z">
              <w:tcPr>
                <w:tcW w:w="50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214600E" w14:textId="53ECAAFC" w:rsidR="00743558" w:rsidRPr="001B50FD" w:rsidDel="007B29D2" w:rsidRDefault="00743558">
            <w:pPr>
              <w:jc w:val="center"/>
              <w:rPr>
                <w:del w:id="233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34" w:author="Yurii Litvinov" w:date="2021-01-20T19:19:00Z">
              <w:tcPr>
                <w:tcW w:w="53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2B5E9DA" w14:textId="39686A2D" w:rsidR="00743558" w:rsidRPr="001B50FD" w:rsidDel="007B29D2" w:rsidRDefault="00743558">
            <w:pPr>
              <w:jc w:val="center"/>
              <w:rPr>
                <w:del w:id="235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36" w:author="Yurii Litvinov" w:date="2021-01-20T19:19:00Z">
              <w:tcPr>
                <w:tcW w:w="53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7D93832" w14:textId="75BE1803" w:rsidR="00743558" w:rsidRPr="001B50FD" w:rsidDel="007B29D2" w:rsidRDefault="00743558">
            <w:pPr>
              <w:jc w:val="center"/>
              <w:rPr>
                <w:del w:id="237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38" w:author="Yurii Litvinov" w:date="2021-01-20T19:19:00Z"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34DB480" w14:textId="18AC18DD" w:rsidR="00743558" w:rsidRPr="001B50FD" w:rsidDel="007B29D2" w:rsidRDefault="00743558">
            <w:pPr>
              <w:jc w:val="center"/>
              <w:rPr>
                <w:del w:id="239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40" w:author="Yurii Litvinov" w:date="2021-01-20T19:19:00Z"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7126047" w14:textId="1D428DCF" w:rsidR="00743558" w:rsidRPr="001B50FD" w:rsidDel="007B29D2" w:rsidRDefault="00743558">
            <w:pPr>
              <w:jc w:val="center"/>
              <w:rPr>
                <w:del w:id="241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43558" w:rsidRPr="001B50FD" w:rsidDel="007B29D2" w14:paraId="2CA70961" w14:textId="7D45E3A0" w:rsidTr="007B29D2">
        <w:trPr>
          <w:del w:id="242" w:author="Yurii Litvinov" w:date="2021-01-20T19:20:00Z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43" w:author="Yurii Litvinov" w:date="2021-01-20T19:19:00Z">
              <w:tcPr>
                <w:tcW w:w="9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AE83FC9" w14:textId="491F0413" w:rsidR="00743558" w:rsidRPr="001B50FD" w:rsidDel="007B29D2" w:rsidRDefault="00743558">
            <w:pPr>
              <w:rPr>
                <w:del w:id="244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45" w:author="Yurii Litvinov" w:date="2021-01-20T19:19:00Z">
              <w:tcPr>
                <w:tcW w:w="51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AE3E0A7" w14:textId="45EC2F5C" w:rsidR="00743558" w:rsidRPr="001B50FD" w:rsidDel="007B29D2" w:rsidRDefault="00743558">
            <w:pPr>
              <w:jc w:val="center"/>
              <w:rPr>
                <w:del w:id="246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47" w:author="Yurii Litvinov" w:date="2021-01-20T19:19:00Z">
              <w:tcPr>
                <w:tcW w:w="47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32E5052" w14:textId="10E1A9D3" w:rsidR="00743558" w:rsidRPr="001B50FD" w:rsidDel="007B29D2" w:rsidRDefault="00743558">
            <w:pPr>
              <w:jc w:val="center"/>
              <w:rPr>
                <w:del w:id="248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49" w:author="Yurii Litvinov" w:date="2021-01-20T19:19:00Z">
              <w:tcPr>
                <w:tcW w:w="51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2CC11C2" w14:textId="3C3CCF7B" w:rsidR="00743558" w:rsidRPr="001B50FD" w:rsidDel="007B29D2" w:rsidRDefault="00743558">
            <w:pPr>
              <w:jc w:val="center"/>
              <w:rPr>
                <w:del w:id="250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51" w:author="Yurii Litvinov" w:date="2021-01-20T19:19:00Z">
              <w:tcPr>
                <w:tcW w:w="51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9D2339E" w14:textId="03F074A2" w:rsidR="00743558" w:rsidRPr="001B50FD" w:rsidDel="007B29D2" w:rsidRDefault="00743558">
            <w:pPr>
              <w:jc w:val="center"/>
              <w:rPr>
                <w:del w:id="252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53" w:author="Yurii Litvinov" w:date="2021-01-20T19:19:00Z">
              <w:tcPr>
                <w:tcW w:w="51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012FCDB" w14:textId="3AB72140" w:rsidR="00743558" w:rsidRPr="001B50FD" w:rsidDel="007B29D2" w:rsidRDefault="00743558">
            <w:pPr>
              <w:jc w:val="center"/>
              <w:rPr>
                <w:del w:id="254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55" w:author="Yurii Litvinov" w:date="2021-01-20T19:19:00Z">
              <w:tcPr>
                <w:tcW w:w="54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37B29D5" w14:textId="1E836925" w:rsidR="00743558" w:rsidRPr="001B50FD" w:rsidDel="007B29D2" w:rsidRDefault="00743558">
            <w:pPr>
              <w:jc w:val="center"/>
              <w:rPr>
                <w:del w:id="256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57" w:author="Yurii Litvinov" w:date="2021-01-20T19:19:00Z">
              <w:tcPr>
                <w:tcW w:w="44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700CD23" w14:textId="32658290" w:rsidR="00743558" w:rsidRPr="001B50FD" w:rsidDel="007B29D2" w:rsidRDefault="00743558">
            <w:pPr>
              <w:jc w:val="center"/>
              <w:rPr>
                <w:del w:id="258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59" w:author="Yurii Litvinov" w:date="2021-01-20T19:19:00Z">
              <w:tcPr>
                <w:tcW w:w="44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4CA7BC0" w14:textId="7B4EAB25" w:rsidR="00743558" w:rsidRPr="001B50FD" w:rsidDel="007B29D2" w:rsidRDefault="00743558">
            <w:pPr>
              <w:jc w:val="center"/>
              <w:rPr>
                <w:del w:id="260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61" w:author="Yurii Litvinov" w:date="2021-01-20T19:19:00Z">
              <w:tcPr>
                <w:tcW w:w="52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6FA4BE5" w14:textId="1408ACAB" w:rsidR="00743558" w:rsidRPr="001B50FD" w:rsidDel="007B29D2" w:rsidRDefault="00743558">
            <w:pPr>
              <w:jc w:val="center"/>
              <w:rPr>
                <w:del w:id="262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63" w:author="Yurii Litvinov" w:date="2021-01-20T19:19:00Z">
              <w:tcPr>
                <w:tcW w:w="46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B3E4D2E" w14:textId="2BD4EA46" w:rsidR="00743558" w:rsidRPr="001B50FD" w:rsidDel="007B29D2" w:rsidRDefault="00743558">
            <w:pPr>
              <w:jc w:val="center"/>
              <w:rPr>
                <w:del w:id="264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65" w:author="Yurii Litvinov" w:date="2021-01-20T19:19:00Z">
              <w:tcPr>
                <w:tcW w:w="51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023D85E" w14:textId="222C4437" w:rsidR="00743558" w:rsidRPr="001B50FD" w:rsidDel="007B29D2" w:rsidRDefault="00743558">
            <w:pPr>
              <w:jc w:val="center"/>
              <w:rPr>
                <w:del w:id="266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67" w:author="Yurii Litvinov" w:date="2021-01-20T19:19:00Z">
              <w:tcPr>
                <w:tcW w:w="45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A307554" w14:textId="1741C215" w:rsidR="00743558" w:rsidRPr="001B50FD" w:rsidDel="007B29D2" w:rsidRDefault="00743558">
            <w:pPr>
              <w:jc w:val="center"/>
              <w:rPr>
                <w:del w:id="268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69" w:author="Yurii Litvinov" w:date="2021-01-20T19:19:00Z">
              <w:tcPr>
                <w:tcW w:w="55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011CF91" w14:textId="50BF59C6" w:rsidR="00743558" w:rsidRPr="001B50FD" w:rsidDel="007B29D2" w:rsidRDefault="00743558">
            <w:pPr>
              <w:jc w:val="center"/>
              <w:rPr>
                <w:del w:id="270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71" w:author="Yurii Litvinov" w:date="2021-01-20T19:19:00Z">
              <w:tcPr>
                <w:tcW w:w="50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6549C0E" w14:textId="57E3D8F8" w:rsidR="00743558" w:rsidRPr="001B50FD" w:rsidDel="007B29D2" w:rsidRDefault="00743558">
            <w:pPr>
              <w:jc w:val="center"/>
              <w:rPr>
                <w:del w:id="272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73" w:author="Yurii Litvinov" w:date="2021-01-20T19:19:00Z">
              <w:tcPr>
                <w:tcW w:w="53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6F3AFA3" w14:textId="5B078C57" w:rsidR="00743558" w:rsidRPr="001B50FD" w:rsidDel="007B29D2" w:rsidRDefault="00743558">
            <w:pPr>
              <w:jc w:val="center"/>
              <w:rPr>
                <w:del w:id="274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75" w:author="Yurii Litvinov" w:date="2021-01-20T19:19:00Z">
              <w:tcPr>
                <w:tcW w:w="53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DA5CC91" w14:textId="4B9FD52C" w:rsidR="00743558" w:rsidRPr="001B50FD" w:rsidDel="007B29D2" w:rsidRDefault="00743558">
            <w:pPr>
              <w:jc w:val="center"/>
              <w:rPr>
                <w:del w:id="276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77" w:author="Yurii Litvinov" w:date="2021-01-20T19:19:00Z"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CA5B40A" w14:textId="4DC1E495" w:rsidR="00743558" w:rsidRPr="001B50FD" w:rsidDel="007B29D2" w:rsidRDefault="00743558">
            <w:pPr>
              <w:jc w:val="center"/>
              <w:rPr>
                <w:del w:id="278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79" w:author="Yurii Litvinov" w:date="2021-01-20T19:19:00Z"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BF8A38D" w14:textId="226AFBAD" w:rsidR="00743558" w:rsidRPr="001B50FD" w:rsidDel="007B29D2" w:rsidRDefault="00743558">
            <w:pPr>
              <w:jc w:val="center"/>
              <w:rPr>
                <w:del w:id="280" w:author="Yurii Litvinov" w:date="2021-01-20T19:20:00Z"/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F1F87B6" w14:textId="77777777" w:rsidR="0034649A" w:rsidRPr="001B50FD" w:rsidRDefault="0034649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7A610CF" w14:textId="77777777" w:rsidR="0034649A" w:rsidRPr="001B50FD" w:rsidRDefault="0034649A">
      <w:pPr>
        <w:rPr>
          <w:rFonts w:ascii="Times New Roman" w:hAnsi="Times New Roman" w:cs="Times New Roman"/>
        </w:rPr>
      </w:pPr>
    </w:p>
    <w:p w14:paraId="58DF97CF" w14:textId="77777777" w:rsidR="0034649A" w:rsidRPr="001B50FD" w:rsidRDefault="0034649A">
      <w:pPr>
        <w:rPr>
          <w:rFonts w:ascii="Times New Roman" w:hAnsi="Times New Roman" w:cs="Times New Roman"/>
        </w:rPr>
      </w:pPr>
    </w:p>
    <w:tbl>
      <w:tblPr>
        <w:tblW w:w="9612" w:type="dxa"/>
        <w:tblLayout w:type="fixed"/>
        <w:tblLook w:val="00A0" w:firstRow="1" w:lastRow="0" w:firstColumn="1" w:lastColumn="0" w:noHBand="0" w:noVBand="0"/>
      </w:tblPr>
      <w:tblGrid>
        <w:gridCol w:w="1683"/>
        <w:gridCol w:w="3070"/>
        <w:gridCol w:w="2273"/>
        <w:gridCol w:w="2586"/>
      </w:tblGrid>
      <w:tr w:rsidR="0034649A" w:rsidRPr="001B50FD" w14:paraId="02E123A0" w14:textId="77777777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4CFCC66" w14:textId="77777777" w:rsidR="0034649A" w:rsidRPr="001B50FD" w:rsidRDefault="0034649A" w:rsidP="0074355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B50FD">
              <w:rPr>
                <w:rFonts w:ascii="Times New Roman" w:hAnsi="Times New Roman" w:cs="Times New Roman"/>
                <w:bCs/>
              </w:rPr>
              <w:t xml:space="preserve">Формы </w:t>
            </w:r>
            <w:r w:rsidR="006D6076" w:rsidRPr="001B50FD">
              <w:rPr>
                <w:rFonts w:ascii="Times New Roman" w:hAnsi="Times New Roman" w:cs="Times New Roman"/>
                <w:bCs/>
              </w:rPr>
              <w:t xml:space="preserve">текущего </w:t>
            </w:r>
            <w:r w:rsidRPr="001B50FD">
              <w:rPr>
                <w:rFonts w:ascii="Times New Roman" w:hAnsi="Times New Roman" w:cs="Times New Roman"/>
                <w:bCs/>
              </w:rPr>
              <w:t>контроля успеваемости, виды промежуточной и итоговой аттестации</w:t>
            </w:r>
          </w:p>
        </w:tc>
      </w:tr>
      <w:tr w:rsidR="0034649A" w:rsidRPr="001B50FD" w14:paraId="012E9CAE" w14:textId="77777777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22057F1" w14:textId="77777777" w:rsidR="0034649A" w:rsidRPr="001B50FD" w:rsidRDefault="0034649A" w:rsidP="00770A96">
            <w:pPr>
              <w:jc w:val="center"/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Период обучения (модуль)</w:t>
            </w:r>
          </w:p>
        </w:tc>
        <w:tc>
          <w:tcPr>
            <w:tcW w:w="307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DDA6F79" w14:textId="69F0BA1D" w:rsidR="0034649A" w:rsidRPr="001B50FD" w:rsidRDefault="0034649A" w:rsidP="00743558">
            <w:pPr>
              <w:jc w:val="center"/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 xml:space="preserve">Формы </w:t>
            </w:r>
            <w:ins w:id="281" w:author="Yurii Litvinov" w:date="2021-01-20T19:20:00Z">
              <w:r w:rsidR="007B29D2">
                <w:rPr>
                  <w:rFonts w:ascii="Times New Roman" w:hAnsi="Times New Roman" w:cs="Times New Roman"/>
                </w:rPr>
                <w:t xml:space="preserve">текущего </w:t>
              </w:r>
            </w:ins>
            <w:r w:rsidRPr="001B50FD">
              <w:rPr>
                <w:rFonts w:ascii="Times New Roman" w:hAnsi="Times New Roman" w:cs="Times New Roman"/>
              </w:rPr>
              <w:t>контроля успеваемости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3FF36B45" w14:textId="77777777" w:rsidR="0034649A" w:rsidRPr="001B50FD" w:rsidRDefault="0034649A" w:rsidP="00853E25">
            <w:pPr>
              <w:jc w:val="center"/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786708B6" w14:textId="77777777" w:rsidR="0034649A" w:rsidRPr="001B50FD" w:rsidRDefault="0034649A" w:rsidP="00A7103E">
            <w:pPr>
              <w:jc w:val="center"/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Виды итоговой аттестации</w:t>
            </w:r>
          </w:p>
          <w:p w14:paraId="23C6155F" w14:textId="77777777" w:rsidR="0034649A" w:rsidRPr="001B50FD" w:rsidRDefault="0034649A" w:rsidP="00A7103E">
            <w:pPr>
              <w:jc w:val="center"/>
              <w:rPr>
                <w:rFonts w:ascii="Times New Roman" w:hAnsi="Times New Roman" w:cs="Times New Roman"/>
              </w:rPr>
            </w:pPr>
            <w:r w:rsidRPr="007B29D2">
              <w:rPr>
                <w:rFonts w:ascii="Times New Roman" w:hAnsi="Times New Roman" w:cs="Times New Roman"/>
                <w:sz w:val="22"/>
                <w:szCs w:val="22"/>
                <w:rPrChange w:id="282" w:author="Yurii Litvinov" w:date="2021-01-20T19:22:00Z">
                  <w:rPr>
                    <w:rFonts w:ascii="Times New Roman" w:hAnsi="Times New Roman" w:cs="Times New Roman"/>
                  </w:rPr>
                </w:rPrChange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34649A" w:rsidRPr="001B50FD" w14:paraId="751AB376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43D7768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34649A" w:rsidRPr="001B50FD" w14:paraId="358F41D8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C63A3CA" w14:textId="77777777" w:rsidR="0034649A" w:rsidRPr="001B50FD" w:rsidRDefault="0034649A">
            <w:pPr>
              <w:jc w:val="center"/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очная форма обучения</w:t>
            </w:r>
          </w:p>
        </w:tc>
      </w:tr>
      <w:tr w:rsidR="0034649A" w:rsidRPr="001B50FD" w14:paraId="5D778D39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3DDBD8E" w14:textId="77777777" w:rsidR="0034649A" w:rsidRPr="001B50FD" w:rsidRDefault="0034649A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Семестр</w:t>
            </w:r>
            <w:del w:id="283" w:author="Yurii Litvinov" w:date="2021-01-20T19:20:00Z">
              <w:r w:rsidRPr="001B50FD" w:rsidDel="007B29D2">
                <w:rPr>
                  <w:rFonts w:ascii="Times New Roman" w:hAnsi="Times New Roman" w:cs="Times New Roman"/>
                </w:rPr>
                <w:delText xml:space="preserve"> </w:delText>
              </w:r>
              <w:r w:rsidRPr="001B50FD" w:rsidDel="007B29D2">
                <w:rPr>
                  <w:rFonts w:ascii="Times New Roman" w:hAnsi="Times New Roman" w:cs="Times New Roman"/>
                  <w:lang w:val="en-US"/>
                </w:rPr>
                <w:delText>N</w:delText>
              </w:r>
            </w:del>
            <w:r w:rsidR="00B61874" w:rsidRPr="001B50FD"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3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CBDD25D" w14:textId="77777777" w:rsidR="0034649A" w:rsidRPr="001B50FD" w:rsidRDefault="00743558">
            <w:pPr>
              <w:jc w:val="center"/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коллоквиум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93C3B90" w14:textId="77777777" w:rsidR="0034649A" w:rsidRPr="001B50FD" w:rsidRDefault="0034649A" w:rsidP="00A7103E">
            <w:pPr>
              <w:jc w:val="center"/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36C5CDDE" w14:textId="77777777" w:rsidR="0034649A" w:rsidRPr="001B50FD" w:rsidRDefault="0034649A" w:rsidP="00A710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E7199CD" w14:textId="77777777" w:rsidR="0034649A" w:rsidRPr="001B50FD" w:rsidRDefault="0034649A">
      <w:pPr>
        <w:rPr>
          <w:rFonts w:ascii="Times New Roman" w:hAnsi="Times New Roman" w:cs="Times New Roman"/>
          <w:lang w:val="en-US"/>
        </w:rPr>
      </w:pPr>
    </w:p>
    <w:p w14:paraId="77261BFF" w14:textId="77777777" w:rsidR="0034649A" w:rsidRPr="001B50FD" w:rsidRDefault="0034649A">
      <w:pPr>
        <w:rPr>
          <w:rFonts w:ascii="Times New Roman" w:hAnsi="Times New Roman" w:cs="Times New Roman"/>
        </w:rPr>
      </w:pPr>
    </w:p>
    <w:p w14:paraId="0C0CED44" w14:textId="77777777" w:rsidR="0034649A" w:rsidRPr="001B50FD" w:rsidRDefault="0034649A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</w:rPr>
        <w:br w:type="page"/>
      </w:r>
    </w:p>
    <w:p w14:paraId="66F70545" w14:textId="77777777" w:rsidR="0034649A" w:rsidRPr="001B50FD" w:rsidRDefault="0034649A">
      <w:pPr>
        <w:rPr>
          <w:rFonts w:ascii="Times New Roman" w:hAnsi="Times New Roman" w:cs="Times New Roman"/>
        </w:rPr>
      </w:pPr>
    </w:p>
    <w:p w14:paraId="2D92116B" w14:textId="77777777" w:rsidR="0034649A" w:rsidRPr="001B50FD" w:rsidRDefault="0034649A">
      <w:pPr>
        <w:rPr>
          <w:rFonts w:ascii="Times New Roman" w:hAnsi="Times New Roman" w:cs="Times New Roman"/>
          <w:b/>
        </w:rPr>
      </w:pPr>
      <w:r w:rsidRPr="001B50FD"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57B2F82E" w14:textId="77777777" w:rsidR="0034649A" w:rsidRPr="001B50FD" w:rsidRDefault="0034649A">
      <w:pPr>
        <w:rPr>
          <w:rFonts w:ascii="Times New Roman" w:hAnsi="Times New Roman" w:cs="Times New Roman"/>
          <w:b/>
        </w:rPr>
      </w:pPr>
    </w:p>
    <w:p w14:paraId="07E7F367" w14:textId="77777777" w:rsidR="0034649A" w:rsidRPr="001B50FD" w:rsidRDefault="0034649A" w:rsidP="007947C2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</w:rPr>
        <w:t xml:space="preserve">Период обучения (модуль): Семестр </w:t>
      </w:r>
      <w:r w:rsidR="00B61874" w:rsidRPr="001B50FD">
        <w:rPr>
          <w:rFonts w:ascii="Times New Roman" w:hAnsi="Times New Roman" w:cs="Times New Roman"/>
        </w:rPr>
        <w:t>5</w:t>
      </w:r>
    </w:p>
    <w:p w14:paraId="68715F1A" w14:textId="77777777" w:rsidR="000513FE" w:rsidRPr="001B50FD" w:rsidRDefault="000513FE" w:rsidP="000513FE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</w:rPr>
        <w:t>Курс обучения состоит из двух частей:</w:t>
      </w:r>
    </w:p>
    <w:p w14:paraId="605A5A7C" w14:textId="77777777" w:rsidR="000513FE" w:rsidRPr="001B50FD" w:rsidRDefault="000513FE" w:rsidP="000513FE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</w:rPr>
        <w:t xml:space="preserve">I. </w:t>
      </w:r>
      <w:r w:rsidR="00D828FA" w:rsidRPr="001B50FD">
        <w:rPr>
          <w:rFonts w:ascii="Times New Roman" w:hAnsi="Times New Roman" w:cs="Times New Roman"/>
        </w:rPr>
        <w:t>Языки, грамматики, автоматы – 32</w:t>
      </w:r>
      <w:r w:rsidRPr="001B50FD">
        <w:rPr>
          <w:rFonts w:ascii="Times New Roman" w:hAnsi="Times New Roman" w:cs="Times New Roman"/>
        </w:rPr>
        <w:t xml:space="preserve"> часа.</w:t>
      </w:r>
    </w:p>
    <w:p w14:paraId="054E326C" w14:textId="77777777" w:rsidR="000513FE" w:rsidRPr="001B50FD" w:rsidRDefault="000513FE" w:rsidP="000513FE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</w:rPr>
        <w:t>II. Трансляции и синтаксические методы их реализации – 3</w:t>
      </w:r>
      <w:r w:rsidR="00D828FA" w:rsidRPr="001B50FD">
        <w:rPr>
          <w:rFonts w:ascii="Times New Roman" w:hAnsi="Times New Roman" w:cs="Times New Roman"/>
        </w:rPr>
        <w:t>2</w:t>
      </w:r>
      <w:r w:rsidRPr="001B50FD">
        <w:rPr>
          <w:rFonts w:ascii="Times New Roman" w:hAnsi="Times New Roman" w:cs="Times New Roman"/>
        </w:rPr>
        <w:t xml:space="preserve"> часа.</w:t>
      </w:r>
    </w:p>
    <w:p w14:paraId="23F117E0" w14:textId="77777777" w:rsidR="000513FE" w:rsidRPr="001B50FD" w:rsidRDefault="000513FE" w:rsidP="007947C2">
      <w:pPr>
        <w:rPr>
          <w:rFonts w:ascii="Times New Roman" w:hAnsi="Times New Roman" w:cs="Times New Roman"/>
        </w:rPr>
      </w:pPr>
    </w:p>
    <w:p w14:paraId="732DC084" w14:textId="7D35AC6D" w:rsidR="000513FE" w:rsidRPr="001B50FD" w:rsidRDefault="000513FE" w:rsidP="000513FE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</w:rPr>
        <w:t xml:space="preserve">ЧАСТЬ I. </w:t>
      </w:r>
      <w:r w:rsidR="00D828FA" w:rsidRPr="001B50FD">
        <w:rPr>
          <w:rFonts w:ascii="Times New Roman" w:hAnsi="Times New Roman" w:cs="Times New Roman"/>
        </w:rPr>
        <w:t>ЯЗЫКИ, ГРАММАТИКИ, АВТОМАТЫ – 32</w:t>
      </w:r>
      <w:r w:rsidRPr="001B50FD">
        <w:rPr>
          <w:rFonts w:ascii="Times New Roman" w:hAnsi="Times New Roman" w:cs="Times New Roman"/>
        </w:rPr>
        <w:t xml:space="preserve">ч. </w:t>
      </w:r>
      <w:r w:rsidR="005665DB" w:rsidRPr="001B50FD">
        <w:rPr>
          <w:rFonts w:ascii="Times New Roman" w:hAnsi="Times New Roman" w:cs="Times New Roman"/>
        </w:rPr>
        <w:t>л</w:t>
      </w:r>
      <w:r w:rsidRPr="001B50FD">
        <w:rPr>
          <w:rFonts w:ascii="Times New Roman" w:hAnsi="Times New Roman" w:cs="Times New Roman"/>
        </w:rPr>
        <w:t>екций</w:t>
      </w:r>
      <w:r w:rsidR="00D828FA" w:rsidRPr="001B50FD">
        <w:rPr>
          <w:rFonts w:ascii="Times New Roman" w:hAnsi="Times New Roman" w:cs="Times New Roman"/>
        </w:rPr>
        <w:t xml:space="preserve">, </w:t>
      </w:r>
      <w:r w:rsidR="005665DB" w:rsidRPr="001B50FD">
        <w:rPr>
          <w:rFonts w:ascii="Times New Roman" w:hAnsi="Times New Roman" w:cs="Times New Roman"/>
        </w:rPr>
        <w:t>7</w:t>
      </w:r>
      <w:r w:rsidR="00D828FA" w:rsidRPr="001B50FD">
        <w:rPr>
          <w:rFonts w:ascii="Times New Roman" w:hAnsi="Times New Roman" w:cs="Times New Roman"/>
        </w:rPr>
        <w:t>ч.</w:t>
      </w:r>
      <w:r w:rsidR="005665DB" w:rsidRPr="001B50FD">
        <w:rPr>
          <w:rFonts w:ascii="Times New Roman" w:hAnsi="Times New Roman" w:cs="Times New Roman"/>
        </w:rPr>
        <w:t xml:space="preserve"> </w:t>
      </w:r>
      <w:del w:id="284" w:author="Yurii Litvinov" w:date="2021-01-20T19:25:00Z">
        <w:r w:rsidR="00AC3F16" w:rsidRPr="001B50FD" w:rsidDel="00324DE3">
          <w:rPr>
            <w:rFonts w:ascii="Times New Roman" w:hAnsi="Times New Roman" w:cs="Times New Roman"/>
          </w:rPr>
          <w:delText>п</w:delText>
        </w:r>
        <w:r w:rsidR="00D828FA" w:rsidRPr="001B50FD" w:rsidDel="00324DE3">
          <w:rPr>
            <w:rFonts w:ascii="Times New Roman" w:hAnsi="Times New Roman" w:cs="Times New Roman"/>
          </w:rPr>
          <w:delText>рактики</w:delText>
        </w:r>
      </w:del>
      <w:ins w:id="285" w:author="Yurii Litvinov" w:date="2021-01-20T19:25:00Z">
        <w:r w:rsidR="00324DE3">
          <w:rPr>
            <w:rFonts w:ascii="Times New Roman" w:hAnsi="Times New Roman" w:cs="Times New Roman"/>
          </w:rPr>
          <w:t>лабораторных работ</w:t>
        </w:r>
      </w:ins>
      <w:r w:rsidR="00AC3F16" w:rsidRPr="001B50FD">
        <w:rPr>
          <w:rFonts w:ascii="Times New Roman" w:hAnsi="Times New Roman" w:cs="Times New Roman"/>
        </w:rPr>
        <w:t xml:space="preserve">, </w:t>
      </w:r>
      <w:r w:rsidR="00AC3F16" w:rsidRPr="001B50FD">
        <w:rPr>
          <w:rFonts w:ascii="Times New Roman" w:hAnsi="Times New Roman" w:cs="Times New Roman"/>
        </w:rPr>
        <w:br/>
        <w:t>26ч. самостоятельной работы.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76"/>
        <w:gridCol w:w="99"/>
        <w:gridCol w:w="5387"/>
        <w:gridCol w:w="2866"/>
        <w:gridCol w:w="900"/>
      </w:tblGrid>
      <w:tr w:rsidR="0034649A" w:rsidRPr="001B50FD" w14:paraId="54EB9D70" w14:textId="77777777" w:rsidTr="005665DB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F877B" w14:textId="77777777" w:rsidR="0034649A" w:rsidRPr="001B50FD" w:rsidRDefault="0034649A" w:rsidP="009902B0">
            <w:pPr>
              <w:jc w:val="center"/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№ п</w:t>
            </w:r>
            <w:r w:rsidRPr="001B50FD">
              <w:rPr>
                <w:rFonts w:ascii="Times New Roman" w:hAnsi="Times New Roman" w:cs="Times New Roman"/>
                <w:lang w:val="en-US"/>
              </w:rPr>
              <w:t>/</w:t>
            </w:r>
            <w:r w:rsidRPr="001B50FD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5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D5984" w14:textId="77777777" w:rsidR="0034649A" w:rsidRPr="001B50FD" w:rsidRDefault="0034649A" w:rsidP="009902B0">
            <w:pPr>
              <w:jc w:val="center"/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00301" w14:textId="77777777" w:rsidR="0034649A" w:rsidRPr="001B50FD" w:rsidRDefault="0034649A" w:rsidP="009902B0">
            <w:pPr>
              <w:jc w:val="center"/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2658" w14:textId="77777777" w:rsidR="0034649A" w:rsidRPr="001B50FD" w:rsidRDefault="0034649A" w:rsidP="009902B0">
            <w:pPr>
              <w:jc w:val="center"/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Кол</w:t>
            </w:r>
            <w:r w:rsidR="00C03616" w:rsidRPr="001B50FD">
              <w:rPr>
                <w:rFonts w:ascii="Times New Roman" w:hAnsi="Times New Roman" w:cs="Times New Roman"/>
              </w:rPr>
              <w:t>-</w:t>
            </w:r>
            <w:r w:rsidRPr="001B50FD">
              <w:rPr>
                <w:rFonts w:ascii="Times New Roman" w:hAnsi="Times New Roman" w:cs="Times New Roman"/>
              </w:rPr>
              <w:t>во часов</w:t>
            </w:r>
          </w:p>
        </w:tc>
      </w:tr>
      <w:tr w:rsidR="005665DB" w:rsidRPr="001B50FD" w14:paraId="16C829A0" w14:textId="77777777" w:rsidTr="005665DB">
        <w:trPr>
          <w:trHeight w:val="20"/>
        </w:trPr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03B69E" w14:textId="77777777" w:rsidR="005665DB" w:rsidRPr="001B50FD" w:rsidRDefault="005665DB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  <w:lang w:val="en-US"/>
              </w:rPr>
              <w:t>I</w:t>
            </w:r>
            <w:r w:rsidRPr="001B50F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4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81AF94" w14:textId="77777777" w:rsidR="005665DB" w:rsidRPr="001B50FD" w:rsidRDefault="005665DB" w:rsidP="00C03616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 xml:space="preserve">ЯЗЫКИ И ИХ ПРЕДСТАВЛЕНИЕ. </w:t>
            </w:r>
          </w:p>
          <w:p w14:paraId="4D39950F" w14:textId="77777777" w:rsidR="005665DB" w:rsidRPr="001B50FD" w:rsidRDefault="005665DB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ГРАММАТИКИ.ТИПЫ ГРАММАТИК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8478D" w14:textId="3ADF6A37" w:rsidR="005665DB" w:rsidRPr="001B50FD" w:rsidRDefault="005665DB" w:rsidP="00511933">
            <w:pPr>
              <w:rPr>
                <w:rFonts w:ascii="Times New Roman" w:hAnsi="Times New Roman" w:cs="Times New Roman"/>
              </w:rPr>
            </w:pPr>
            <w:del w:id="286" w:author="Yurii Litvinov" w:date="2021-01-20T19:23:00Z">
              <w:r w:rsidRPr="001B50FD" w:rsidDel="007B29D2">
                <w:rPr>
                  <w:rFonts w:ascii="Times New Roman" w:hAnsi="Times New Roman" w:cs="Times New Roman"/>
                </w:rPr>
                <w:delText>Л</w:delText>
              </w:r>
            </w:del>
            <w:ins w:id="287" w:author="Yurii Litvinov" w:date="2021-01-20T19:23:00Z">
              <w:r w:rsidR="007B29D2">
                <w:rPr>
                  <w:rFonts w:ascii="Times New Roman" w:hAnsi="Times New Roman" w:cs="Times New Roman"/>
                </w:rPr>
                <w:t>л</w:t>
              </w:r>
            </w:ins>
            <w:r w:rsidRPr="001B50FD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DC3A9" w14:textId="77777777" w:rsidR="005665DB" w:rsidRPr="001B50FD" w:rsidRDefault="005665DB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2</w:t>
            </w:r>
          </w:p>
        </w:tc>
      </w:tr>
      <w:tr w:rsidR="005665DB" w:rsidRPr="001B50FD" w14:paraId="2102099B" w14:textId="77777777" w:rsidTr="005665DB">
        <w:trPr>
          <w:trHeight w:val="115"/>
        </w:trPr>
        <w:tc>
          <w:tcPr>
            <w:tcW w:w="5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F1A316" w14:textId="77777777" w:rsidR="005665DB" w:rsidRPr="001B50FD" w:rsidRDefault="005665DB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0A532B" w14:textId="77777777" w:rsidR="005665DB" w:rsidRPr="001B50FD" w:rsidRDefault="005665DB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2559BC" w14:textId="53D4DFFF" w:rsidR="005665DB" w:rsidRPr="001B50FD" w:rsidRDefault="005665DB" w:rsidP="00511933">
            <w:pPr>
              <w:rPr>
                <w:rFonts w:ascii="Times New Roman" w:hAnsi="Times New Roman" w:cs="Times New Roman"/>
              </w:rPr>
            </w:pPr>
            <w:del w:id="288" w:author="Yurii Litvinov" w:date="2021-01-20T19:22:00Z">
              <w:r w:rsidRPr="001B50FD" w:rsidDel="007B29D2">
                <w:rPr>
                  <w:rFonts w:ascii="Times New Roman" w:hAnsi="Times New Roman" w:cs="Times New Roman"/>
                </w:rPr>
                <w:delText>практические занятия</w:delText>
              </w:r>
            </w:del>
            <w:ins w:id="289" w:author="Yurii Litvinov" w:date="2021-01-20T19:23:00Z">
              <w:r w:rsidR="007B29D2">
                <w:rPr>
                  <w:rFonts w:ascii="Times New Roman" w:hAnsi="Times New Roman" w:cs="Times New Roman"/>
                </w:rPr>
                <w:t>л</w:t>
              </w:r>
            </w:ins>
            <w:ins w:id="290" w:author="Yurii Litvinov" w:date="2021-01-20T19:22:00Z">
              <w:r w:rsidR="007B29D2">
                <w:rPr>
                  <w:rFonts w:ascii="Times New Roman" w:hAnsi="Times New Roman" w:cs="Times New Roman"/>
                </w:rPr>
                <w:t>абораторные работы</w:t>
              </w:r>
            </w:ins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F05537" w14:textId="77777777" w:rsidR="005665DB" w:rsidRPr="001B50FD" w:rsidRDefault="005665DB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1</w:t>
            </w:r>
          </w:p>
        </w:tc>
      </w:tr>
      <w:tr w:rsidR="005665DB" w:rsidRPr="001B50FD" w14:paraId="2FC3C9B4" w14:textId="77777777" w:rsidTr="005665DB">
        <w:trPr>
          <w:trHeight w:val="115"/>
        </w:trPr>
        <w:tc>
          <w:tcPr>
            <w:tcW w:w="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74511" w14:textId="77777777" w:rsidR="005665DB" w:rsidRPr="001B50FD" w:rsidRDefault="005665DB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17B22" w14:textId="77777777" w:rsidR="005665DB" w:rsidRPr="001B50FD" w:rsidRDefault="005665DB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BDBF03" w14:textId="28A20DA2" w:rsidR="005665DB" w:rsidRPr="001B50FD" w:rsidRDefault="007B29D2" w:rsidP="00511933">
            <w:pPr>
              <w:rPr>
                <w:rFonts w:ascii="Times New Roman" w:hAnsi="Times New Roman" w:cs="Times New Roman"/>
              </w:rPr>
            </w:pPr>
            <w:ins w:id="291" w:author="Yurii Litvinov" w:date="2021-01-20T19:23:00Z">
              <w:r>
                <w:rPr>
                  <w:rFonts w:ascii="Times New Roman" w:hAnsi="Times New Roman" w:cs="Times New Roman"/>
                </w:rPr>
                <w:t>с</w:t>
              </w:r>
            </w:ins>
            <w:del w:id="292" w:author="Yurii Litvinov" w:date="2021-01-20T19:23:00Z">
              <w:r w:rsidR="005665DB" w:rsidRPr="001B50FD" w:rsidDel="007B29D2">
                <w:rPr>
                  <w:rFonts w:ascii="Times New Roman" w:hAnsi="Times New Roman" w:cs="Times New Roman"/>
                </w:rPr>
                <w:delText>С</w:delText>
              </w:r>
            </w:del>
            <w:r w:rsidR="005665DB" w:rsidRPr="001B50FD">
              <w:rPr>
                <w:rFonts w:ascii="Times New Roman" w:hAnsi="Times New Roman" w:cs="Times New Roman"/>
              </w:rPr>
              <w:t>амостоятельная работа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55B313" w14:textId="77777777" w:rsidR="005665DB" w:rsidRPr="001B50FD" w:rsidRDefault="005665DB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3</w:t>
            </w:r>
          </w:p>
        </w:tc>
      </w:tr>
      <w:tr w:rsidR="005665DB" w:rsidRPr="001B50FD" w14:paraId="0C301CFA" w14:textId="77777777" w:rsidTr="009923AE">
        <w:trPr>
          <w:trHeight w:val="20"/>
        </w:trPr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1DC427" w14:textId="77777777" w:rsidR="005665DB" w:rsidRPr="001B50FD" w:rsidRDefault="005665DB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  <w:lang w:val="en-US"/>
              </w:rPr>
              <w:t>II</w:t>
            </w:r>
            <w:r w:rsidRPr="001B50F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4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FAC3C3" w14:textId="77777777" w:rsidR="005665DB" w:rsidRPr="001B50FD" w:rsidRDefault="005665DB" w:rsidP="00511933">
            <w:pPr>
              <w:pStyle w:val="112"/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1B50FD">
              <w:rPr>
                <w:rFonts w:ascii="Times New Roman" w:hAnsi="Times New Roman" w:cs="Times New Roman"/>
                <w:sz w:val="24"/>
                <w:szCs w:val="24"/>
              </w:rPr>
              <w:t xml:space="preserve">КОНЕЧНЫЕ АВТОМАТЫ И РЕГУЛЯРНЫЕ ГРАММАТИКИ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5077F" w14:textId="6BF1CB14" w:rsidR="005665DB" w:rsidRPr="001B50FD" w:rsidRDefault="007B29D2" w:rsidP="00511933">
            <w:pPr>
              <w:rPr>
                <w:rFonts w:ascii="Times New Roman" w:hAnsi="Times New Roman" w:cs="Times New Roman"/>
              </w:rPr>
            </w:pPr>
            <w:ins w:id="293" w:author="Yurii Litvinov" w:date="2021-01-20T19:23:00Z">
              <w:r>
                <w:rPr>
                  <w:rFonts w:ascii="Times New Roman" w:hAnsi="Times New Roman" w:cs="Times New Roman"/>
                </w:rPr>
                <w:t>л</w:t>
              </w:r>
            </w:ins>
            <w:del w:id="294" w:author="Yurii Litvinov" w:date="2021-01-20T19:23:00Z">
              <w:r w:rsidR="005665DB" w:rsidRPr="001B50FD" w:rsidDel="007B29D2">
                <w:rPr>
                  <w:rFonts w:ascii="Times New Roman" w:hAnsi="Times New Roman" w:cs="Times New Roman"/>
                </w:rPr>
                <w:delText>Л</w:delText>
              </w:r>
            </w:del>
            <w:r w:rsidR="005665DB" w:rsidRPr="001B50FD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9669" w14:textId="77777777" w:rsidR="005665DB" w:rsidRPr="001B50FD" w:rsidRDefault="005665DB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6</w:t>
            </w:r>
          </w:p>
        </w:tc>
      </w:tr>
      <w:tr w:rsidR="005665DB" w:rsidRPr="001B50FD" w14:paraId="75C2E225" w14:textId="77777777" w:rsidTr="009923AE">
        <w:trPr>
          <w:trHeight w:val="115"/>
        </w:trPr>
        <w:tc>
          <w:tcPr>
            <w:tcW w:w="5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6CB3" w14:textId="77777777" w:rsidR="005665DB" w:rsidRPr="001B50FD" w:rsidRDefault="005665DB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5AEC9C" w14:textId="77777777" w:rsidR="005665DB" w:rsidRPr="001B50FD" w:rsidRDefault="005665DB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3417DA" w14:textId="04DC7D3F" w:rsidR="005665DB" w:rsidRPr="001B50FD" w:rsidRDefault="007B29D2" w:rsidP="00511933">
            <w:pPr>
              <w:rPr>
                <w:rFonts w:ascii="Times New Roman" w:hAnsi="Times New Roman" w:cs="Times New Roman"/>
              </w:rPr>
            </w:pPr>
            <w:ins w:id="295" w:author="Yurii Litvinov" w:date="2021-01-20T19:23:00Z">
              <w:r>
                <w:rPr>
                  <w:rFonts w:ascii="Times New Roman" w:hAnsi="Times New Roman" w:cs="Times New Roman"/>
                </w:rPr>
                <w:t>л</w:t>
              </w:r>
              <w:r>
                <w:rPr>
                  <w:rFonts w:ascii="Times New Roman" w:hAnsi="Times New Roman" w:cs="Times New Roman"/>
                </w:rPr>
                <w:t>абораторные работы</w:t>
              </w:r>
            </w:ins>
            <w:del w:id="296" w:author="Yurii Litvinov" w:date="2021-01-20T19:23:00Z">
              <w:r w:rsidR="005665DB" w:rsidRPr="001B50FD" w:rsidDel="007B29D2">
                <w:rPr>
                  <w:rFonts w:ascii="Times New Roman" w:hAnsi="Times New Roman" w:cs="Times New Roman"/>
                </w:rPr>
                <w:delText>практические занятия</w:delText>
              </w:r>
            </w:del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83F7B7" w14:textId="77777777" w:rsidR="005665DB" w:rsidRPr="001B50FD" w:rsidRDefault="005665DB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1</w:t>
            </w:r>
          </w:p>
        </w:tc>
      </w:tr>
      <w:tr w:rsidR="005665DB" w:rsidRPr="001B50FD" w14:paraId="30044D3F" w14:textId="77777777" w:rsidTr="009923AE">
        <w:trPr>
          <w:trHeight w:val="115"/>
        </w:trPr>
        <w:tc>
          <w:tcPr>
            <w:tcW w:w="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AAE43" w14:textId="77777777" w:rsidR="005665DB" w:rsidRPr="001B50FD" w:rsidRDefault="005665DB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C0DE4" w14:textId="77777777" w:rsidR="005665DB" w:rsidRPr="001B50FD" w:rsidRDefault="005665DB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9DBD98" w14:textId="77777777" w:rsidR="005665DB" w:rsidRPr="001B50FD" w:rsidRDefault="0063792A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с</w:t>
            </w:r>
            <w:r w:rsidR="005665DB" w:rsidRPr="001B50FD">
              <w:rPr>
                <w:rFonts w:ascii="Times New Roman" w:hAnsi="Times New Roman" w:cs="Times New Roman"/>
              </w:rPr>
              <w:t>амостоятельная работа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7F3AEC" w14:textId="77777777" w:rsidR="005665DB" w:rsidRPr="001B50FD" w:rsidRDefault="009B446B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3</w:t>
            </w:r>
          </w:p>
        </w:tc>
      </w:tr>
      <w:tr w:rsidR="00CE5527" w:rsidRPr="001B50FD" w14:paraId="27D8D483" w14:textId="77777777" w:rsidTr="009923AE">
        <w:trPr>
          <w:trHeight w:val="20"/>
        </w:trPr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1437BD" w14:textId="77777777" w:rsidR="00CE5527" w:rsidRPr="001B50FD" w:rsidRDefault="00CE5527" w:rsidP="00511933">
            <w:pPr>
              <w:rPr>
                <w:rFonts w:ascii="Times New Roman" w:hAnsi="Times New Roman" w:cs="Times New Roman"/>
                <w:lang w:val="en-US"/>
              </w:rPr>
            </w:pPr>
            <w:r w:rsidRPr="001B50FD">
              <w:rPr>
                <w:rFonts w:ascii="Times New Roman" w:hAnsi="Times New Roman" w:cs="Times New Roman"/>
                <w:lang w:val="en-US"/>
              </w:rPr>
              <w:t>III</w:t>
            </w:r>
          </w:p>
        </w:tc>
        <w:tc>
          <w:tcPr>
            <w:tcW w:w="54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AB1CF0" w14:textId="77777777" w:rsidR="00CE5527" w:rsidRPr="001B50FD" w:rsidRDefault="00CE5527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КОНТЕКСТНО-СВОБОДНЫЕ ГРАММАТИКИ</w:t>
            </w:r>
            <w:r w:rsidRPr="001B50FD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1DD68" w14:textId="19BD8C64" w:rsidR="00CE5527" w:rsidRPr="001B50FD" w:rsidRDefault="007B29D2" w:rsidP="00511933">
            <w:pPr>
              <w:rPr>
                <w:rFonts w:ascii="Times New Roman" w:hAnsi="Times New Roman" w:cs="Times New Roman"/>
                <w:lang w:val="en-US"/>
              </w:rPr>
            </w:pPr>
            <w:ins w:id="297" w:author="Yurii Litvinov" w:date="2021-01-20T19:23:00Z">
              <w:r>
                <w:rPr>
                  <w:rFonts w:ascii="Times New Roman" w:hAnsi="Times New Roman" w:cs="Times New Roman"/>
                </w:rPr>
                <w:t>л</w:t>
              </w:r>
            </w:ins>
            <w:del w:id="298" w:author="Yurii Litvinov" w:date="2021-01-20T19:23:00Z">
              <w:r w:rsidR="00CE5527" w:rsidRPr="001B50FD" w:rsidDel="007B29D2">
                <w:rPr>
                  <w:rFonts w:ascii="Times New Roman" w:hAnsi="Times New Roman" w:cs="Times New Roman"/>
                </w:rPr>
                <w:delText>Л</w:delText>
              </w:r>
            </w:del>
            <w:r w:rsidR="00CE5527" w:rsidRPr="001B50FD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7BDCB" w14:textId="77777777" w:rsidR="00CE5527" w:rsidRPr="001B50FD" w:rsidRDefault="00CE5527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8</w:t>
            </w:r>
          </w:p>
        </w:tc>
      </w:tr>
      <w:tr w:rsidR="00CE5527" w:rsidRPr="001B50FD" w14:paraId="65580A6E" w14:textId="77777777" w:rsidTr="009923AE">
        <w:trPr>
          <w:trHeight w:val="115"/>
        </w:trPr>
        <w:tc>
          <w:tcPr>
            <w:tcW w:w="5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5D6F2B" w14:textId="77777777" w:rsidR="00CE5527" w:rsidRPr="001B50FD" w:rsidRDefault="00CE5527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7EACB2" w14:textId="77777777" w:rsidR="00CE5527" w:rsidRPr="001B50FD" w:rsidRDefault="00CE5527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B40DF8" w14:textId="362A7E4C" w:rsidR="00CE5527" w:rsidRPr="001B50FD" w:rsidRDefault="00E32901" w:rsidP="00511933">
            <w:pPr>
              <w:rPr>
                <w:rFonts w:ascii="Times New Roman" w:hAnsi="Times New Roman" w:cs="Times New Roman"/>
                <w:lang w:val="en-US"/>
              </w:rPr>
            </w:pPr>
            <w:ins w:id="299" w:author="Yurii Litvinov" w:date="2021-01-20T19:23:00Z">
              <w:r>
                <w:rPr>
                  <w:rFonts w:ascii="Times New Roman" w:hAnsi="Times New Roman" w:cs="Times New Roman"/>
                </w:rPr>
                <w:t>лабораторные работы</w:t>
              </w:r>
            </w:ins>
            <w:del w:id="300" w:author="Yurii Litvinov" w:date="2021-01-20T19:23:00Z">
              <w:r w:rsidR="00CE5527" w:rsidRPr="001B50FD" w:rsidDel="00E32901">
                <w:rPr>
                  <w:rFonts w:ascii="Times New Roman" w:hAnsi="Times New Roman" w:cs="Times New Roman"/>
                </w:rPr>
                <w:delText>практические занятия</w:delText>
              </w:r>
            </w:del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88ACC0" w14:textId="77777777" w:rsidR="00CE5527" w:rsidRPr="001B50FD" w:rsidRDefault="00CE5527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1</w:t>
            </w:r>
          </w:p>
        </w:tc>
      </w:tr>
      <w:tr w:rsidR="00CE5527" w:rsidRPr="001B50FD" w14:paraId="38588A39" w14:textId="77777777" w:rsidTr="009923AE">
        <w:trPr>
          <w:trHeight w:val="115"/>
        </w:trPr>
        <w:tc>
          <w:tcPr>
            <w:tcW w:w="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4FF24" w14:textId="77777777" w:rsidR="00CE5527" w:rsidRPr="001B50FD" w:rsidRDefault="00CE5527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CF878" w14:textId="77777777" w:rsidR="00CE5527" w:rsidRPr="001B50FD" w:rsidRDefault="00CE5527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A4FF1F" w14:textId="77777777" w:rsidR="00CE5527" w:rsidRPr="001B50FD" w:rsidRDefault="0063792A" w:rsidP="009923AE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с</w:t>
            </w:r>
            <w:r w:rsidR="00CE5527" w:rsidRPr="001B50FD">
              <w:rPr>
                <w:rFonts w:ascii="Times New Roman" w:hAnsi="Times New Roman" w:cs="Times New Roman"/>
              </w:rPr>
              <w:t>амостоятельная работа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DBEE7A" w14:textId="77777777" w:rsidR="00CE5527" w:rsidRPr="001B50FD" w:rsidRDefault="00AC3F16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4</w:t>
            </w:r>
          </w:p>
        </w:tc>
      </w:tr>
      <w:tr w:rsidR="00AC3F16" w:rsidRPr="001B50FD" w14:paraId="51B0525D" w14:textId="77777777" w:rsidTr="005665DB">
        <w:trPr>
          <w:trHeight w:val="20"/>
        </w:trPr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BB869F" w14:textId="77777777" w:rsidR="00AC3F16" w:rsidRPr="001B50FD" w:rsidRDefault="00AC3F16" w:rsidP="00511933">
            <w:pPr>
              <w:rPr>
                <w:rFonts w:ascii="Times New Roman" w:hAnsi="Times New Roman" w:cs="Times New Roman"/>
                <w:lang w:val="en-US"/>
              </w:rPr>
            </w:pPr>
            <w:r w:rsidRPr="001B50FD">
              <w:rPr>
                <w:rFonts w:ascii="Times New Roman" w:hAnsi="Times New Roman" w:cs="Times New Roman"/>
                <w:lang w:val="en-US"/>
              </w:rPr>
              <w:t>IV</w:t>
            </w:r>
          </w:p>
        </w:tc>
        <w:tc>
          <w:tcPr>
            <w:tcW w:w="54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285A67" w14:textId="0F979B98" w:rsidR="00AC3F16" w:rsidRPr="001B50FD" w:rsidRDefault="00AC3F16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МАГАЗИННЫЕ АВТОМАТЫ</w:t>
            </w:r>
            <w:del w:id="301" w:author="Yurii Litvinov" w:date="2021-01-20T19:26:00Z">
              <w:r w:rsidRPr="001B50FD" w:rsidDel="00324DE3">
                <w:rPr>
                  <w:rFonts w:ascii="Times New Roman" w:hAnsi="Times New Roman" w:cs="Times New Roman"/>
                </w:rPr>
                <w:delText xml:space="preserve"> </w:delText>
              </w:r>
            </w:del>
            <w:r w:rsidRPr="001B50F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0F6B0" w14:textId="2CD5D351" w:rsidR="00AC3F16" w:rsidRPr="001B50FD" w:rsidRDefault="00AC3F16" w:rsidP="00627725">
            <w:pPr>
              <w:rPr>
                <w:rFonts w:ascii="Times New Roman" w:hAnsi="Times New Roman" w:cs="Times New Roman"/>
                <w:lang w:val="en-US"/>
              </w:rPr>
            </w:pPr>
            <w:del w:id="302" w:author="Yurii Litvinov" w:date="2021-01-20T19:23:00Z">
              <w:r w:rsidRPr="001B50FD" w:rsidDel="007B29D2">
                <w:rPr>
                  <w:rFonts w:ascii="Times New Roman" w:hAnsi="Times New Roman" w:cs="Times New Roman"/>
                </w:rPr>
                <w:delText>Л</w:delText>
              </w:r>
            </w:del>
            <w:ins w:id="303" w:author="Yurii Litvinov" w:date="2021-01-20T19:23:00Z">
              <w:r w:rsidR="007B29D2">
                <w:rPr>
                  <w:rFonts w:ascii="Times New Roman" w:hAnsi="Times New Roman" w:cs="Times New Roman"/>
                </w:rPr>
                <w:t>л</w:t>
              </w:r>
            </w:ins>
            <w:r w:rsidRPr="001B50FD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48C89" w14:textId="77777777" w:rsidR="00AC3F16" w:rsidRPr="001B50FD" w:rsidRDefault="00AC3F16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6</w:t>
            </w:r>
          </w:p>
        </w:tc>
      </w:tr>
      <w:tr w:rsidR="00AC3F16" w:rsidRPr="001B50FD" w14:paraId="1A01A72A" w14:textId="77777777" w:rsidTr="00AC3F16">
        <w:trPr>
          <w:trHeight w:val="115"/>
        </w:trPr>
        <w:tc>
          <w:tcPr>
            <w:tcW w:w="5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549785" w14:textId="77777777" w:rsidR="00AC3F16" w:rsidRPr="001B50FD" w:rsidRDefault="00AC3F16" w:rsidP="005119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45AC12" w14:textId="77777777" w:rsidR="00AC3F16" w:rsidRPr="001B50FD" w:rsidRDefault="00AC3F16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E717F7" w14:textId="32A37933" w:rsidR="00AC3F16" w:rsidRPr="001B50FD" w:rsidRDefault="00E32901" w:rsidP="00627725">
            <w:pPr>
              <w:rPr>
                <w:rFonts w:ascii="Times New Roman" w:hAnsi="Times New Roman" w:cs="Times New Roman"/>
                <w:lang w:val="en-US"/>
              </w:rPr>
            </w:pPr>
            <w:ins w:id="304" w:author="Yurii Litvinov" w:date="2021-01-20T19:23:00Z">
              <w:r>
                <w:rPr>
                  <w:rFonts w:ascii="Times New Roman" w:hAnsi="Times New Roman" w:cs="Times New Roman"/>
                </w:rPr>
                <w:t>лабораторные работы</w:t>
              </w:r>
            </w:ins>
            <w:del w:id="305" w:author="Yurii Litvinov" w:date="2021-01-20T19:23:00Z">
              <w:r w:rsidR="00AC3F16" w:rsidRPr="001B50FD" w:rsidDel="00E32901">
                <w:rPr>
                  <w:rFonts w:ascii="Times New Roman" w:hAnsi="Times New Roman" w:cs="Times New Roman"/>
                </w:rPr>
                <w:delText>практические занятия</w:delText>
              </w:r>
            </w:del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F2817" w14:textId="77777777" w:rsidR="00AC3F16" w:rsidRPr="001B50FD" w:rsidRDefault="00AC3F16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1</w:t>
            </w:r>
          </w:p>
        </w:tc>
      </w:tr>
      <w:tr w:rsidR="00AC3F16" w:rsidRPr="001B50FD" w14:paraId="3CCB2387" w14:textId="77777777" w:rsidTr="009923AE">
        <w:trPr>
          <w:trHeight w:val="115"/>
        </w:trPr>
        <w:tc>
          <w:tcPr>
            <w:tcW w:w="5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76C18F" w14:textId="77777777" w:rsidR="00AC3F16" w:rsidRPr="001B50FD" w:rsidRDefault="00AC3F16" w:rsidP="005119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EC79D9" w14:textId="77777777" w:rsidR="00AC3F16" w:rsidRPr="001B50FD" w:rsidRDefault="00AC3F16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0B26B7" w14:textId="77777777" w:rsidR="00AC3F16" w:rsidRPr="001B50FD" w:rsidRDefault="0063792A" w:rsidP="009923AE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с</w:t>
            </w:r>
            <w:r w:rsidR="00AC3F16" w:rsidRPr="001B50FD">
              <w:rPr>
                <w:rFonts w:ascii="Times New Roman" w:hAnsi="Times New Roman" w:cs="Times New Roman"/>
              </w:rPr>
              <w:t>амостоятельная работа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90CC1" w14:textId="77777777" w:rsidR="00AC3F16" w:rsidRPr="001B50FD" w:rsidRDefault="009B446B" w:rsidP="009923AE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5</w:t>
            </w:r>
          </w:p>
        </w:tc>
      </w:tr>
      <w:tr w:rsidR="00AC3F16" w:rsidRPr="001B50FD" w14:paraId="53B75C51" w14:textId="77777777" w:rsidTr="005665DB">
        <w:trPr>
          <w:trHeight w:val="343"/>
        </w:trPr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1EBC98" w14:textId="77777777" w:rsidR="00AC3F16" w:rsidRPr="001B50FD" w:rsidRDefault="00AC3F16" w:rsidP="00511933">
            <w:pPr>
              <w:rPr>
                <w:rFonts w:ascii="Times New Roman" w:hAnsi="Times New Roman" w:cs="Times New Roman"/>
                <w:lang w:val="en-US"/>
              </w:rPr>
            </w:pPr>
            <w:r w:rsidRPr="001B50FD">
              <w:rPr>
                <w:rFonts w:ascii="Times New Roman" w:hAnsi="Times New Roman" w:cs="Times New Roman"/>
                <w:lang w:val="en-US"/>
              </w:rPr>
              <w:t>V</w:t>
            </w:r>
          </w:p>
        </w:tc>
        <w:tc>
          <w:tcPr>
            <w:tcW w:w="54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360928" w14:textId="77777777" w:rsidR="00AC3F16" w:rsidRPr="001B50FD" w:rsidRDefault="00AC3F16" w:rsidP="00EF2F40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МАШИНЫ ТЬЮРИНГА.</w:t>
            </w:r>
          </w:p>
          <w:p w14:paraId="6A0A199F" w14:textId="77777777" w:rsidR="00AC3F16" w:rsidRPr="001B50FD" w:rsidRDefault="00AC3F16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 xml:space="preserve">МАШИНЫ ТЬЮРИНГА: ПРОБЛЕМА ОСТАНОВКИ, ЯЗЫКИ ТИПА 0.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5DDA7" w14:textId="221893C8" w:rsidR="00AC3F16" w:rsidRPr="001B50FD" w:rsidRDefault="007B29D2" w:rsidP="00627725">
            <w:pPr>
              <w:rPr>
                <w:rFonts w:ascii="Times New Roman" w:hAnsi="Times New Roman" w:cs="Times New Roman"/>
                <w:lang w:val="en-US"/>
              </w:rPr>
            </w:pPr>
            <w:ins w:id="306" w:author="Yurii Litvinov" w:date="2021-01-20T19:23:00Z">
              <w:r>
                <w:rPr>
                  <w:rFonts w:ascii="Times New Roman" w:hAnsi="Times New Roman" w:cs="Times New Roman"/>
                </w:rPr>
                <w:t>л</w:t>
              </w:r>
            </w:ins>
            <w:del w:id="307" w:author="Yurii Litvinov" w:date="2021-01-20T19:23:00Z">
              <w:r w:rsidR="00AC3F16" w:rsidRPr="001B50FD" w:rsidDel="007B29D2">
                <w:rPr>
                  <w:rFonts w:ascii="Times New Roman" w:hAnsi="Times New Roman" w:cs="Times New Roman"/>
                </w:rPr>
                <w:delText>Л</w:delText>
              </w:r>
            </w:del>
            <w:r w:rsidR="00AC3F16" w:rsidRPr="001B50FD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510EE" w14:textId="77777777" w:rsidR="00AC3F16" w:rsidRPr="001B50FD" w:rsidRDefault="00AC3F16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2</w:t>
            </w:r>
          </w:p>
        </w:tc>
      </w:tr>
      <w:tr w:rsidR="00AC3F16" w:rsidRPr="001B50FD" w14:paraId="1C118348" w14:textId="77777777" w:rsidTr="00AC3F16">
        <w:trPr>
          <w:trHeight w:val="200"/>
        </w:trPr>
        <w:tc>
          <w:tcPr>
            <w:tcW w:w="5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5D71CF" w14:textId="77777777" w:rsidR="00AC3F16" w:rsidRPr="001B50FD" w:rsidRDefault="00AC3F16" w:rsidP="005119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E3D8A1" w14:textId="77777777" w:rsidR="00AC3F16" w:rsidRPr="001B50FD" w:rsidRDefault="00AC3F16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FA8ECD" w14:textId="33D62701" w:rsidR="00AC3F16" w:rsidRPr="001B50FD" w:rsidRDefault="00E32901" w:rsidP="00627725">
            <w:pPr>
              <w:rPr>
                <w:rFonts w:ascii="Times New Roman" w:hAnsi="Times New Roman" w:cs="Times New Roman"/>
                <w:lang w:val="en-US"/>
              </w:rPr>
            </w:pPr>
            <w:ins w:id="308" w:author="Yurii Litvinov" w:date="2021-01-20T19:23:00Z">
              <w:r>
                <w:rPr>
                  <w:rFonts w:ascii="Times New Roman" w:hAnsi="Times New Roman" w:cs="Times New Roman"/>
                </w:rPr>
                <w:t>лабораторные работы</w:t>
              </w:r>
            </w:ins>
            <w:del w:id="309" w:author="Yurii Litvinov" w:date="2021-01-20T19:23:00Z">
              <w:r w:rsidR="00AC3F16" w:rsidRPr="001B50FD" w:rsidDel="00E32901">
                <w:rPr>
                  <w:rFonts w:ascii="Times New Roman" w:hAnsi="Times New Roman" w:cs="Times New Roman"/>
                </w:rPr>
                <w:delText>практические занятия</w:delText>
              </w:r>
            </w:del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5210B" w14:textId="77777777" w:rsidR="00AC3F16" w:rsidRPr="001B50FD" w:rsidRDefault="00AC3F16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1</w:t>
            </w:r>
          </w:p>
        </w:tc>
      </w:tr>
      <w:tr w:rsidR="00AC3F16" w:rsidRPr="001B50FD" w14:paraId="33082914" w14:textId="77777777" w:rsidTr="009923AE">
        <w:trPr>
          <w:trHeight w:val="200"/>
        </w:trPr>
        <w:tc>
          <w:tcPr>
            <w:tcW w:w="5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E6244A" w14:textId="77777777" w:rsidR="00AC3F16" w:rsidRPr="001B50FD" w:rsidRDefault="00AC3F16" w:rsidP="005119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0B217F" w14:textId="77777777" w:rsidR="00AC3F16" w:rsidRPr="001B50FD" w:rsidRDefault="00AC3F16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10CD39" w14:textId="77777777" w:rsidR="00AC3F16" w:rsidRPr="001B50FD" w:rsidRDefault="009B446B" w:rsidP="009923AE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с</w:t>
            </w:r>
            <w:r w:rsidR="00AC3F16" w:rsidRPr="001B50FD">
              <w:rPr>
                <w:rFonts w:ascii="Times New Roman" w:hAnsi="Times New Roman" w:cs="Times New Roman"/>
              </w:rPr>
              <w:t>амостоятельная работа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DAD24" w14:textId="77777777" w:rsidR="00AC3F16" w:rsidRPr="001B50FD" w:rsidRDefault="009B446B" w:rsidP="009923AE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3</w:t>
            </w:r>
          </w:p>
        </w:tc>
      </w:tr>
      <w:tr w:rsidR="00AC3F16" w:rsidRPr="001B50FD" w14:paraId="3DA16702" w14:textId="77777777" w:rsidTr="005665DB">
        <w:trPr>
          <w:trHeight w:val="20"/>
        </w:trPr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1CA66D" w14:textId="77777777" w:rsidR="00AC3F16" w:rsidRPr="001B50FD" w:rsidRDefault="00AC3F16" w:rsidP="00511933">
            <w:pPr>
              <w:rPr>
                <w:rFonts w:ascii="Times New Roman" w:hAnsi="Times New Roman" w:cs="Times New Roman"/>
                <w:lang w:val="en-US"/>
              </w:rPr>
            </w:pPr>
            <w:r w:rsidRPr="001B50FD">
              <w:rPr>
                <w:rFonts w:ascii="Times New Roman" w:hAnsi="Times New Roman" w:cs="Times New Roman"/>
                <w:lang w:val="en-US"/>
              </w:rPr>
              <w:t>VI</w:t>
            </w:r>
          </w:p>
        </w:tc>
        <w:tc>
          <w:tcPr>
            <w:tcW w:w="54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298C58" w14:textId="77777777" w:rsidR="00AC3F16" w:rsidRPr="001B50FD" w:rsidRDefault="00AC3F16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ЛИНЕЙНО ОГРАНИЧЕННЫЕ АВТОМАТЫ И КОНТЕКСТНО ЗАВИСИМЫЕ ЯЗЫКИ.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A099F" w14:textId="23EA32D4" w:rsidR="00AC3F16" w:rsidRPr="001B50FD" w:rsidRDefault="007B29D2" w:rsidP="00627725">
            <w:pPr>
              <w:rPr>
                <w:rFonts w:ascii="Times New Roman" w:hAnsi="Times New Roman" w:cs="Times New Roman"/>
                <w:lang w:val="en-US"/>
              </w:rPr>
            </w:pPr>
            <w:ins w:id="310" w:author="Yurii Litvinov" w:date="2021-01-20T19:23:00Z">
              <w:r>
                <w:rPr>
                  <w:rFonts w:ascii="Times New Roman" w:hAnsi="Times New Roman" w:cs="Times New Roman"/>
                </w:rPr>
                <w:t>л</w:t>
              </w:r>
            </w:ins>
            <w:del w:id="311" w:author="Yurii Litvinov" w:date="2021-01-20T19:23:00Z">
              <w:r w:rsidR="00AC3F16" w:rsidRPr="001B50FD" w:rsidDel="007B29D2">
                <w:rPr>
                  <w:rFonts w:ascii="Times New Roman" w:hAnsi="Times New Roman" w:cs="Times New Roman"/>
                </w:rPr>
                <w:delText>Л</w:delText>
              </w:r>
            </w:del>
            <w:r w:rsidR="00AC3F16" w:rsidRPr="001B50FD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00A20" w14:textId="77777777" w:rsidR="00AC3F16" w:rsidRPr="001B50FD" w:rsidRDefault="00AC3F16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2</w:t>
            </w:r>
          </w:p>
        </w:tc>
      </w:tr>
      <w:tr w:rsidR="00AC3F16" w:rsidRPr="001B50FD" w14:paraId="12C15DB8" w14:textId="77777777" w:rsidTr="00AC3F16">
        <w:trPr>
          <w:trHeight w:val="140"/>
        </w:trPr>
        <w:tc>
          <w:tcPr>
            <w:tcW w:w="5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F99B74" w14:textId="77777777" w:rsidR="00AC3F16" w:rsidRPr="001B50FD" w:rsidRDefault="00AC3F16" w:rsidP="005119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CDA847" w14:textId="77777777" w:rsidR="00AC3F16" w:rsidRPr="001B50FD" w:rsidRDefault="00AC3F16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BD7E70" w14:textId="7C99EB85" w:rsidR="00AC3F16" w:rsidRPr="001B50FD" w:rsidRDefault="00E32901" w:rsidP="00627725">
            <w:pPr>
              <w:rPr>
                <w:rFonts w:ascii="Times New Roman" w:hAnsi="Times New Roman" w:cs="Times New Roman"/>
                <w:lang w:val="en-US"/>
              </w:rPr>
            </w:pPr>
            <w:ins w:id="312" w:author="Yurii Litvinov" w:date="2021-01-20T19:24:00Z">
              <w:r>
                <w:rPr>
                  <w:rFonts w:ascii="Times New Roman" w:hAnsi="Times New Roman" w:cs="Times New Roman"/>
                </w:rPr>
                <w:t>лабораторные работы</w:t>
              </w:r>
            </w:ins>
            <w:del w:id="313" w:author="Yurii Litvinov" w:date="2021-01-20T19:24:00Z">
              <w:r w:rsidR="00AC3F16" w:rsidRPr="001B50FD" w:rsidDel="00E32901">
                <w:rPr>
                  <w:rFonts w:ascii="Times New Roman" w:hAnsi="Times New Roman" w:cs="Times New Roman"/>
                </w:rPr>
                <w:delText>практические занятия</w:delText>
              </w:r>
            </w:del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875F1" w14:textId="77777777" w:rsidR="00AC3F16" w:rsidRPr="001B50FD" w:rsidRDefault="00AC3F16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1</w:t>
            </w:r>
          </w:p>
        </w:tc>
      </w:tr>
      <w:tr w:rsidR="00AC3F16" w:rsidRPr="001B50FD" w14:paraId="58A4CEE4" w14:textId="77777777" w:rsidTr="009923AE">
        <w:trPr>
          <w:trHeight w:val="140"/>
        </w:trPr>
        <w:tc>
          <w:tcPr>
            <w:tcW w:w="5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5140B" w14:textId="77777777" w:rsidR="00AC3F16" w:rsidRPr="001B50FD" w:rsidRDefault="00AC3F16" w:rsidP="005119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4EA650" w14:textId="77777777" w:rsidR="00AC3F16" w:rsidRPr="001B50FD" w:rsidRDefault="00AC3F16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4F2D5F" w14:textId="77777777" w:rsidR="00AC3F16" w:rsidRPr="001B50FD" w:rsidRDefault="009B446B" w:rsidP="009923AE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с</w:t>
            </w:r>
            <w:r w:rsidR="00AC3F16" w:rsidRPr="001B50FD">
              <w:rPr>
                <w:rFonts w:ascii="Times New Roman" w:hAnsi="Times New Roman" w:cs="Times New Roman"/>
              </w:rPr>
              <w:t>амостоятельная работа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C54FA" w14:textId="77777777" w:rsidR="00AC3F16" w:rsidRPr="001B50FD" w:rsidRDefault="009B446B" w:rsidP="009923AE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3</w:t>
            </w:r>
          </w:p>
        </w:tc>
      </w:tr>
      <w:tr w:rsidR="00AC3F16" w:rsidRPr="001B50FD" w14:paraId="273FB18A" w14:textId="77777777" w:rsidTr="005665DB">
        <w:trPr>
          <w:trHeight w:val="20"/>
        </w:trPr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D306" w14:textId="77777777" w:rsidR="00AC3F16" w:rsidRPr="001B50FD" w:rsidRDefault="00AC3F16" w:rsidP="00511933">
            <w:pPr>
              <w:rPr>
                <w:rFonts w:ascii="Times New Roman" w:hAnsi="Times New Roman" w:cs="Times New Roman"/>
                <w:lang w:val="en-US"/>
              </w:rPr>
            </w:pPr>
            <w:r w:rsidRPr="001B50FD">
              <w:rPr>
                <w:rFonts w:ascii="Times New Roman" w:hAnsi="Times New Roman" w:cs="Times New Roman"/>
                <w:lang w:val="en-US"/>
              </w:rPr>
              <w:t>VII</w:t>
            </w:r>
          </w:p>
        </w:tc>
        <w:tc>
          <w:tcPr>
            <w:tcW w:w="54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2970FB" w14:textId="77777777" w:rsidR="00AC3F16" w:rsidRPr="001B50FD" w:rsidRDefault="00AC3F16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РЕГУЛЯРИЗАЦИЯ КС-ГРАММАТИК И ЭКВИВАЛЕНТНЫЕ ПРЕОБРАЗОВАНИЯ.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04B4B" w14:textId="6AACBA51" w:rsidR="00AC3F16" w:rsidRPr="001B50FD" w:rsidRDefault="007B29D2" w:rsidP="00384E3F">
            <w:pPr>
              <w:rPr>
                <w:rFonts w:ascii="Times New Roman" w:hAnsi="Times New Roman" w:cs="Times New Roman"/>
                <w:lang w:val="en-US"/>
              </w:rPr>
            </w:pPr>
            <w:ins w:id="314" w:author="Yurii Litvinov" w:date="2021-01-20T19:23:00Z">
              <w:r>
                <w:rPr>
                  <w:rFonts w:ascii="Times New Roman" w:hAnsi="Times New Roman" w:cs="Times New Roman"/>
                </w:rPr>
                <w:t>л</w:t>
              </w:r>
            </w:ins>
            <w:del w:id="315" w:author="Yurii Litvinov" w:date="2021-01-20T19:23:00Z">
              <w:r w:rsidR="00AC3F16" w:rsidRPr="001B50FD" w:rsidDel="007B29D2">
                <w:rPr>
                  <w:rFonts w:ascii="Times New Roman" w:hAnsi="Times New Roman" w:cs="Times New Roman"/>
                </w:rPr>
                <w:delText>Л</w:delText>
              </w:r>
            </w:del>
            <w:r w:rsidR="00AC3F16" w:rsidRPr="001B50FD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52456" w14:textId="77777777" w:rsidR="00AC3F16" w:rsidRPr="001B50FD" w:rsidRDefault="00AC3F16" w:rsidP="00384E3F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6</w:t>
            </w:r>
          </w:p>
        </w:tc>
      </w:tr>
      <w:tr w:rsidR="00AC3F16" w:rsidRPr="001B50FD" w14:paraId="7215E9D5" w14:textId="77777777" w:rsidTr="00AC3F16">
        <w:trPr>
          <w:trHeight w:val="165"/>
        </w:trPr>
        <w:tc>
          <w:tcPr>
            <w:tcW w:w="5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8ABABF" w14:textId="77777777" w:rsidR="00AC3F16" w:rsidRPr="001B50FD" w:rsidRDefault="00AC3F16" w:rsidP="005119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2B1364" w14:textId="77777777" w:rsidR="00AC3F16" w:rsidRPr="001B50FD" w:rsidRDefault="00AC3F16" w:rsidP="00D650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3D3A5" w14:textId="261155A6" w:rsidR="00AC3F16" w:rsidRPr="001B50FD" w:rsidRDefault="00E32901" w:rsidP="00384E3F">
            <w:pPr>
              <w:rPr>
                <w:rFonts w:ascii="Times New Roman" w:hAnsi="Times New Roman" w:cs="Times New Roman"/>
                <w:lang w:val="en-US"/>
              </w:rPr>
            </w:pPr>
            <w:ins w:id="316" w:author="Yurii Litvinov" w:date="2021-01-20T19:24:00Z">
              <w:r>
                <w:rPr>
                  <w:rFonts w:ascii="Times New Roman" w:hAnsi="Times New Roman" w:cs="Times New Roman"/>
                </w:rPr>
                <w:t>лабораторные работы</w:t>
              </w:r>
            </w:ins>
            <w:del w:id="317" w:author="Yurii Litvinov" w:date="2021-01-20T19:24:00Z">
              <w:r w:rsidR="00AC3F16" w:rsidRPr="001B50FD" w:rsidDel="00E32901">
                <w:rPr>
                  <w:rFonts w:ascii="Times New Roman" w:hAnsi="Times New Roman" w:cs="Times New Roman"/>
                </w:rPr>
                <w:delText>практические занятия</w:delText>
              </w:r>
            </w:del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B457F" w14:textId="77777777" w:rsidR="00AC3F16" w:rsidRPr="001B50FD" w:rsidRDefault="00AC3F16" w:rsidP="00384E3F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1</w:t>
            </w:r>
          </w:p>
        </w:tc>
      </w:tr>
      <w:tr w:rsidR="00AC3F16" w:rsidRPr="001B50FD" w14:paraId="394D9BDD" w14:textId="77777777" w:rsidTr="005665DB">
        <w:trPr>
          <w:trHeight w:val="165"/>
        </w:trPr>
        <w:tc>
          <w:tcPr>
            <w:tcW w:w="5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B88245" w14:textId="77777777" w:rsidR="00AC3F16" w:rsidRPr="001B50FD" w:rsidRDefault="00AC3F16" w:rsidP="005119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6A6E81" w14:textId="77777777" w:rsidR="00AC3F16" w:rsidRPr="001B50FD" w:rsidRDefault="00AC3F16" w:rsidP="00D650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E11BF" w14:textId="77777777" w:rsidR="00AC3F16" w:rsidRPr="001B50FD" w:rsidRDefault="009B446B" w:rsidP="009923AE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с</w:t>
            </w:r>
            <w:r w:rsidR="00AC3F16" w:rsidRPr="001B50FD">
              <w:rPr>
                <w:rFonts w:ascii="Times New Roman" w:hAnsi="Times New Roman" w:cs="Times New Roman"/>
              </w:rPr>
              <w:t>амостоятельная работа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9B9FC8" w14:textId="77777777" w:rsidR="00AC3F16" w:rsidRPr="001B50FD" w:rsidRDefault="009B446B" w:rsidP="009923AE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5</w:t>
            </w:r>
          </w:p>
        </w:tc>
      </w:tr>
      <w:tr w:rsidR="00AC3F16" w:rsidRPr="001B50FD" w14:paraId="55800077" w14:textId="77777777">
        <w:trPr>
          <w:trHeight w:val="367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614FD0" w14:textId="77777777" w:rsidR="00AC3F16" w:rsidRPr="001B50FD" w:rsidRDefault="00AC3F16" w:rsidP="00390380">
            <w:pPr>
              <w:rPr>
                <w:rFonts w:ascii="Times New Roman" w:hAnsi="Times New Roman" w:cs="Times New Roman"/>
              </w:rPr>
            </w:pPr>
          </w:p>
          <w:p w14:paraId="3D3FD94C" w14:textId="4D6DFD34" w:rsidR="00AC3F16" w:rsidRPr="001B50FD" w:rsidRDefault="00AC3F16" w:rsidP="009B446B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ЧАСТЬ II. ТРАНСЛЯЦИИ И СИНТАКСИЧЕСКИЕ МЕТОДЫ ИХ РЕАЛИЗАЦИИ – 3</w:t>
            </w:r>
            <w:r w:rsidR="009B446B" w:rsidRPr="001B50FD">
              <w:rPr>
                <w:rFonts w:ascii="Times New Roman" w:hAnsi="Times New Roman" w:cs="Times New Roman"/>
              </w:rPr>
              <w:t>2</w:t>
            </w:r>
            <w:r w:rsidRPr="001B50FD">
              <w:rPr>
                <w:rFonts w:ascii="Times New Roman" w:hAnsi="Times New Roman" w:cs="Times New Roman"/>
              </w:rPr>
              <w:t xml:space="preserve"> часа лекций</w:t>
            </w:r>
            <w:r w:rsidR="009B446B" w:rsidRPr="001B50FD">
              <w:rPr>
                <w:rFonts w:ascii="Times New Roman" w:hAnsi="Times New Roman" w:cs="Times New Roman"/>
              </w:rPr>
              <w:t xml:space="preserve">, 8ч. </w:t>
            </w:r>
            <w:ins w:id="318" w:author="Yurii Litvinov" w:date="2021-01-20T19:25:00Z">
              <w:r w:rsidR="00324DE3">
                <w:rPr>
                  <w:rFonts w:ascii="Times New Roman" w:hAnsi="Times New Roman" w:cs="Times New Roman"/>
                </w:rPr>
                <w:t>лабораторных работ</w:t>
              </w:r>
            </w:ins>
            <w:del w:id="319" w:author="Yurii Litvinov" w:date="2021-01-20T19:25:00Z">
              <w:r w:rsidR="009B446B" w:rsidRPr="001B50FD" w:rsidDel="00324DE3">
                <w:rPr>
                  <w:rFonts w:ascii="Times New Roman" w:hAnsi="Times New Roman" w:cs="Times New Roman"/>
                </w:rPr>
                <w:delText>практики</w:delText>
              </w:r>
            </w:del>
            <w:r w:rsidR="009B446B" w:rsidRPr="001B50FD">
              <w:rPr>
                <w:rFonts w:ascii="Times New Roman" w:hAnsi="Times New Roman" w:cs="Times New Roman"/>
              </w:rPr>
              <w:t>, 26ч. самостоятельной работы.</w:t>
            </w:r>
          </w:p>
        </w:tc>
      </w:tr>
      <w:tr w:rsidR="009B446B" w:rsidRPr="001B50FD" w14:paraId="6FC4C3EC" w14:textId="77777777" w:rsidTr="005665DB">
        <w:trPr>
          <w:trHeight w:val="124"/>
        </w:trPr>
        <w:tc>
          <w:tcPr>
            <w:tcW w:w="6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9EB67D" w14:textId="77777777" w:rsidR="009B446B" w:rsidRPr="001B50FD" w:rsidRDefault="009B446B" w:rsidP="00511933">
            <w:pPr>
              <w:rPr>
                <w:rFonts w:ascii="Times New Roman" w:hAnsi="Times New Roman" w:cs="Times New Roman"/>
                <w:lang w:val="en-US"/>
              </w:rPr>
            </w:pPr>
            <w:r w:rsidRPr="001B50FD">
              <w:rPr>
                <w:rFonts w:ascii="Times New Roman" w:hAnsi="Times New Roman" w:cs="Times New Roman"/>
              </w:rPr>
              <w:t>VIII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CBAA69" w14:textId="77777777" w:rsidR="009B446B" w:rsidRPr="001B50FD" w:rsidRDefault="009B446B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 xml:space="preserve">ТРАНСЛЯЦИИ, ИХ ПРЕДСТАВЛЕНИЕ И РЕАЛИЗАЦИЯ.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53F2F" w14:textId="7F74A451" w:rsidR="009B446B" w:rsidRPr="001B50FD" w:rsidRDefault="007B29D2" w:rsidP="00627725">
            <w:pPr>
              <w:rPr>
                <w:rFonts w:ascii="Times New Roman" w:hAnsi="Times New Roman" w:cs="Times New Roman"/>
                <w:lang w:val="en-US"/>
              </w:rPr>
            </w:pPr>
            <w:ins w:id="320" w:author="Yurii Litvinov" w:date="2021-01-20T19:23:00Z">
              <w:r>
                <w:rPr>
                  <w:rFonts w:ascii="Times New Roman" w:hAnsi="Times New Roman" w:cs="Times New Roman"/>
                </w:rPr>
                <w:t>л</w:t>
              </w:r>
            </w:ins>
            <w:del w:id="321" w:author="Yurii Litvinov" w:date="2021-01-20T19:23:00Z">
              <w:r w:rsidR="009B446B" w:rsidRPr="001B50FD" w:rsidDel="007B29D2">
                <w:rPr>
                  <w:rFonts w:ascii="Times New Roman" w:hAnsi="Times New Roman" w:cs="Times New Roman"/>
                </w:rPr>
                <w:delText>Л</w:delText>
              </w:r>
            </w:del>
            <w:r w:rsidR="009B446B" w:rsidRPr="001B50FD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5BB07" w14:textId="77777777" w:rsidR="009B446B" w:rsidRPr="001B50FD" w:rsidRDefault="009B446B" w:rsidP="0063792A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1</w:t>
            </w:r>
            <w:r w:rsidR="0063792A" w:rsidRPr="001B50FD">
              <w:rPr>
                <w:rFonts w:ascii="Times New Roman" w:hAnsi="Times New Roman" w:cs="Times New Roman"/>
              </w:rPr>
              <w:t>0</w:t>
            </w:r>
          </w:p>
        </w:tc>
      </w:tr>
      <w:tr w:rsidR="009B446B" w:rsidRPr="001B50FD" w14:paraId="6C1EE3BB" w14:textId="77777777" w:rsidTr="009B446B">
        <w:trPr>
          <w:trHeight w:val="115"/>
        </w:trPr>
        <w:tc>
          <w:tcPr>
            <w:tcW w:w="67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9D2067" w14:textId="77777777" w:rsidR="009B446B" w:rsidRPr="001B50FD" w:rsidRDefault="009B446B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F1105F" w14:textId="77777777" w:rsidR="009B446B" w:rsidRPr="001B50FD" w:rsidRDefault="009B446B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0DD724" w14:textId="0E6B395A" w:rsidR="009B446B" w:rsidRPr="001B50FD" w:rsidRDefault="00E32901" w:rsidP="00627725">
            <w:pPr>
              <w:rPr>
                <w:rFonts w:ascii="Times New Roman" w:hAnsi="Times New Roman" w:cs="Times New Roman"/>
                <w:lang w:val="en-US"/>
              </w:rPr>
            </w:pPr>
            <w:ins w:id="322" w:author="Yurii Litvinov" w:date="2021-01-20T19:24:00Z">
              <w:r>
                <w:rPr>
                  <w:rFonts w:ascii="Times New Roman" w:hAnsi="Times New Roman" w:cs="Times New Roman"/>
                </w:rPr>
                <w:t>лабораторные работы</w:t>
              </w:r>
            </w:ins>
            <w:del w:id="323" w:author="Yurii Litvinov" w:date="2021-01-20T19:24:00Z">
              <w:r w:rsidR="009B446B" w:rsidRPr="001B50FD" w:rsidDel="00E32901">
                <w:rPr>
                  <w:rFonts w:ascii="Times New Roman" w:hAnsi="Times New Roman" w:cs="Times New Roman"/>
                </w:rPr>
                <w:delText>практич</w:delText>
              </w:r>
              <w:r w:rsidR="009B446B" w:rsidRPr="001B50FD" w:rsidDel="00E32901">
                <w:rPr>
                  <w:rFonts w:ascii="Times New Roman" w:hAnsi="Times New Roman" w:cs="Times New Roman"/>
                  <w:lang w:val="en-US"/>
                </w:rPr>
                <w:delText>е</w:delText>
              </w:r>
              <w:r w:rsidR="009B446B" w:rsidRPr="001B50FD" w:rsidDel="00E32901">
                <w:rPr>
                  <w:rFonts w:ascii="Times New Roman" w:hAnsi="Times New Roman" w:cs="Times New Roman"/>
                </w:rPr>
                <w:delText>ские занятия</w:delText>
              </w:r>
            </w:del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356A0" w14:textId="77777777" w:rsidR="009B446B" w:rsidRPr="001B50FD" w:rsidRDefault="0063792A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2</w:t>
            </w:r>
          </w:p>
        </w:tc>
      </w:tr>
      <w:tr w:rsidR="009B446B" w:rsidRPr="001B50FD" w14:paraId="274E737E" w14:textId="77777777" w:rsidTr="009923AE">
        <w:trPr>
          <w:trHeight w:val="115"/>
        </w:trPr>
        <w:tc>
          <w:tcPr>
            <w:tcW w:w="67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137231" w14:textId="77777777" w:rsidR="009B446B" w:rsidRPr="001B50FD" w:rsidRDefault="009B446B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10CC58" w14:textId="77777777" w:rsidR="009B446B" w:rsidRPr="001B50FD" w:rsidRDefault="009B446B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7C2044" w14:textId="77777777" w:rsidR="009B446B" w:rsidRPr="001B50FD" w:rsidRDefault="009B446B" w:rsidP="009923AE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E9171" w14:textId="77777777" w:rsidR="009B446B" w:rsidRPr="001B50FD" w:rsidRDefault="0063792A" w:rsidP="009923AE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8</w:t>
            </w:r>
          </w:p>
        </w:tc>
      </w:tr>
      <w:tr w:rsidR="009B446B" w:rsidRPr="001B50FD" w14:paraId="57C22C13" w14:textId="77777777" w:rsidTr="005665DB">
        <w:trPr>
          <w:trHeight w:val="97"/>
        </w:trPr>
        <w:tc>
          <w:tcPr>
            <w:tcW w:w="6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B181A4" w14:textId="77777777" w:rsidR="009B446B" w:rsidRPr="001B50FD" w:rsidRDefault="009B446B" w:rsidP="00511933">
            <w:pPr>
              <w:rPr>
                <w:rFonts w:ascii="Times New Roman" w:hAnsi="Times New Roman" w:cs="Times New Roman"/>
                <w:lang w:val="en-US"/>
              </w:rPr>
            </w:pPr>
            <w:r w:rsidRPr="001B50FD">
              <w:rPr>
                <w:rFonts w:ascii="Times New Roman" w:hAnsi="Times New Roman" w:cs="Times New Roman"/>
              </w:rPr>
              <w:t>IX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C73463" w14:textId="77777777" w:rsidR="009B446B" w:rsidRPr="001B50FD" w:rsidRDefault="009B446B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  <w:i/>
              </w:rPr>
              <w:t>LL(</w:t>
            </w:r>
            <w:r w:rsidRPr="001B50FD">
              <w:rPr>
                <w:rFonts w:ascii="Times New Roman" w:hAnsi="Times New Roman" w:cs="Times New Roman"/>
              </w:rPr>
              <w:t>k</w:t>
            </w:r>
            <w:r w:rsidRPr="001B50FD">
              <w:rPr>
                <w:rFonts w:ascii="Times New Roman" w:hAnsi="Times New Roman" w:cs="Times New Roman"/>
                <w:i/>
              </w:rPr>
              <w:t>)-</w:t>
            </w:r>
            <w:r w:rsidRPr="001B50FD">
              <w:rPr>
                <w:rFonts w:ascii="Times New Roman" w:hAnsi="Times New Roman" w:cs="Times New Roman"/>
              </w:rPr>
              <w:t>ГРАММАТИКИ.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1A290" w14:textId="38D0B109" w:rsidR="009B446B" w:rsidRPr="001B50FD" w:rsidRDefault="007B29D2" w:rsidP="00627725">
            <w:pPr>
              <w:rPr>
                <w:rFonts w:ascii="Times New Roman" w:hAnsi="Times New Roman" w:cs="Times New Roman"/>
                <w:lang w:val="en-US"/>
              </w:rPr>
            </w:pPr>
            <w:ins w:id="324" w:author="Yurii Litvinov" w:date="2021-01-20T19:23:00Z">
              <w:r>
                <w:rPr>
                  <w:rFonts w:ascii="Times New Roman" w:hAnsi="Times New Roman" w:cs="Times New Roman"/>
                </w:rPr>
                <w:t>л</w:t>
              </w:r>
            </w:ins>
            <w:del w:id="325" w:author="Yurii Litvinov" w:date="2021-01-20T19:23:00Z">
              <w:r w:rsidR="009B446B" w:rsidRPr="001B50FD" w:rsidDel="007B29D2">
                <w:rPr>
                  <w:rFonts w:ascii="Times New Roman" w:hAnsi="Times New Roman" w:cs="Times New Roman"/>
                </w:rPr>
                <w:delText>Л</w:delText>
              </w:r>
            </w:del>
            <w:r w:rsidR="009B446B" w:rsidRPr="001B50FD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65E09" w14:textId="77777777" w:rsidR="009B446B" w:rsidRPr="001B50FD" w:rsidRDefault="009B446B" w:rsidP="0063792A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1</w:t>
            </w:r>
            <w:r w:rsidR="0063792A" w:rsidRPr="001B50FD">
              <w:rPr>
                <w:rFonts w:ascii="Times New Roman" w:hAnsi="Times New Roman" w:cs="Times New Roman"/>
              </w:rPr>
              <w:t>2</w:t>
            </w:r>
          </w:p>
        </w:tc>
      </w:tr>
      <w:tr w:rsidR="009B446B" w:rsidRPr="001B50FD" w14:paraId="7F321F67" w14:textId="77777777" w:rsidTr="009B446B">
        <w:trPr>
          <w:trHeight w:val="115"/>
        </w:trPr>
        <w:tc>
          <w:tcPr>
            <w:tcW w:w="67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1C692" w14:textId="77777777" w:rsidR="009B446B" w:rsidRPr="001B50FD" w:rsidRDefault="009B446B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CBAE92" w14:textId="77777777" w:rsidR="009B446B" w:rsidRPr="001B50FD" w:rsidRDefault="009B446B" w:rsidP="00390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F50794" w14:textId="6445C954" w:rsidR="009B446B" w:rsidRPr="001B50FD" w:rsidRDefault="00E32901" w:rsidP="00627725">
            <w:pPr>
              <w:rPr>
                <w:rFonts w:ascii="Times New Roman" w:hAnsi="Times New Roman" w:cs="Times New Roman"/>
                <w:lang w:val="en-US"/>
              </w:rPr>
            </w:pPr>
            <w:ins w:id="326" w:author="Yurii Litvinov" w:date="2021-01-20T19:24:00Z">
              <w:r>
                <w:rPr>
                  <w:rFonts w:ascii="Times New Roman" w:hAnsi="Times New Roman" w:cs="Times New Roman"/>
                </w:rPr>
                <w:t>лабораторные работы</w:t>
              </w:r>
            </w:ins>
            <w:del w:id="327" w:author="Yurii Litvinov" w:date="2021-01-20T19:24:00Z">
              <w:r w:rsidR="009B446B" w:rsidRPr="001B50FD" w:rsidDel="00E32901">
                <w:rPr>
                  <w:rFonts w:ascii="Times New Roman" w:hAnsi="Times New Roman" w:cs="Times New Roman"/>
                </w:rPr>
                <w:delText>практич</w:delText>
              </w:r>
              <w:r w:rsidR="009B446B" w:rsidRPr="001B50FD" w:rsidDel="00E32901">
                <w:rPr>
                  <w:rFonts w:ascii="Times New Roman" w:hAnsi="Times New Roman" w:cs="Times New Roman"/>
                  <w:lang w:val="en-US"/>
                </w:rPr>
                <w:delText>е</w:delText>
              </w:r>
              <w:r w:rsidR="009B446B" w:rsidRPr="001B50FD" w:rsidDel="00E32901">
                <w:rPr>
                  <w:rFonts w:ascii="Times New Roman" w:hAnsi="Times New Roman" w:cs="Times New Roman"/>
                </w:rPr>
                <w:delText>ские занятия</w:delText>
              </w:r>
            </w:del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0B239" w14:textId="77777777" w:rsidR="009B446B" w:rsidRPr="001B50FD" w:rsidRDefault="0063792A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3</w:t>
            </w:r>
          </w:p>
        </w:tc>
      </w:tr>
      <w:tr w:rsidR="009B446B" w:rsidRPr="001B50FD" w14:paraId="75B75AC3" w14:textId="77777777" w:rsidTr="009923AE">
        <w:trPr>
          <w:trHeight w:val="115"/>
        </w:trPr>
        <w:tc>
          <w:tcPr>
            <w:tcW w:w="67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EBA56F" w14:textId="77777777" w:rsidR="009B446B" w:rsidRPr="001B50FD" w:rsidRDefault="009B446B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66645" w14:textId="77777777" w:rsidR="009B446B" w:rsidRPr="001B50FD" w:rsidRDefault="009B446B" w:rsidP="00390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E41D3" w14:textId="77777777" w:rsidR="009B446B" w:rsidRPr="001B50FD" w:rsidRDefault="009B446B" w:rsidP="009923AE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036EA" w14:textId="77777777" w:rsidR="009B446B" w:rsidRPr="001B50FD" w:rsidRDefault="0063792A" w:rsidP="009923AE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8</w:t>
            </w:r>
          </w:p>
        </w:tc>
      </w:tr>
      <w:tr w:rsidR="009B446B" w:rsidRPr="001B50FD" w14:paraId="52E496A4" w14:textId="77777777" w:rsidTr="009B446B">
        <w:trPr>
          <w:trHeight w:val="78"/>
        </w:trPr>
        <w:tc>
          <w:tcPr>
            <w:tcW w:w="675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1EE0B" w14:textId="77777777" w:rsidR="009B446B" w:rsidRPr="001B50FD" w:rsidRDefault="009B446B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538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B5D192" w14:textId="77777777" w:rsidR="009B446B" w:rsidRPr="001B50FD" w:rsidRDefault="009B446B" w:rsidP="00390380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Распознаватель КСР-языка (реализация)</w:t>
            </w:r>
          </w:p>
        </w:tc>
        <w:tc>
          <w:tcPr>
            <w:tcW w:w="28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35A303" w14:textId="3924789E" w:rsidR="009B446B" w:rsidRPr="001B50FD" w:rsidRDefault="007B29D2" w:rsidP="009923AE">
            <w:pPr>
              <w:rPr>
                <w:rFonts w:ascii="Times New Roman" w:hAnsi="Times New Roman" w:cs="Times New Roman"/>
                <w:lang w:val="en-US"/>
              </w:rPr>
            </w:pPr>
            <w:ins w:id="328" w:author="Yurii Litvinov" w:date="2021-01-20T19:23:00Z">
              <w:r>
                <w:rPr>
                  <w:rFonts w:ascii="Times New Roman" w:hAnsi="Times New Roman" w:cs="Times New Roman"/>
                </w:rPr>
                <w:t>л</w:t>
              </w:r>
            </w:ins>
            <w:del w:id="329" w:author="Yurii Litvinov" w:date="2021-01-20T19:23:00Z">
              <w:r w:rsidR="009B446B" w:rsidRPr="001B50FD" w:rsidDel="007B29D2">
                <w:rPr>
                  <w:rFonts w:ascii="Times New Roman" w:hAnsi="Times New Roman" w:cs="Times New Roman"/>
                </w:rPr>
                <w:delText>Л</w:delText>
              </w:r>
            </w:del>
            <w:r w:rsidR="009B446B" w:rsidRPr="001B50FD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B5CD0" w14:textId="77777777" w:rsidR="009B446B" w:rsidRPr="001B50FD" w:rsidRDefault="0063792A" w:rsidP="0063792A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8</w:t>
            </w:r>
          </w:p>
        </w:tc>
      </w:tr>
      <w:tr w:rsidR="009B446B" w:rsidRPr="001B50FD" w14:paraId="27AA79DD" w14:textId="77777777" w:rsidTr="009923AE">
        <w:trPr>
          <w:trHeight w:val="76"/>
        </w:trPr>
        <w:tc>
          <w:tcPr>
            <w:tcW w:w="67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73EDD1" w14:textId="77777777" w:rsidR="009B446B" w:rsidRPr="001B50FD" w:rsidRDefault="009B446B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773568" w14:textId="77777777" w:rsidR="009B446B" w:rsidRPr="001B50FD" w:rsidRDefault="009B446B" w:rsidP="00390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89F64" w14:textId="671360F5" w:rsidR="009B446B" w:rsidRPr="001B50FD" w:rsidRDefault="00E32901" w:rsidP="009923AE">
            <w:pPr>
              <w:rPr>
                <w:rFonts w:ascii="Times New Roman" w:hAnsi="Times New Roman" w:cs="Times New Roman"/>
                <w:lang w:val="en-US"/>
              </w:rPr>
            </w:pPr>
            <w:ins w:id="330" w:author="Yurii Litvinov" w:date="2021-01-20T19:24:00Z">
              <w:r>
                <w:rPr>
                  <w:rFonts w:ascii="Times New Roman" w:hAnsi="Times New Roman" w:cs="Times New Roman"/>
                </w:rPr>
                <w:t>лабораторные работы</w:t>
              </w:r>
            </w:ins>
            <w:del w:id="331" w:author="Yurii Litvinov" w:date="2021-01-20T19:24:00Z">
              <w:r w:rsidR="009B446B" w:rsidRPr="001B50FD" w:rsidDel="00E32901">
                <w:rPr>
                  <w:rFonts w:ascii="Times New Roman" w:hAnsi="Times New Roman" w:cs="Times New Roman"/>
                </w:rPr>
                <w:delText>практич</w:delText>
              </w:r>
              <w:r w:rsidR="009B446B" w:rsidRPr="001B50FD" w:rsidDel="00E32901">
                <w:rPr>
                  <w:rFonts w:ascii="Times New Roman" w:hAnsi="Times New Roman" w:cs="Times New Roman"/>
                  <w:lang w:val="en-US"/>
                </w:rPr>
                <w:delText>е</w:delText>
              </w:r>
              <w:r w:rsidR="009B446B" w:rsidRPr="001B50FD" w:rsidDel="00E32901">
                <w:rPr>
                  <w:rFonts w:ascii="Times New Roman" w:hAnsi="Times New Roman" w:cs="Times New Roman"/>
                </w:rPr>
                <w:delText>ские занятия</w:delText>
              </w:r>
            </w:del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7732E" w14:textId="77777777" w:rsidR="009B446B" w:rsidRPr="001B50FD" w:rsidRDefault="009B446B" w:rsidP="009923AE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3</w:t>
            </w:r>
          </w:p>
        </w:tc>
      </w:tr>
      <w:tr w:rsidR="009B446B" w:rsidRPr="001B50FD" w14:paraId="44D25F23" w14:textId="77777777" w:rsidTr="009923AE">
        <w:trPr>
          <w:trHeight w:val="76"/>
        </w:trPr>
        <w:tc>
          <w:tcPr>
            <w:tcW w:w="67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11D812" w14:textId="77777777" w:rsidR="009B446B" w:rsidRPr="001B50FD" w:rsidRDefault="009B446B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9AFAA4" w14:textId="77777777" w:rsidR="009B446B" w:rsidRPr="001B50FD" w:rsidRDefault="009B446B" w:rsidP="00390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8E1FBA" w14:textId="77777777" w:rsidR="009B446B" w:rsidRPr="001B50FD" w:rsidRDefault="009B446B" w:rsidP="009923AE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3D43F" w14:textId="77777777" w:rsidR="009B446B" w:rsidRPr="001B50FD" w:rsidRDefault="0063792A" w:rsidP="009923AE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10</w:t>
            </w:r>
          </w:p>
        </w:tc>
      </w:tr>
      <w:tr w:rsidR="009B446B" w:rsidRPr="001B50FD" w14:paraId="36279762" w14:textId="77777777" w:rsidTr="00111DFB">
        <w:trPr>
          <w:trHeight w:val="367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9662" w14:textId="77777777" w:rsidR="009B446B" w:rsidRPr="001B50FD" w:rsidRDefault="009B446B" w:rsidP="00511933">
            <w:pPr>
              <w:rPr>
                <w:rFonts w:ascii="Times New Roman" w:hAnsi="Times New Roman" w:cs="Times New Roman"/>
                <w:lang w:val="en-US"/>
              </w:rPr>
            </w:pPr>
            <w:r w:rsidRPr="001B50FD">
              <w:rPr>
                <w:rFonts w:ascii="Times New Roman" w:hAnsi="Times New Roman" w:cs="Times New Roman"/>
                <w:lang w:val="en-US"/>
              </w:rPr>
              <w:t>X</w:t>
            </w:r>
            <w:r w:rsidRPr="001B50F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8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E112E" w14:textId="77777777" w:rsidR="009B446B" w:rsidRPr="001B50FD" w:rsidRDefault="009B446B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Коллоквиум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5FAE9" w14:textId="77777777" w:rsidR="009B446B" w:rsidRPr="001B50FD" w:rsidRDefault="009B446B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1</w:t>
            </w:r>
          </w:p>
        </w:tc>
      </w:tr>
      <w:tr w:rsidR="009B446B" w:rsidRPr="001B50FD" w:rsidDel="00E32901" w14:paraId="413C265C" w14:textId="65E9DDFA" w:rsidTr="00111DFB">
        <w:trPr>
          <w:trHeight w:val="367"/>
          <w:del w:id="332" w:author="Yurii Litvinov" w:date="2021-01-20T19:23:00Z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7632B" w14:textId="6B28AB24" w:rsidR="009B446B" w:rsidRPr="001B50FD" w:rsidDel="00E32901" w:rsidRDefault="009B446B" w:rsidP="00511933">
            <w:pPr>
              <w:rPr>
                <w:del w:id="333" w:author="Yurii Litvinov" w:date="2021-01-20T19:23:00Z"/>
                <w:rFonts w:ascii="Times New Roman" w:hAnsi="Times New Roman" w:cs="Times New Roman"/>
                <w:lang w:val="en-US"/>
              </w:rPr>
            </w:pPr>
            <w:del w:id="334" w:author="Yurii Litvinov" w:date="2021-01-20T19:23:00Z">
              <w:r w:rsidRPr="001B50FD" w:rsidDel="00E32901">
                <w:rPr>
                  <w:rFonts w:ascii="Times New Roman" w:hAnsi="Times New Roman" w:cs="Times New Roman"/>
                </w:rPr>
                <w:delText>Х</w:delText>
              </w:r>
              <w:r w:rsidRPr="001B50FD" w:rsidDel="00E32901">
                <w:rPr>
                  <w:rFonts w:ascii="Times New Roman" w:hAnsi="Times New Roman" w:cs="Times New Roman"/>
                  <w:lang w:val="en-US"/>
                </w:rPr>
                <w:delText>II</w:delText>
              </w:r>
            </w:del>
          </w:p>
        </w:tc>
        <w:tc>
          <w:tcPr>
            <w:tcW w:w="8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436EB" w14:textId="6784ABD6" w:rsidR="009B446B" w:rsidRPr="001B50FD" w:rsidDel="00E32901" w:rsidRDefault="009B446B" w:rsidP="00511933">
            <w:pPr>
              <w:rPr>
                <w:del w:id="335" w:author="Yurii Litvinov" w:date="2021-01-20T19:23:00Z"/>
                <w:rFonts w:ascii="Times New Roman" w:hAnsi="Times New Roman" w:cs="Times New Roman"/>
              </w:rPr>
            </w:pPr>
            <w:del w:id="336" w:author="Yurii Litvinov" w:date="2021-01-20T19:23:00Z">
              <w:r w:rsidRPr="001B50FD" w:rsidDel="00E32901">
                <w:rPr>
                  <w:rFonts w:ascii="Times New Roman" w:hAnsi="Times New Roman" w:cs="Times New Roman"/>
                </w:rPr>
                <w:delText>Активные-интерактивные формы</w:delText>
              </w:r>
            </w:del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BCE74" w14:textId="75E4CF19" w:rsidR="009B446B" w:rsidRPr="001B50FD" w:rsidDel="00E32901" w:rsidRDefault="009B446B" w:rsidP="00511933">
            <w:pPr>
              <w:rPr>
                <w:del w:id="337" w:author="Yurii Litvinov" w:date="2021-01-20T19:23:00Z"/>
                <w:rFonts w:ascii="Times New Roman" w:hAnsi="Times New Roman" w:cs="Times New Roman"/>
              </w:rPr>
            </w:pPr>
            <w:del w:id="338" w:author="Yurii Litvinov" w:date="2021-01-20T19:23:00Z">
              <w:r w:rsidRPr="001B50FD" w:rsidDel="00E32901">
                <w:rPr>
                  <w:rFonts w:ascii="Times New Roman" w:hAnsi="Times New Roman" w:cs="Times New Roman"/>
                </w:rPr>
                <w:delText>19</w:delText>
              </w:r>
            </w:del>
          </w:p>
        </w:tc>
      </w:tr>
      <w:tr w:rsidR="00E32901" w:rsidRPr="001B50FD" w14:paraId="22BCC7D4" w14:textId="77777777" w:rsidTr="006B1DD4">
        <w:trPr>
          <w:trHeight w:val="643"/>
          <w:ins w:id="339" w:author="Yurii Litvinov" w:date="2021-01-20T19:24:00Z"/>
        </w:trPr>
        <w:tc>
          <w:tcPr>
            <w:tcW w:w="6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0D9D4A" w14:textId="6B83F79D" w:rsidR="00E32901" w:rsidRPr="001B50FD" w:rsidRDefault="00E32901" w:rsidP="00511933">
            <w:pPr>
              <w:rPr>
                <w:ins w:id="340" w:author="Yurii Litvinov" w:date="2021-01-20T19:24:00Z"/>
                <w:rFonts w:ascii="Times New Roman" w:hAnsi="Times New Roman" w:cs="Times New Roman"/>
                <w:lang w:val="en-US"/>
              </w:rPr>
            </w:pPr>
            <w:r w:rsidRPr="001B50FD">
              <w:rPr>
                <w:rFonts w:ascii="Times New Roman" w:hAnsi="Times New Roman" w:cs="Times New Roman"/>
                <w:lang w:val="en-US"/>
              </w:rPr>
              <w:t>XII</w:t>
            </w:r>
            <w:del w:id="341" w:author="Yurii Litvinov" w:date="2021-01-20T19:23:00Z">
              <w:r w:rsidRPr="001B50FD" w:rsidDel="00E32901">
                <w:rPr>
                  <w:rFonts w:ascii="Times New Roman" w:hAnsi="Times New Roman" w:cs="Times New Roman"/>
                  <w:lang w:val="en-US"/>
                </w:rPr>
                <w:delText>I</w:delText>
              </w:r>
            </w:del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57EF3B" w14:textId="4D86A5DB" w:rsidR="00E32901" w:rsidRPr="001B50FD" w:rsidRDefault="00E32901" w:rsidP="00511933">
            <w:pPr>
              <w:rPr>
                <w:ins w:id="342" w:author="Yurii Litvinov" w:date="2021-01-20T19:24:00Z"/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191FC" w14:textId="30F564F9" w:rsidR="00E32901" w:rsidRPr="001B50FD" w:rsidDel="00E32901" w:rsidRDefault="00E32901" w:rsidP="00511933">
            <w:pPr>
              <w:rPr>
                <w:ins w:id="343" w:author="Yurii Litvinov" w:date="2021-01-20T19:24:00Z"/>
                <w:rFonts w:ascii="Times New Roman" w:hAnsi="Times New Roman" w:cs="Times New Roman"/>
              </w:rPr>
            </w:pPr>
            <w:ins w:id="344" w:author="Yurii Litvinov" w:date="2021-01-20T19:25:00Z">
              <w:r>
                <w:rPr>
                  <w:rFonts w:ascii="Times New Roman" w:hAnsi="Times New Roman" w:cs="Times New Roman"/>
                </w:rPr>
                <w:t>самостоятельная работа</w:t>
              </w:r>
            </w:ins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A4B70" w14:textId="260A1B6A" w:rsidR="00E32901" w:rsidRPr="001B50FD" w:rsidRDefault="00E32901" w:rsidP="00511933">
            <w:pPr>
              <w:rPr>
                <w:ins w:id="345" w:author="Yurii Litvinov" w:date="2021-01-20T19:24:00Z"/>
                <w:rFonts w:ascii="Times New Roman" w:hAnsi="Times New Roman" w:cs="Times New Roman"/>
              </w:rPr>
            </w:pPr>
            <w:ins w:id="346" w:author="Yurii Litvinov" w:date="2021-01-20T19:25:00Z">
              <w:r>
                <w:rPr>
                  <w:rFonts w:ascii="Times New Roman" w:hAnsi="Times New Roman" w:cs="Times New Roman"/>
                </w:rPr>
                <w:t>44</w:t>
              </w:r>
            </w:ins>
          </w:p>
        </w:tc>
      </w:tr>
      <w:tr w:rsidR="00E32901" w:rsidRPr="001B50FD" w14:paraId="3F6E04EE" w14:textId="77777777" w:rsidTr="006B1DD4">
        <w:trPr>
          <w:trHeight w:val="643"/>
        </w:trPr>
        <w:tc>
          <w:tcPr>
            <w:tcW w:w="67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9878AE" w14:textId="57E0F0D5" w:rsidR="00E32901" w:rsidRPr="001B50FD" w:rsidRDefault="00E32901" w:rsidP="005119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5A7C35" w14:textId="5DD84973" w:rsidR="00E32901" w:rsidRPr="001B50FD" w:rsidRDefault="00E32901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BE4A8" w14:textId="0EAB0D17" w:rsidR="00E32901" w:rsidRPr="001B50FD" w:rsidRDefault="00E32901" w:rsidP="00511933">
            <w:pPr>
              <w:rPr>
                <w:rFonts w:ascii="Times New Roman" w:hAnsi="Times New Roman" w:cs="Times New Roman"/>
              </w:rPr>
            </w:pPr>
            <w:del w:id="347" w:author="Yurii Litvinov" w:date="2021-01-20T19:23:00Z">
              <w:r w:rsidRPr="001B50FD" w:rsidDel="00E32901">
                <w:rPr>
                  <w:rFonts w:ascii="Times New Roman" w:hAnsi="Times New Roman" w:cs="Times New Roman"/>
                </w:rPr>
                <w:delText>К</w:delText>
              </w:r>
            </w:del>
            <w:ins w:id="348" w:author="Yurii Litvinov" w:date="2021-01-20T19:23:00Z">
              <w:r>
                <w:rPr>
                  <w:rFonts w:ascii="Times New Roman" w:hAnsi="Times New Roman" w:cs="Times New Roman"/>
                </w:rPr>
                <w:t>к</w:t>
              </w:r>
            </w:ins>
            <w:r w:rsidRPr="001B50FD">
              <w:rPr>
                <w:rFonts w:ascii="Times New Roman" w:hAnsi="Times New Roman" w:cs="Times New Roman"/>
              </w:rPr>
              <w:t>онсультация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FCDFB" w14:textId="77777777" w:rsidR="00E32901" w:rsidRPr="001B50FD" w:rsidRDefault="00E32901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2</w:t>
            </w:r>
          </w:p>
        </w:tc>
      </w:tr>
      <w:tr w:rsidR="00E32901" w:rsidRPr="001B50FD" w14:paraId="63EE7D74" w14:textId="77777777" w:rsidTr="006B1DD4">
        <w:trPr>
          <w:trHeight w:val="535"/>
        </w:trPr>
        <w:tc>
          <w:tcPr>
            <w:tcW w:w="67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FE3C4" w14:textId="77777777" w:rsidR="00E32901" w:rsidRPr="001B50FD" w:rsidRDefault="00E32901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1D715" w14:textId="77777777" w:rsidR="00E32901" w:rsidRPr="001B50FD" w:rsidRDefault="00E32901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5044A" w14:textId="5321E3C7" w:rsidR="00E32901" w:rsidRPr="001B50FD" w:rsidRDefault="00E32901" w:rsidP="00511933">
            <w:pPr>
              <w:rPr>
                <w:rFonts w:ascii="Times New Roman" w:hAnsi="Times New Roman" w:cs="Times New Roman"/>
              </w:rPr>
            </w:pPr>
            <w:ins w:id="349" w:author="Yurii Litvinov" w:date="2021-01-20T19:23:00Z">
              <w:r>
                <w:rPr>
                  <w:rFonts w:ascii="Times New Roman" w:hAnsi="Times New Roman" w:cs="Times New Roman"/>
                </w:rPr>
                <w:t>п</w:t>
              </w:r>
            </w:ins>
            <w:del w:id="350" w:author="Yurii Litvinov" w:date="2021-01-20T19:23:00Z">
              <w:r w:rsidRPr="001B50FD" w:rsidDel="00E32901">
                <w:rPr>
                  <w:rFonts w:ascii="Times New Roman" w:hAnsi="Times New Roman" w:cs="Times New Roman"/>
                </w:rPr>
                <w:delText>П</w:delText>
              </w:r>
            </w:del>
            <w:r w:rsidRPr="001B50FD">
              <w:rPr>
                <w:rFonts w:ascii="Times New Roman" w:hAnsi="Times New Roman" w:cs="Times New Roman"/>
              </w:rPr>
              <w:t>ромежуточная аттестация (экзамен)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2658B" w14:textId="77777777" w:rsidR="00E32901" w:rsidRPr="001B50FD" w:rsidRDefault="00E32901" w:rsidP="00511933">
            <w:pPr>
              <w:rPr>
                <w:rFonts w:ascii="Times New Roman" w:hAnsi="Times New Roman" w:cs="Times New Roman"/>
              </w:rPr>
            </w:pPr>
            <w:r w:rsidRPr="001B50FD">
              <w:rPr>
                <w:rFonts w:ascii="Times New Roman" w:hAnsi="Times New Roman" w:cs="Times New Roman"/>
              </w:rPr>
              <w:t>2</w:t>
            </w:r>
          </w:p>
        </w:tc>
      </w:tr>
    </w:tbl>
    <w:p w14:paraId="4F4FC400" w14:textId="77777777" w:rsidR="005408AA" w:rsidRPr="001B50FD" w:rsidRDefault="005408AA" w:rsidP="007A600D">
      <w:pPr>
        <w:rPr>
          <w:rFonts w:ascii="Times New Roman" w:hAnsi="Times New Roman" w:cs="Times New Roman"/>
          <w:lang w:val="en-US"/>
        </w:rPr>
      </w:pPr>
    </w:p>
    <w:p w14:paraId="421F0D51" w14:textId="6D7B8BF7" w:rsidR="005408AA" w:rsidRPr="001B50FD" w:rsidDel="00E32901" w:rsidRDefault="005408AA" w:rsidP="007A600D">
      <w:pPr>
        <w:rPr>
          <w:del w:id="351" w:author="Yurii Litvinov" w:date="2021-01-20T19:24:00Z"/>
          <w:rFonts w:ascii="Times New Roman" w:hAnsi="Times New Roman" w:cs="Times New Roman"/>
          <w:lang w:val="en-US"/>
        </w:rPr>
      </w:pPr>
    </w:p>
    <w:p w14:paraId="3C4EA3AF" w14:textId="37B57153" w:rsidR="00697C94" w:rsidRPr="001B50FD" w:rsidDel="00E32901" w:rsidRDefault="00697C94" w:rsidP="007A600D">
      <w:pPr>
        <w:rPr>
          <w:del w:id="352" w:author="Yurii Litvinov" w:date="2021-01-20T19:24:00Z"/>
          <w:rFonts w:ascii="Times New Roman" w:hAnsi="Times New Roman" w:cs="Times New Roman"/>
          <w:lang w:val="en-US"/>
        </w:rPr>
      </w:pPr>
    </w:p>
    <w:p w14:paraId="2FEA4073" w14:textId="46C95AE3" w:rsidR="00697C94" w:rsidRPr="001B50FD" w:rsidDel="00E32901" w:rsidRDefault="00697C94" w:rsidP="007A600D">
      <w:pPr>
        <w:rPr>
          <w:del w:id="353" w:author="Yurii Litvinov" w:date="2021-01-20T19:24:00Z"/>
          <w:rFonts w:ascii="Times New Roman" w:hAnsi="Times New Roman" w:cs="Times New Roman"/>
          <w:lang w:val="en-US"/>
        </w:rPr>
      </w:pPr>
    </w:p>
    <w:p w14:paraId="48B74761" w14:textId="77777777" w:rsidR="00697C94" w:rsidRPr="001B50FD" w:rsidRDefault="00697C94" w:rsidP="007A600D">
      <w:pPr>
        <w:rPr>
          <w:rFonts w:ascii="Times New Roman" w:hAnsi="Times New Roman" w:cs="Times New Roman"/>
          <w:lang w:val="en-US"/>
        </w:rPr>
      </w:pPr>
    </w:p>
    <w:p w14:paraId="3A3A38A5" w14:textId="77777777" w:rsidR="00A22961" w:rsidRPr="001B50FD" w:rsidRDefault="002944B4" w:rsidP="002944B4">
      <w:pPr>
        <w:jc w:val="center"/>
        <w:rPr>
          <w:rFonts w:ascii="Times New Roman" w:hAnsi="Times New Roman" w:cs="Times New Roman"/>
        </w:rPr>
      </w:pPr>
      <w:proofErr w:type="spellStart"/>
      <w:r w:rsidRPr="001B50FD">
        <w:rPr>
          <w:rFonts w:ascii="Times New Roman" w:hAnsi="Times New Roman" w:cs="Times New Roman"/>
          <w:lang w:val="en-US"/>
        </w:rPr>
        <w:t>План</w:t>
      </w:r>
      <w:proofErr w:type="spellEnd"/>
      <w:r w:rsidRPr="001B5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50FD">
        <w:rPr>
          <w:rFonts w:ascii="Times New Roman" w:hAnsi="Times New Roman" w:cs="Times New Roman"/>
          <w:lang w:val="en-US"/>
        </w:rPr>
        <w:t>курса</w:t>
      </w:r>
      <w:proofErr w:type="spellEnd"/>
    </w:p>
    <w:p w14:paraId="669BD4B3" w14:textId="77777777" w:rsidR="00B05E3E" w:rsidRPr="001B50FD" w:rsidRDefault="00B05E3E" w:rsidP="007A600D">
      <w:pPr>
        <w:rPr>
          <w:rFonts w:ascii="Times New Roman" w:hAnsi="Times New Roman" w:cs="Times New Roman"/>
          <w:lang w:val="en-US"/>
        </w:rPr>
      </w:pPr>
    </w:p>
    <w:p w14:paraId="033BD12A" w14:textId="77777777" w:rsidR="00384E3F" w:rsidRPr="001B50FD" w:rsidRDefault="00384E3F" w:rsidP="00384E3F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</w:rPr>
        <w:t>ЧАСТЬ I. ЯЗЫКИ, ГРАММАТИКИ, АВТОМАТЫ – 3</w:t>
      </w:r>
      <w:r w:rsidR="0063792A" w:rsidRPr="001B50FD">
        <w:rPr>
          <w:rFonts w:ascii="Times New Roman" w:hAnsi="Times New Roman" w:cs="Times New Roman"/>
        </w:rPr>
        <w:t>2</w:t>
      </w:r>
      <w:r w:rsidRPr="001B50FD">
        <w:rPr>
          <w:rFonts w:ascii="Times New Roman" w:hAnsi="Times New Roman" w:cs="Times New Roman"/>
        </w:rPr>
        <w:t xml:space="preserve"> ч. лекций.</w:t>
      </w:r>
    </w:p>
    <w:p w14:paraId="28D3EE95" w14:textId="77777777" w:rsidR="00384E3F" w:rsidRPr="001B50FD" w:rsidRDefault="00384E3F" w:rsidP="007A600D">
      <w:pPr>
        <w:rPr>
          <w:rFonts w:ascii="Times New Roman" w:hAnsi="Times New Roman" w:cs="Times New Roman"/>
        </w:rPr>
      </w:pPr>
    </w:p>
    <w:p w14:paraId="4295CD06" w14:textId="02003CCB" w:rsidR="00987C77" w:rsidRDefault="00754F7C" w:rsidP="00324DE3">
      <w:pPr>
        <w:ind w:left="284" w:hanging="284"/>
        <w:jc w:val="both"/>
        <w:rPr>
          <w:ins w:id="354" w:author="Yurii Litvinov" w:date="2021-01-20T19:29:00Z"/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  <w:lang w:val="en-US"/>
        </w:rPr>
        <w:t>I</w:t>
      </w:r>
      <w:ins w:id="355" w:author="Yurii Litvinov" w:date="2021-01-20T19:31:00Z">
        <w:r w:rsidR="006713EF" w:rsidRPr="006713EF">
          <w:rPr>
            <w:rFonts w:ascii="Times New Roman" w:hAnsi="Times New Roman" w:cs="Times New Roman"/>
            <w:rPrChange w:id="356" w:author="Yurii Litvinov" w:date="2021-01-20T19:31:00Z">
              <w:rPr>
                <w:rFonts w:ascii="Times New Roman" w:hAnsi="Times New Roman" w:cs="Times New Roman"/>
                <w:lang w:val="en-US"/>
              </w:rPr>
            </w:rPrChange>
          </w:rPr>
          <w:t>.</w:t>
        </w:r>
      </w:ins>
      <w:del w:id="357" w:author="Yurii Litvinov" w:date="2021-01-20T19:30:00Z">
        <w:r w:rsidRPr="006B66B2" w:rsidDel="006713EF">
          <w:rPr>
            <w:rFonts w:ascii="Times New Roman" w:hAnsi="Times New Roman" w:cs="Times New Roman"/>
          </w:rPr>
          <w:delText>,</w:delText>
        </w:r>
        <w:r w:rsidRPr="001B50FD" w:rsidDel="006713EF">
          <w:rPr>
            <w:rFonts w:ascii="Times New Roman" w:hAnsi="Times New Roman" w:cs="Times New Roman"/>
            <w:lang w:val="en-US"/>
          </w:rPr>
          <w:delText> </w:delText>
        </w:r>
      </w:del>
      <w:r w:rsidRPr="001B50FD">
        <w:rPr>
          <w:rFonts w:ascii="Times New Roman" w:hAnsi="Times New Roman" w:cs="Times New Roman"/>
          <w:lang w:val="en-US"/>
        </w:rPr>
        <w:t> </w:t>
      </w:r>
      <w:r w:rsidR="00A22961" w:rsidRPr="001B50FD">
        <w:rPr>
          <w:rFonts w:ascii="Times New Roman" w:hAnsi="Times New Roman" w:cs="Times New Roman"/>
        </w:rPr>
        <w:t>Глава 1. ЯЗЫКИ И ИХ ПРЕДСТАВЛЕНИЕ</w:t>
      </w:r>
      <w:ins w:id="358" w:author="Yurii Litvinov" w:date="2021-01-20T19:31:00Z">
        <w:r w:rsidR="006713EF" w:rsidRPr="006713EF">
          <w:rPr>
            <w:rFonts w:ascii="Times New Roman" w:hAnsi="Times New Roman" w:cs="Times New Roman"/>
            <w:rPrChange w:id="359" w:author="Yurii Litvinov" w:date="2021-01-20T19:31:00Z">
              <w:rPr>
                <w:rFonts w:ascii="Times New Roman" w:hAnsi="Times New Roman" w:cs="Times New Roman"/>
                <w:lang w:val="en-US"/>
              </w:rPr>
            </w:rPrChange>
          </w:rPr>
          <w:t>.</w:t>
        </w:r>
      </w:ins>
      <w:del w:id="360" w:author="Yurii Litvinov" w:date="2021-01-20T19:31:00Z">
        <w:r w:rsidR="00A22961" w:rsidRPr="001B50FD" w:rsidDel="006713EF">
          <w:rPr>
            <w:rFonts w:ascii="Times New Roman" w:hAnsi="Times New Roman" w:cs="Times New Roman"/>
          </w:rPr>
          <w:delText xml:space="preserve"> </w:delText>
        </w:r>
      </w:del>
    </w:p>
    <w:p w14:paraId="47D3373E" w14:textId="0911D195" w:rsidR="00324DE3" w:rsidRDefault="00A22961" w:rsidP="00324DE3">
      <w:pPr>
        <w:ind w:left="284" w:hanging="284"/>
        <w:jc w:val="both"/>
        <w:rPr>
          <w:ins w:id="361" w:author="Yurii Litvinov" w:date="2021-01-20T19:27:00Z"/>
          <w:rFonts w:ascii="Times New Roman" w:hAnsi="Times New Roman" w:cs="Times New Roman"/>
        </w:rPr>
      </w:pPr>
      <w:del w:id="362" w:author="Yurii Litvinov" w:date="2021-01-20T19:29:00Z">
        <w:r w:rsidRPr="001B50FD" w:rsidDel="00987C77">
          <w:rPr>
            <w:rFonts w:ascii="Times New Roman" w:hAnsi="Times New Roman" w:cs="Times New Roman"/>
          </w:rPr>
          <w:br/>
        </w:r>
      </w:del>
      <w:ins w:id="363" w:author="Yurii Litvinov" w:date="2021-01-20T19:29:00Z">
        <w:r w:rsidR="00987C77" w:rsidRPr="006713EF">
          <w:rPr>
            <w:rFonts w:ascii="Times New Roman" w:hAnsi="Times New Roman" w:cs="Times New Roman"/>
            <w:rPrChange w:id="364" w:author="Yurii Litvinov" w:date="2021-01-20T19:31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</w:t>
        </w:r>
      </w:ins>
      <w:r w:rsidRPr="001B50FD">
        <w:rPr>
          <w:rFonts w:ascii="Times New Roman" w:hAnsi="Times New Roman" w:cs="Times New Roman"/>
        </w:rPr>
        <w:t>Алфавиты и языки. Представление языков с помощью распознающих и порождающих процедур. Теорема о рекурсивности языка</w:t>
      </w:r>
      <w:r w:rsidRPr="006B66B2">
        <w:rPr>
          <w:rFonts w:ascii="Times New Roman" w:hAnsi="Times New Roman" w:cs="Times New Roman"/>
        </w:rPr>
        <w:t>.</w:t>
      </w:r>
    </w:p>
    <w:p w14:paraId="606B01E2" w14:textId="5E28E0BB" w:rsidR="00987C77" w:rsidRPr="006713EF" w:rsidRDefault="00A22961" w:rsidP="00324DE3">
      <w:pPr>
        <w:ind w:left="284" w:hanging="284"/>
        <w:jc w:val="both"/>
        <w:rPr>
          <w:ins w:id="365" w:author="Yurii Litvinov" w:date="2021-01-20T19:29:00Z"/>
          <w:rFonts w:ascii="Times New Roman" w:hAnsi="Times New Roman" w:cs="Times New Roman"/>
          <w:lang w:val="en-US"/>
          <w:rPrChange w:id="366" w:author="Yurii Litvinov" w:date="2021-01-20T19:31:00Z">
            <w:rPr>
              <w:ins w:id="367" w:author="Yurii Litvinov" w:date="2021-01-20T19:29:00Z"/>
              <w:rFonts w:ascii="Times New Roman" w:hAnsi="Times New Roman" w:cs="Times New Roman"/>
            </w:rPr>
          </w:rPrChange>
        </w:rPr>
      </w:pPr>
      <w:del w:id="368" w:author="Yurii Litvinov" w:date="2021-01-20T19:27:00Z">
        <w:r w:rsidRPr="006B66B2" w:rsidDel="00324DE3">
          <w:rPr>
            <w:rFonts w:ascii="Times New Roman" w:hAnsi="Times New Roman" w:cs="Times New Roman"/>
          </w:rPr>
          <w:br/>
        </w:r>
      </w:del>
      <w:ins w:id="369" w:author="Yurii Litvinov" w:date="2021-01-20T19:29:00Z">
        <w:r w:rsidR="00987C77">
          <w:rPr>
            <w:rFonts w:ascii="Times New Roman" w:hAnsi="Times New Roman" w:cs="Times New Roman"/>
            <w:lang w:val="en-US"/>
          </w:rPr>
          <w:t xml:space="preserve">   </w:t>
        </w:r>
      </w:ins>
      <w:ins w:id="370" w:author="Yurii Litvinov" w:date="2021-01-20T19:27:00Z">
        <w:r w:rsidR="00324DE3">
          <w:rPr>
            <w:rFonts w:ascii="Times New Roman" w:hAnsi="Times New Roman" w:cs="Times New Roman"/>
            <w:lang w:val="en-US"/>
          </w:rPr>
          <w:t xml:space="preserve"> </w:t>
        </w:r>
      </w:ins>
      <w:r w:rsidRPr="001B50FD">
        <w:rPr>
          <w:rFonts w:ascii="Times New Roman" w:hAnsi="Times New Roman" w:cs="Times New Roman"/>
        </w:rPr>
        <w:t>Глава 2. ГРАММАТИКИ</w:t>
      </w:r>
      <w:del w:id="371" w:author="Yurii Litvinov" w:date="2021-01-20T19:27:00Z">
        <w:r w:rsidRPr="001B50FD" w:rsidDel="00324DE3">
          <w:rPr>
            <w:rFonts w:ascii="Times New Roman" w:hAnsi="Times New Roman" w:cs="Times New Roman"/>
          </w:rPr>
          <w:delText xml:space="preserve"> </w:delText>
        </w:r>
      </w:del>
      <w:r w:rsidRPr="001B50FD">
        <w:rPr>
          <w:rFonts w:ascii="Times New Roman" w:hAnsi="Times New Roman" w:cs="Times New Roman"/>
        </w:rPr>
        <w:t>.</w:t>
      </w:r>
      <w:r w:rsidR="00F57DE3" w:rsidRPr="001B50FD">
        <w:rPr>
          <w:rFonts w:ascii="Times New Roman" w:hAnsi="Times New Roman" w:cs="Times New Roman"/>
        </w:rPr>
        <w:t xml:space="preserve"> ТИПЫ ГРАММАТИК</w:t>
      </w:r>
      <w:ins w:id="372" w:author="Yurii Litvinov" w:date="2021-01-20T19:31:00Z">
        <w:r w:rsidR="006713EF">
          <w:rPr>
            <w:rFonts w:ascii="Times New Roman" w:hAnsi="Times New Roman" w:cs="Times New Roman"/>
            <w:lang w:val="en-US"/>
          </w:rPr>
          <w:t>.</w:t>
        </w:r>
      </w:ins>
    </w:p>
    <w:p w14:paraId="6574980E" w14:textId="1489A2D9" w:rsidR="00A22961" w:rsidRPr="001B50FD" w:rsidRDefault="00987C77" w:rsidP="00324DE3">
      <w:pPr>
        <w:ind w:left="284" w:hanging="284"/>
        <w:jc w:val="both"/>
        <w:rPr>
          <w:rFonts w:ascii="Times New Roman" w:hAnsi="Times New Roman" w:cs="Times New Roman"/>
        </w:rPr>
        <w:pPrChange w:id="373" w:author="Yurii Litvinov" w:date="2021-01-20T19:27:00Z">
          <w:pPr>
            <w:ind w:left="284" w:hanging="284"/>
          </w:pPr>
        </w:pPrChange>
      </w:pPr>
      <w:ins w:id="374" w:author="Yurii Litvinov" w:date="2021-01-20T19:29:00Z">
        <w:r>
          <w:rPr>
            <w:rFonts w:ascii="Times New Roman" w:hAnsi="Times New Roman" w:cs="Times New Roman"/>
            <w:lang w:val="en-US"/>
          </w:rPr>
          <w:t xml:space="preserve"> </w:t>
        </w:r>
      </w:ins>
      <w:del w:id="375" w:author="Yurii Litvinov" w:date="2021-01-20T19:29:00Z">
        <w:r w:rsidR="00A22961" w:rsidRPr="001B50FD" w:rsidDel="00987C77">
          <w:rPr>
            <w:rFonts w:ascii="Times New Roman" w:hAnsi="Times New Roman" w:cs="Times New Roman"/>
          </w:rPr>
          <w:br/>
        </w:r>
      </w:del>
      <w:ins w:id="376" w:author="Yurii Litvinov" w:date="2021-01-20T19:29:00Z">
        <w:r>
          <w:rPr>
            <w:rFonts w:ascii="Times New Roman" w:hAnsi="Times New Roman" w:cs="Times New Roman"/>
            <w:lang w:val="en-US"/>
          </w:rPr>
          <w:t xml:space="preserve">   </w:t>
        </w:r>
      </w:ins>
      <w:r w:rsidR="00A22961" w:rsidRPr="001B50FD">
        <w:rPr>
          <w:rFonts w:ascii="Times New Roman" w:hAnsi="Times New Roman" w:cs="Times New Roman"/>
        </w:rPr>
        <w:t>Формальное определение грамматики. Типы грамматик.</w:t>
      </w:r>
      <w:r w:rsidR="00F57DE3" w:rsidRPr="001B50FD">
        <w:rPr>
          <w:rFonts w:ascii="Times New Roman" w:hAnsi="Times New Roman" w:cs="Times New Roman"/>
        </w:rPr>
        <w:t xml:space="preserve"> Иерархия Н Хомского.</w:t>
      </w:r>
      <w:r w:rsidR="00A22961" w:rsidRPr="001B50FD">
        <w:rPr>
          <w:rFonts w:ascii="Times New Roman" w:hAnsi="Times New Roman" w:cs="Times New Roman"/>
        </w:rPr>
        <w:t xml:space="preserve"> Пустое предложение. Рекурсивность контекстно-зависимых грамматик. Деревья вывода в контекстно-свободных грамматиках. Теорема о деревьях вывода.</w:t>
      </w:r>
    </w:p>
    <w:p w14:paraId="4C074C4B" w14:textId="17102DD3" w:rsidR="00987C77" w:rsidRDefault="00324DE3" w:rsidP="00324DE3">
      <w:pPr>
        <w:ind w:left="284" w:hanging="284"/>
        <w:jc w:val="both"/>
        <w:rPr>
          <w:ins w:id="377" w:author="Yurii Litvinov" w:date="2021-01-20T19:29:00Z"/>
          <w:rFonts w:ascii="Times New Roman" w:hAnsi="Times New Roman" w:cs="Times New Roman"/>
        </w:rPr>
      </w:pPr>
      <w:ins w:id="378" w:author="Yurii Litvinov" w:date="2021-01-20T19:27:00Z">
        <w:r>
          <w:rPr>
            <w:rFonts w:ascii="Times New Roman" w:hAnsi="Times New Roman" w:cs="Times New Roman"/>
            <w:lang w:val="en-US"/>
          </w:rPr>
          <w:t>I</w:t>
        </w:r>
      </w:ins>
      <w:r w:rsidR="00A22961" w:rsidRPr="001B50FD">
        <w:rPr>
          <w:rFonts w:ascii="Times New Roman" w:hAnsi="Times New Roman" w:cs="Times New Roman"/>
        </w:rPr>
        <w:t>I</w:t>
      </w:r>
      <w:del w:id="379" w:author="Yurii Litvinov" w:date="2021-01-20T19:29:00Z">
        <w:r w:rsidR="00A22961" w:rsidRPr="001B50FD" w:rsidDel="00987C77">
          <w:rPr>
            <w:rFonts w:ascii="Times New Roman" w:hAnsi="Times New Roman" w:cs="Times New Roman"/>
          </w:rPr>
          <w:delText>I</w:delText>
        </w:r>
      </w:del>
      <w:r w:rsidR="00A22961" w:rsidRPr="001B50FD">
        <w:rPr>
          <w:rFonts w:ascii="Times New Roman" w:hAnsi="Times New Roman" w:cs="Times New Roman"/>
        </w:rPr>
        <w:t xml:space="preserve"> </w:t>
      </w:r>
      <w:r w:rsidR="00754F7C" w:rsidRPr="001B50FD">
        <w:rPr>
          <w:rFonts w:ascii="Times New Roman" w:hAnsi="Times New Roman" w:cs="Times New Roman"/>
          <w:lang w:val="en-US"/>
        </w:rPr>
        <w:t>  </w:t>
      </w:r>
      <w:r w:rsidR="00A22961" w:rsidRPr="001B50FD">
        <w:rPr>
          <w:rFonts w:ascii="Times New Roman" w:hAnsi="Times New Roman" w:cs="Times New Roman"/>
        </w:rPr>
        <w:t>Глава 3. КОНЕЧНЫЕ АВТОМАТЫ И РЕГУЛЯРНЫЕ ГРАММАТИКИ.</w:t>
      </w:r>
    </w:p>
    <w:p w14:paraId="44FA3E55" w14:textId="0DC120BE" w:rsidR="00A22961" w:rsidRPr="006B66B2" w:rsidRDefault="00A22961" w:rsidP="00324DE3">
      <w:pPr>
        <w:ind w:left="284" w:hanging="284"/>
        <w:jc w:val="both"/>
        <w:rPr>
          <w:rFonts w:ascii="Times New Roman" w:hAnsi="Times New Roman" w:cs="Times New Roman"/>
        </w:rPr>
        <w:pPrChange w:id="380" w:author="Yurii Litvinov" w:date="2021-01-20T19:27:00Z">
          <w:pPr>
            <w:ind w:left="284" w:hanging="284"/>
          </w:pPr>
        </w:pPrChange>
      </w:pPr>
      <w:del w:id="381" w:author="Yurii Litvinov" w:date="2021-01-20T19:29:00Z">
        <w:r w:rsidRPr="001B50FD" w:rsidDel="00987C77">
          <w:rPr>
            <w:rFonts w:ascii="Times New Roman" w:hAnsi="Times New Roman" w:cs="Times New Roman"/>
          </w:rPr>
          <w:br/>
        </w:r>
      </w:del>
      <w:ins w:id="382" w:author="Yurii Litvinov" w:date="2021-01-20T19:29:00Z">
        <w:r w:rsidR="00987C77" w:rsidRPr="00987C77">
          <w:rPr>
            <w:rFonts w:ascii="Times New Roman" w:hAnsi="Times New Roman" w:cs="Times New Roman"/>
            <w:rPrChange w:id="383" w:author="Yurii Litvinov" w:date="2021-01-20T19:29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</w:t>
        </w:r>
      </w:ins>
      <w:r w:rsidRPr="001B50FD">
        <w:rPr>
          <w:rFonts w:ascii="Times New Roman" w:hAnsi="Times New Roman" w:cs="Times New Roman"/>
        </w:rPr>
        <w:t xml:space="preserve">Теорема о единственности конечного автомата с минимальным числом состояний. Недетерминированные конечные автоматы. Теорема об эквивалентности недетерминированных и </w:t>
      </w:r>
      <w:del w:id="384" w:author="Yurii Litvinov" w:date="2021-01-20T19:27:00Z">
        <w:r w:rsidRPr="001B50FD" w:rsidDel="00324DE3">
          <w:rPr>
            <w:rFonts w:ascii="Times New Roman" w:hAnsi="Times New Roman" w:cs="Times New Roman"/>
          </w:rPr>
          <w:delText xml:space="preserve"> </w:delText>
        </w:r>
      </w:del>
      <w:r w:rsidRPr="001B50FD">
        <w:rPr>
          <w:rFonts w:ascii="Times New Roman" w:hAnsi="Times New Roman" w:cs="Times New Roman"/>
        </w:rPr>
        <w:t>детерминированных конечных автоматов. Конечные автоматы и языки</w:t>
      </w:r>
      <w:r w:rsidR="00754F7C" w:rsidRPr="006B66B2">
        <w:rPr>
          <w:rFonts w:ascii="Times New Roman" w:hAnsi="Times New Roman" w:cs="Times New Roman"/>
        </w:rPr>
        <w:t xml:space="preserve"> </w:t>
      </w:r>
      <w:r w:rsidRPr="001B50FD">
        <w:rPr>
          <w:rFonts w:ascii="Times New Roman" w:hAnsi="Times New Roman" w:cs="Times New Roman"/>
        </w:rPr>
        <w:t xml:space="preserve">типа 3. Теоремы об эквивалентности конечных автоматов и грамматик типа 3. Теорема о том, что класс регулярных языков образует булеву алгебру. Замкнутость регулярных языков относительно произведения и замыкания. Теорема Клини и следствие из нее. Алгоритмически разрешимые проблемы, касающиеся конечных автоматов (проблемы пустоты и бесконечности языков, распознаваемых конечными автоматами, проблема эквивалентности конечных автоматов). </w:t>
      </w:r>
    </w:p>
    <w:p w14:paraId="5788B48A" w14:textId="30A1250D" w:rsidR="00987C77" w:rsidRDefault="00754F7C" w:rsidP="00324DE3">
      <w:pPr>
        <w:ind w:left="284" w:hanging="284"/>
        <w:jc w:val="both"/>
        <w:rPr>
          <w:ins w:id="385" w:author="Yurii Litvinov" w:date="2021-01-20T19:29:00Z"/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  <w:lang w:val="en-US"/>
        </w:rPr>
        <w:t>I</w:t>
      </w:r>
      <w:del w:id="386" w:author="Yurii Litvinov" w:date="2021-01-20T19:27:00Z">
        <w:r w:rsidRPr="001B50FD" w:rsidDel="00324DE3">
          <w:rPr>
            <w:rFonts w:ascii="Times New Roman" w:hAnsi="Times New Roman" w:cs="Times New Roman"/>
            <w:lang w:val="en-US"/>
          </w:rPr>
          <w:delText>II</w:delText>
        </w:r>
      </w:del>
      <w:ins w:id="387" w:author="Yurii Litvinov" w:date="2021-01-20T19:29:00Z">
        <w:r w:rsidR="00987C77">
          <w:rPr>
            <w:rFonts w:ascii="Times New Roman" w:hAnsi="Times New Roman" w:cs="Times New Roman"/>
            <w:lang w:val="en-US"/>
          </w:rPr>
          <w:t>II</w:t>
        </w:r>
      </w:ins>
      <w:r w:rsidRPr="001B50FD">
        <w:rPr>
          <w:rFonts w:ascii="Times New Roman" w:hAnsi="Times New Roman" w:cs="Times New Roman"/>
        </w:rPr>
        <w:t>.</w:t>
      </w:r>
      <w:r w:rsidRPr="001B50FD">
        <w:rPr>
          <w:rFonts w:ascii="Times New Roman" w:hAnsi="Times New Roman" w:cs="Times New Roman"/>
          <w:lang w:val="en-US"/>
        </w:rPr>
        <w:t>  </w:t>
      </w:r>
      <w:r w:rsidRPr="001B50FD">
        <w:rPr>
          <w:rFonts w:ascii="Times New Roman" w:hAnsi="Times New Roman" w:cs="Times New Roman"/>
        </w:rPr>
        <w:t>Глава 4. КОНТЕКСТНО-СВОБОДНЫЕ ГРАММАТИКИ</w:t>
      </w:r>
      <w:r w:rsidRPr="006B66B2">
        <w:rPr>
          <w:rFonts w:ascii="Times New Roman" w:hAnsi="Times New Roman" w:cs="Times New Roman"/>
        </w:rPr>
        <w:t>.</w:t>
      </w:r>
    </w:p>
    <w:p w14:paraId="4F361646" w14:textId="7D0049DB" w:rsidR="00754F7C" w:rsidRPr="006B66B2" w:rsidRDefault="00754F7C" w:rsidP="00324DE3">
      <w:pPr>
        <w:ind w:left="284" w:hanging="284"/>
        <w:jc w:val="both"/>
        <w:rPr>
          <w:rFonts w:ascii="Times New Roman" w:hAnsi="Times New Roman" w:cs="Times New Roman"/>
        </w:rPr>
        <w:pPrChange w:id="388" w:author="Yurii Litvinov" w:date="2021-01-20T19:27:00Z">
          <w:pPr>
            <w:ind w:left="284" w:hanging="284"/>
          </w:pPr>
        </w:pPrChange>
      </w:pPr>
      <w:del w:id="389" w:author="Yurii Litvinov" w:date="2021-01-20T19:29:00Z">
        <w:r w:rsidRPr="006B66B2" w:rsidDel="00987C77">
          <w:rPr>
            <w:rFonts w:ascii="Times New Roman" w:hAnsi="Times New Roman" w:cs="Times New Roman"/>
          </w:rPr>
          <w:br/>
        </w:r>
      </w:del>
      <w:ins w:id="390" w:author="Yurii Litvinov" w:date="2021-01-20T19:29:00Z">
        <w:r w:rsidR="00987C77" w:rsidRPr="00987C77">
          <w:rPr>
            <w:rFonts w:ascii="Times New Roman" w:hAnsi="Times New Roman" w:cs="Times New Roman"/>
            <w:rPrChange w:id="391" w:author="Yurii Litvinov" w:date="2021-01-20T19:29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</w:t>
        </w:r>
      </w:ins>
      <w:r w:rsidRPr="001B50FD">
        <w:rPr>
          <w:rFonts w:ascii="Times New Roman" w:hAnsi="Times New Roman" w:cs="Times New Roman"/>
        </w:rPr>
        <w:t xml:space="preserve">Теорема об алгоритмической разрешимости пустоты языка, порождаемого КС-грамматикой. Теоремы об исключении непродуктивных и недостижимых </w:t>
      </w:r>
      <w:proofErr w:type="spellStart"/>
      <w:r w:rsidRPr="001B50FD">
        <w:rPr>
          <w:rFonts w:ascii="Times New Roman" w:hAnsi="Times New Roman" w:cs="Times New Roman"/>
        </w:rPr>
        <w:t>нетерминалов</w:t>
      </w:r>
      <w:proofErr w:type="spellEnd"/>
      <w:r w:rsidRPr="001B50FD">
        <w:rPr>
          <w:rFonts w:ascii="Times New Roman" w:hAnsi="Times New Roman" w:cs="Times New Roman"/>
        </w:rPr>
        <w:t xml:space="preserve"> из КС-грамматик. Лемма о левостороннем выводе. Теорема об исключении цепных правил из КС-грамматики.</w:t>
      </w:r>
      <w:ins w:id="392" w:author="Yurii Litvinov" w:date="2021-01-20T19:28:00Z">
        <w:r w:rsidR="00324DE3" w:rsidRPr="00324DE3">
          <w:rPr>
            <w:rFonts w:ascii="Times New Roman" w:hAnsi="Times New Roman" w:cs="Times New Roman"/>
            <w:rPrChange w:id="393" w:author="Yurii Litvinov" w:date="2021-01-20T19:28:00Z">
              <w:rPr>
                <w:rFonts w:ascii="Times New Roman" w:hAnsi="Times New Roman" w:cs="Times New Roman"/>
                <w:lang w:val="en-US"/>
              </w:rPr>
            </w:rPrChange>
          </w:rPr>
          <w:t xml:space="preserve"> </w:t>
        </w:r>
      </w:ins>
      <w:proofErr w:type="gramStart"/>
      <w:r w:rsidRPr="001B50FD">
        <w:rPr>
          <w:rFonts w:ascii="Times New Roman" w:hAnsi="Times New Roman" w:cs="Times New Roman"/>
        </w:rPr>
        <w:t>Теорема</w:t>
      </w:r>
      <w:proofErr w:type="gramEnd"/>
      <w:r w:rsidRPr="001B50FD">
        <w:rPr>
          <w:rFonts w:ascii="Times New Roman" w:hAnsi="Times New Roman" w:cs="Times New Roman"/>
        </w:rPr>
        <w:t xml:space="preserve"> о нормальной форме Хомского. Леммы о подстановке и устранении левой рекурсии.</w:t>
      </w:r>
      <w:ins w:id="394" w:author="Yurii Litvinov" w:date="2021-01-20T19:28:00Z">
        <w:r w:rsidR="00324DE3" w:rsidRPr="00324DE3">
          <w:rPr>
            <w:rFonts w:ascii="Times New Roman" w:hAnsi="Times New Roman" w:cs="Times New Roman"/>
            <w:rPrChange w:id="395" w:author="Yurii Litvinov" w:date="2021-01-20T19:28:00Z">
              <w:rPr>
                <w:rFonts w:ascii="Times New Roman" w:hAnsi="Times New Roman" w:cs="Times New Roman"/>
                <w:lang w:val="en-US"/>
              </w:rPr>
            </w:rPrChange>
          </w:rPr>
          <w:t xml:space="preserve"> </w:t>
        </w:r>
      </w:ins>
      <w:r w:rsidRPr="001B50FD">
        <w:rPr>
          <w:rFonts w:ascii="Times New Roman" w:hAnsi="Times New Roman" w:cs="Times New Roman"/>
        </w:rPr>
        <w:t xml:space="preserve">Теорема о нормальной форме </w:t>
      </w:r>
      <w:proofErr w:type="spellStart"/>
      <w:r w:rsidRPr="001B50FD">
        <w:rPr>
          <w:rFonts w:ascii="Times New Roman" w:hAnsi="Times New Roman" w:cs="Times New Roman"/>
        </w:rPr>
        <w:t>Грейбах</w:t>
      </w:r>
      <w:proofErr w:type="spellEnd"/>
      <w:r w:rsidRPr="001B50FD">
        <w:rPr>
          <w:rFonts w:ascii="Times New Roman" w:hAnsi="Times New Roman" w:cs="Times New Roman"/>
        </w:rPr>
        <w:t>.</w:t>
      </w:r>
      <w:ins w:id="396" w:author="Yurii Litvinov" w:date="2021-01-20T19:28:00Z">
        <w:r w:rsidR="00324DE3">
          <w:rPr>
            <w:rFonts w:ascii="Times New Roman" w:hAnsi="Times New Roman" w:cs="Times New Roman"/>
            <w:lang w:val="en-US"/>
          </w:rPr>
          <w:t xml:space="preserve"> </w:t>
        </w:r>
      </w:ins>
      <w:r w:rsidRPr="001B50FD">
        <w:rPr>
          <w:rFonts w:ascii="Times New Roman" w:hAnsi="Times New Roman" w:cs="Times New Roman"/>
        </w:rPr>
        <w:t>Теорема “</w:t>
      </w:r>
      <w:proofErr w:type="spellStart"/>
      <w:r w:rsidRPr="001B50FD">
        <w:rPr>
          <w:rFonts w:ascii="Times New Roman" w:hAnsi="Times New Roman" w:cs="Times New Roman"/>
          <w:i/>
        </w:rPr>
        <w:t>uvwxy</w:t>
      </w:r>
      <w:proofErr w:type="spellEnd"/>
      <w:r w:rsidRPr="001B50FD">
        <w:rPr>
          <w:rFonts w:ascii="Times New Roman" w:hAnsi="Times New Roman" w:cs="Times New Roman"/>
        </w:rPr>
        <w:t xml:space="preserve">”. Теоремы об алгоритмической разрешимости конечности КС-языков и исключении </w:t>
      </w:r>
      <w:proofErr w:type="spellStart"/>
      <w:r w:rsidRPr="001B50FD">
        <w:rPr>
          <w:rFonts w:ascii="Times New Roman" w:hAnsi="Times New Roman" w:cs="Times New Roman"/>
        </w:rPr>
        <w:t>нетерминалов</w:t>
      </w:r>
      <w:proofErr w:type="spellEnd"/>
      <w:r w:rsidRPr="001B50FD">
        <w:rPr>
          <w:rFonts w:ascii="Times New Roman" w:hAnsi="Times New Roman" w:cs="Times New Roman"/>
        </w:rPr>
        <w:t xml:space="preserve">, порождающих конечные языки, из КС-грамматик. Свойство </w:t>
      </w:r>
      <w:proofErr w:type="spellStart"/>
      <w:r w:rsidRPr="001B50FD">
        <w:rPr>
          <w:rFonts w:ascii="Times New Roman" w:hAnsi="Times New Roman" w:cs="Times New Roman"/>
        </w:rPr>
        <w:t>самовставленности</w:t>
      </w:r>
      <w:proofErr w:type="spellEnd"/>
      <w:r w:rsidRPr="001B50FD">
        <w:rPr>
          <w:rFonts w:ascii="Times New Roman" w:hAnsi="Times New Roman" w:cs="Times New Roman"/>
        </w:rPr>
        <w:t xml:space="preserve">. Теорема о регулярности языков, порождаемых </w:t>
      </w:r>
      <w:proofErr w:type="spellStart"/>
      <w:r w:rsidRPr="001B50FD">
        <w:rPr>
          <w:rFonts w:ascii="Times New Roman" w:hAnsi="Times New Roman" w:cs="Times New Roman"/>
        </w:rPr>
        <w:t>несамовставленными</w:t>
      </w:r>
      <w:proofErr w:type="spellEnd"/>
      <w:r w:rsidRPr="001B50FD">
        <w:rPr>
          <w:rFonts w:ascii="Times New Roman" w:hAnsi="Times New Roman" w:cs="Times New Roman"/>
        </w:rPr>
        <w:t xml:space="preserve"> КС-граммати</w:t>
      </w:r>
      <w:del w:id="397" w:author="Yurii Litvinov" w:date="2021-01-20T19:28:00Z">
        <w:r w:rsidRPr="006B66B2" w:rsidDel="00324DE3">
          <w:rPr>
            <w:rFonts w:ascii="Times New Roman" w:hAnsi="Times New Roman" w:cs="Times New Roman"/>
          </w:rPr>
          <w:delText>-</w:delText>
        </w:r>
      </w:del>
      <w:r w:rsidRPr="001B50FD">
        <w:rPr>
          <w:rFonts w:ascii="Times New Roman" w:hAnsi="Times New Roman" w:cs="Times New Roman"/>
        </w:rPr>
        <w:t xml:space="preserve">ками. Теорема об </w:t>
      </w:r>
      <w:r w:rsidRPr="001B50FD">
        <w:rPr>
          <w:rFonts w:ascii="Times New Roman" w:hAnsi="Times New Roman" w:cs="Times New Roman"/>
        </w:rPr>
        <w:sym w:font="Symbol" w:char="F065"/>
      </w:r>
      <w:r w:rsidRPr="001B50FD">
        <w:rPr>
          <w:rFonts w:ascii="Times New Roman" w:hAnsi="Times New Roman" w:cs="Times New Roman"/>
        </w:rPr>
        <w:t>-правилах в контекстно-свободных грамматиках. Специальные типы контекстно-свободных языков и грамматик. КСР-грамматики и синтаксическая граф-схема.</w:t>
      </w:r>
    </w:p>
    <w:p w14:paraId="18B15713" w14:textId="31172357" w:rsidR="00987C77" w:rsidRDefault="00987C77" w:rsidP="00324DE3">
      <w:pPr>
        <w:ind w:left="284" w:hanging="284"/>
        <w:jc w:val="both"/>
        <w:rPr>
          <w:ins w:id="398" w:author="Yurii Litvinov" w:date="2021-01-20T19:29:00Z"/>
          <w:rFonts w:ascii="Times New Roman" w:hAnsi="Times New Roman" w:cs="Times New Roman"/>
        </w:rPr>
      </w:pPr>
      <w:ins w:id="399" w:author="Yurii Litvinov" w:date="2021-01-20T19:30:00Z">
        <w:r>
          <w:rPr>
            <w:rFonts w:ascii="Times New Roman" w:hAnsi="Times New Roman" w:cs="Times New Roman"/>
            <w:lang w:val="en-US"/>
          </w:rPr>
          <w:t>I</w:t>
        </w:r>
      </w:ins>
      <w:del w:id="400" w:author="Yurii Litvinov" w:date="2021-01-20T19:27:00Z">
        <w:r w:rsidR="00D17013" w:rsidRPr="001B50FD" w:rsidDel="00324DE3">
          <w:rPr>
            <w:rFonts w:ascii="Times New Roman" w:hAnsi="Times New Roman" w:cs="Times New Roman"/>
            <w:lang w:val="en-US"/>
          </w:rPr>
          <w:delText>I</w:delText>
        </w:r>
      </w:del>
      <w:r w:rsidR="00D17013" w:rsidRPr="001B50FD">
        <w:rPr>
          <w:rFonts w:ascii="Times New Roman" w:hAnsi="Times New Roman" w:cs="Times New Roman"/>
          <w:lang w:val="en-US"/>
        </w:rPr>
        <w:t>V</w:t>
      </w:r>
      <w:r w:rsidR="00D17013" w:rsidRPr="001B50FD">
        <w:rPr>
          <w:rFonts w:ascii="Times New Roman" w:hAnsi="Times New Roman" w:cs="Times New Roman"/>
        </w:rPr>
        <w:t>.</w:t>
      </w:r>
      <w:r w:rsidR="00D17013" w:rsidRPr="001B50FD">
        <w:rPr>
          <w:rFonts w:ascii="Times New Roman" w:hAnsi="Times New Roman" w:cs="Times New Roman"/>
          <w:lang w:val="en-US"/>
        </w:rPr>
        <w:t>  </w:t>
      </w:r>
      <w:r w:rsidR="00D17013" w:rsidRPr="001B50FD">
        <w:rPr>
          <w:rFonts w:ascii="Times New Roman" w:hAnsi="Times New Roman" w:cs="Times New Roman"/>
        </w:rPr>
        <w:t>Глава 5. МАГАЗИННЫЕ АВТОМАТЫ.</w:t>
      </w:r>
    </w:p>
    <w:p w14:paraId="69015BA3" w14:textId="32E922E6" w:rsidR="00754F7C" w:rsidRPr="006B66B2" w:rsidRDefault="00D17013" w:rsidP="00324DE3">
      <w:pPr>
        <w:ind w:left="284" w:hanging="284"/>
        <w:jc w:val="both"/>
        <w:rPr>
          <w:rFonts w:ascii="Times New Roman" w:hAnsi="Times New Roman" w:cs="Times New Roman"/>
        </w:rPr>
        <w:pPrChange w:id="401" w:author="Yurii Litvinov" w:date="2021-01-20T19:27:00Z">
          <w:pPr>
            <w:ind w:left="284" w:hanging="284"/>
          </w:pPr>
        </w:pPrChange>
      </w:pPr>
      <w:del w:id="402" w:author="Yurii Litvinov" w:date="2021-01-20T19:29:00Z">
        <w:r w:rsidRPr="006B66B2" w:rsidDel="00987C77">
          <w:rPr>
            <w:rFonts w:ascii="Times New Roman" w:hAnsi="Times New Roman" w:cs="Times New Roman"/>
          </w:rPr>
          <w:br/>
        </w:r>
      </w:del>
      <w:ins w:id="403" w:author="Yurii Litvinov" w:date="2021-01-20T19:29:00Z">
        <w:r w:rsidR="00987C77" w:rsidRPr="00987C77">
          <w:rPr>
            <w:rFonts w:ascii="Times New Roman" w:hAnsi="Times New Roman" w:cs="Times New Roman"/>
            <w:rPrChange w:id="404" w:author="Yurii Litvinov" w:date="2021-01-20T19:29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</w:t>
        </w:r>
      </w:ins>
      <w:r w:rsidRPr="001B50FD">
        <w:rPr>
          <w:rFonts w:ascii="Times New Roman" w:hAnsi="Times New Roman" w:cs="Times New Roman"/>
        </w:rPr>
        <w:t>Теорема об эквивалентности языков, принимаемых недетерминированными магазинными автоматами при конечном состоянии и при пустом магазине. Эквивалентность недетерминированных магазинных автоматов и контекстно-свободных грамматик.</w:t>
      </w:r>
    </w:p>
    <w:p w14:paraId="728FC05E" w14:textId="37749AFF" w:rsidR="00987C77" w:rsidRDefault="00D17013" w:rsidP="00324DE3">
      <w:pPr>
        <w:ind w:left="284" w:hanging="284"/>
        <w:jc w:val="both"/>
        <w:rPr>
          <w:ins w:id="405" w:author="Yurii Litvinov" w:date="2021-01-20T19:29:00Z"/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  <w:lang w:val="en-US"/>
        </w:rPr>
        <w:t>V</w:t>
      </w:r>
      <w:r w:rsidRPr="001B50FD">
        <w:rPr>
          <w:rFonts w:ascii="Times New Roman" w:hAnsi="Times New Roman" w:cs="Times New Roman"/>
        </w:rPr>
        <w:t>.</w:t>
      </w:r>
      <w:r w:rsidRPr="001B50FD">
        <w:rPr>
          <w:rFonts w:ascii="Times New Roman" w:hAnsi="Times New Roman" w:cs="Times New Roman"/>
          <w:lang w:val="en-US"/>
        </w:rPr>
        <w:t> </w:t>
      </w:r>
      <w:del w:id="406" w:author="Yurii Litvinov" w:date="2021-01-20T19:31:00Z">
        <w:r w:rsidRPr="001B50FD" w:rsidDel="006713EF">
          <w:rPr>
            <w:rFonts w:ascii="Times New Roman" w:hAnsi="Times New Roman" w:cs="Times New Roman"/>
            <w:lang w:val="en-US"/>
          </w:rPr>
          <w:delText> </w:delText>
        </w:r>
      </w:del>
      <w:r w:rsidRPr="001B50FD">
        <w:rPr>
          <w:rFonts w:ascii="Times New Roman" w:hAnsi="Times New Roman" w:cs="Times New Roman"/>
        </w:rPr>
        <w:t>Глава 6. МАШИНЫ ТЬЮРИНГА. Машины Тьюринга и их модификации.</w:t>
      </w:r>
    </w:p>
    <w:p w14:paraId="15DAE48C" w14:textId="77777777" w:rsidR="006713EF" w:rsidRDefault="00D17013" w:rsidP="00324DE3">
      <w:pPr>
        <w:ind w:left="284" w:hanging="284"/>
        <w:jc w:val="both"/>
        <w:rPr>
          <w:ins w:id="407" w:author="Yurii Litvinov" w:date="2021-01-20T19:31:00Z"/>
          <w:rFonts w:ascii="Times New Roman" w:hAnsi="Times New Roman" w:cs="Times New Roman"/>
        </w:rPr>
      </w:pPr>
      <w:del w:id="408" w:author="Yurii Litvinov" w:date="2021-01-20T19:31:00Z">
        <w:r w:rsidRPr="001B50FD" w:rsidDel="006713EF">
          <w:rPr>
            <w:rFonts w:ascii="Times New Roman" w:hAnsi="Times New Roman" w:cs="Times New Roman"/>
          </w:rPr>
          <w:br/>
        </w:r>
      </w:del>
      <w:ins w:id="409" w:author="Yurii Litvinov" w:date="2021-01-20T19:31:00Z">
        <w:r w:rsidR="006713EF">
          <w:rPr>
            <w:rFonts w:ascii="Times New Roman" w:hAnsi="Times New Roman" w:cs="Times New Roman"/>
            <w:lang w:val="en-US"/>
          </w:rPr>
          <w:t xml:space="preserve">     </w:t>
        </w:r>
      </w:ins>
      <w:r w:rsidRPr="001B50FD">
        <w:rPr>
          <w:rFonts w:ascii="Times New Roman" w:hAnsi="Times New Roman" w:cs="Times New Roman"/>
        </w:rPr>
        <w:t>Глав</w:t>
      </w:r>
      <w:r w:rsidR="00B05E3E" w:rsidRPr="001B50FD">
        <w:rPr>
          <w:rFonts w:ascii="Times New Roman" w:hAnsi="Times New Roman" w:cs="Times New Roman"/>
        </w:rPr>
        <w:t xml:space="preserve">а 7. МАШИНЫ ТЬЮРИНГА: ПРОБЛЕМА </w:t>
      </w:r>
      <w:r w:rsidRPr="001B50FD">
        <w:rPr>
          <w:rFonts w:ascii="Times New Roman" w:hAnsi="Times New Roman" w:cs="Times New Roman"/>
        </w:rPr>
        <w:t xml:space="preserve">ОСТАНОВКИ, ЯЗЫКИ ТИПА 0. </w:t>
      </w:r>
    </w:p>
    <w:p w14:paraId="74255EBE" w14:textId="62AA50FF" w:rsidR="00D17013" w:rsidRPr="001B50FD" w:rsidRDefault="00D17013" w:rsidP="00324DE3">
      <w:pPr>
        <w:ind w:left="284" w:hanging="284"/>
        <w:jc w:val="both"/>
        <w:rPr>
          <w:rFonts w:ascii="Times New Roman" w:hAnsi="Times New Roman" w:cs="Times New Roman"/>
        </w:rPr>
        <w:pPrChange w:id="410" w:author="Yurii Litvinov" w:date="2021-01-20T19:27:00Z">
          <w:pPr>
            <w:ind w:left="284" w:hanging="284"/>
          </w:pPr>
        </w:pPrChange>
      </w:pPr>
      <w:del w:id="411" w:author="Yurii Litvinov" w:date="2021-01-20T19:31:00Z">
        <w:r w:rsidRPr="001B50FD" w:rsidDel="006713EF">
          <w:rPr>
            <w:rFonts w:ascii="Times New Roman" w:hAnsi="Times New Roman" w:cs="Times New Roman"/>
          </w:rPr>
          <w:br/>
        </w:r>
      </w:del>
      <w:ins w:id="412" w:author="Yurii Litvinov" w:date="2021-01-20T19:31:00Z">
        <w:r w:rsidR="006713EF" w:rsidRPr="006713EF">
          <w:rPr>
            <w:rFonts w:ascii="Times New Roman" w:hAnsi="Times New Roman" w:cs="Times New Roman"/>
            <w:rPrChange w:id="413" w:author="Yurii Litvinov" w:date="2021-01-20T19:31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 </w:t>
        </w:r>
      </w:ins>
      <w:r w:rsidRPr="001B50FD">
        <w:rPr>
          <w:rFonts w:ascii="Times New Roman" w:hAnsi="Times New Roman" w:cs="Times New Roman"/>
        </w:rPr>
        <w:t xml:space="preserve">Универсальная машина Тьюринга. Алгоритмическая неразрешимость проблемы остановки. Леммы о рекурсивности дополнения рекурсивного множества и рекурсивной </w:t>
      </w:r>
      <w:proofErr w:type="spellStart"/>
      <w:r w:rsidRPr="001B50FD">
        <w:rPr>
          <w:rFonts w:ascii="Times New Roman" w:hAnsi="Times New Roman" w:cs="Times New Roman"/>
        </w:rPr>
        <w:t>перечислимости</w:t>
      </w:r>
      <w:proofErr w:type="spellEnd"/>
      <w:r w:rsidRPr="001B50FD">
        <w:rPr>
          <w:rFonts w:ascii="Times New Roman" w:hAnsi="Times New Roman" w:cs="Times New Roman"/>
        </w:rPr>
        <w:t xml:space="preserve"> множества </w:t>
      </w:r>
      <w:r w:rsidRPr="001B50FD">
        <w:rPr>
          <w:rFonts w:ascii="Times New Roman" w:hAnsi="Times New Roman" w:cs="Times New Roman"/>
          <w:i/>
          <w:iCs/>
          <w:lang w:val="en-US"/>
        </w:rPr>
        <w:t>L</w:t>
      </w:r>
      <w:r w:rsidRPr="001B50FD">
        <w:rPr>
          <w:rFonts w:ascii="Times New Roman" w:hAnsi="Times New Roman" w:cs="Times New Roman"/>
          <w:vertAlign w:val="subscript"/>
        </w:rPr>
        <w:t>2</w:t>
      </w:r>
      <w:r w:rsidRPr="001B50FD">
        <w:rPr>
          <w:rFonts w:ascii="Times New Roman" w:hAnsi="Times New Roman" w:cs="Times New Roman"/>
        </w:rPr>
        <w:t xml:space="preserve"> = {</w:t>
      </w:r>
      <w:r w:rsidRPr="001B50FD">
        <w:rPr>
          <w:rFonts w:ascii="Times New Roman" w:hAnsi="Times New Roman" w:cs="Times New Roman"/>
          <w:i/>
          <w:iCs/>
          <w:lang w:val="en-US"/>
        </w:rPr>
        <w:t>x</w:t>
      </w:r>
      <w:r w:rsidRPr="001B50FD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r w:rsidRPr="001B50FD">
        <w:rPr>
          <w:rFonts w:ascii="Times New Roman" w:hAnsi="Times New Roman" w:cs="Times New Roman"/>
          <w:vertAlign w:val="subscript"/>
          <w:lang w:val="en-US"/>
        </w:rPr>
        <w:t> </w:t>
      </w:r>
      <w:r w:rsidRPr="001B50FD">
        <w:rPr>
          <w:rFonts w:ascii="Times New Roman" w:hAnsi="Times New Roman" w:cs="Times New Roman"/>
          <w:vertAlign w:val="subscript"/>
          <w:lang w:val="en-US"/>
        </w:rPr>
        <w:sym w:font="Symbol" w:char="F0EF"/>
      </w:r>
      <w:proofErr w:type="spellStart"/>
      <w:r w:rsidRPr="001B50FD">
        <w:rPr>
          <w:rFonts w:ascii="Times New Roman" w:hAnsi="Times New Roman" w:cs="Times New Roman"/>
          <w:i/>
          <w:iCs/>
          <w:lang w:val="en-US"/>
        </w:rPr>
        <w:t>x</w:t>
      </w:r>
      <w:r w:rsidRPr="001B50FD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proofErr w:type="spellEnd"/>
      <w:r w:rsidRPr="001B50FD">
        <w:rPr>
          <w:rFonts w:ascii="Times New Roman" w:hAnsi="Times New Roman" w:cs="Times New Roman"/>
        </w:rPr>
        <w:t xml:space="preserve"> принимается </w:t>
      </w:r>
      <w:proofErr w:type="spellStart"/>
      <w:r w:rsidRPr="001B50FD">
        <w:rPr>
          <w:rFonts w:ascii="Times New Roman" w:hAnsi="Times New Roman" w:cs="Times New Roman"/>
          <w:i/>
          <w:iCs/>
          <w:lang w:val="en-US"/>
        </w:rPr>
        <w:t>T</w:t>
      </w:r>
      <w:r w:rsidRPr="001B50FD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proofErr w:type="spellEnd"/>
      <w:r w:rsidRPr="001B50FD">
        <w:rPr>
          <w:rFonts w:ascii="Times New Roman" w:hAnsi="Times New Roman" w:cs="Times New Roman"/>
        </w:rPr>
        <w:t>}.</w:t>
      </w:r>
      <w:ins w:id="414" w:author="Yurii Litvinov" w:date="2021-01-20T19:28:00Z">
        <w:r w:rsidR="00987C77" w:rsidRPr="00987C77">
          <w:rPr>
            <w:rFonts w:ascii="Times New Roman" w:hAnsi="Times New Roman" w:cs="Times New Roman"/>
            <w:rPrChange w:id="415" w:author="Yurii Litvinov" w:date="2021-01-20T19:28:00Z">
              <w:rPr>
                <w:rFonts w:ascii="Times New Roman" w:hAnsi="Times New Roman" w:cs="Times New Roman"/>
                <w:lang w:val="en-US"/>
              </w:rPr>
            </w:rPrChange>
          </w:rPr>
          <w:t xml:space="preserve"> </w:t>
        </w:r>
      </w:ins>
      <w:proofErr w:type="gramStart"/>
      <w:r w:rsidRPr="001B50FD">
        <w:rPr>
          <w:rFonts w:ascii="Times New Roman" w:hAnsi="Times New Roman" w:cs="Times New Roman"/>
        </w:rPr>
        <w:t>Теорема</w:t>
      </w:r>
      <w:proofErr w:type="gramEnd"/>
      <w:r w:rsidRPr="001B50FD">
        <w:rPr>
          <w:rFonts w:ascii="Times New Roman" w:hAnsi="Times New Roman" w:cs="Times New Roman"/>
        </w:rPr>
        <w:t xml:space="preserve"> о том, что класс рекурсивных множеств является собственным подклассом класса рекурсивно перечислимых множеств. Теоремы об эквивалентности машин Тьюринга и грамматик типа 0.</w:t>
      </w:r>
    </w:p>
    <w:p w14:paraId="01DE4D69" w14:textId="03B26D35" w:rsidR="00987C77" w:rsidRDefault="00091A58" w:rsidP="00324DE3">
      <w:pPr>
        <w:ind w:left="284" w:hanging="284"/>
        <w:jc w:val="both"/>
        <w:rPr>
          <w:ins w:id="416" w:author="Yurii Litvinov" w:date="2021-01-20T19:28:00Z"/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  <w:lang w:val="en-US"/>
        </w:rPr>
        <w:lastRenderedPageBreak/>
        <w:t>V</w:t>
      </w:r>
      <w:r w:rsidRPr="001B50FD">
        <w:rPr>
          <w:rFonts w:ascii="Times New Roman" w:hAnsi="Times New Roman" w:cs="Times New Roman"/>
        </w:rPr>
        <w:t xml:space="preserve">I.  Глава 8. ЛИНЕЙНО ОГРАНИЧЕННЫЕ АВТОМАТЫ И КОНТЕКСТНО ЗАВИСИМЫЕ ЯЗЫКИ. </w:t>
      </w:r>
    </w:p>
    <w:p w14:paraId="58B099C1" w14:textId="33E4E1ED" w:rsidR="00D17013" w:rsidRPr="001B50FD" w:rsidRDefault="00091A58" w:rsidP="00324DE3">
      <w:pPr>
        <w:ind w:left="284" w:hanging="284"/>
        <w:jc w:val="both"/>
        <w:rPr>
          <w:rFonts w:ascii="Times New Roman" w:hAnsi="Times New Roman" w:cs="Times New Roman"/>
        </w:rPr>
        <w:pPrChange w:id="417" w:author="Yurii Litvinov" w:date="2021-01-20T19:27:00Z">
          <w:pPr>
            <w:ind w:left="284" w:hanging="284"/>
          </w:pPr>
        </w:pPrChange>
      </w:pPr>
      <w:del w:id="418" w:author="Yurii Litvinov" w:date="2021-01-20T19:28:00Z">
        <w:r w:rsidRPr="001B50FD" w:rsidDel="00987C77">
          <w:rPr>
            <w:rFonts w:ascii="Times New Roman" w:hAnsi="Times New Roman" w:cs="Times New Roman"/>
          </w:rPr>
          <w:br/>
        </w:r>
      </w:del>
      <w:ins w:id="419" w:author="Yurii Litvinov" w:date="2021-01-20T19:28:00Z">
        <w:r w:rsidR="00987C77" w:rsidRPr="00987C77">
          <w:rPr>
            <w:rFonts w:ascii="Times New Roman" w:hAnsi="Times New Roman" w:cs="Times New Roman"/>
            <w:rPrChange w:id="420" w:author="Yurii Litvinov" w:date="2021-01-20T19:28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</w:t>
        </w:r>
      </w:ins>
      <w:r w:rsidRPr="001B50FD">
        <w:rPr>
          <w:rFonts w:ascii="Times New Roman" w:hAnsi="Times New Roman" w:cs="Times New Roman"/>
        </w:rPr>
        <w:t>Теоремы об эквивалентности линейно ограниченных автоматов и контекстно-зависимых грамматик. Теорема о том, что класс контекстно-зависимых языков является собственным подклассом класса рекурсивных множеств.</w:t>
      </w:r>
    </w:p>
    <w:p w14:paraId="0A076F56" w14:textId="6F144871" w:rsidR="00091A58" w:rsidRPr="006B66B2" w:rsidRDefault="00091A58" w:rsidP="00324DE3">
      <w:pPr>
        <w:ind w:left="284" w:hanging="284"/>
        <w:jc w:val="both"/>
        <w:rPr>
          <w:rFonts w:ascii="Times New Roman" w:hAnsi="Times New Roman" w:cs="Times New Roman"/>
        </w:rPr>
        <w:pPrChange w:id="421" w:author="Yurii Litvinov" w:date="2021-01-20T19:27:00Z">
          <w:pPr>
            <w:ind w:left="284" w:hanging="284"/>
          </w:pPr>
        </w:pPrChange>
      </w:pPr>
      <w:r w:rsidRPr="001B50FD">
        <w:rPr>
          <w:rFonts w:ascii="Times New Roman" w:hAnsi="Times New Roman" w:cs="Times New Roman"/>
          <w:lang w:val="en-US"/>
        </w:rPr>
        <w:t>V</w:t>
      </w:r>
      <w:r w:rsidRPr="001B50FD">
        <w:rPr>
          <w:rFonts w:ascii="Times New Roman" w:hAnsi="Times New Roman" w:cs="Times New Roman"/>
        </w:rPr>
        <w:t>I</w:t>
      </w:r>
      <w:del w:id="422" w:author="Yurii Litvinov" w:date="2021-01-20T19:30:00Z">
        <w:r w:rsidRPr="001B50FD" w:rsidDel="00987C77">
          <w:rPr>
            <w:rFonts w:ascii="Times New Roman" w:hAnsi="Times New Roman" w:cs="Times New Roman"/>
          </w:rPr>
          <w:delText>I</w:delText>
        </w:r>
      </w:del>
      <w:ins w:id="423" w:author="Yurii Litvinov" w:date="2021-01-20T19:27:00Z">
        <w:r w:rsidR="00324DE3">
          <w:rPr>
            <w:rFonts w:ascii="Times New Roman" w:hAnsi="Times New Roman" w:cs="Times New Roman"/>
            <w:lang w:val="en-US"/>
          </w:rPr>
          <w:t>I</w:t>
        </w:r>
      </w:ins>
      <w:r w:rsidRPr="001B50FD">
        <w:rPr>
          <w:rFonts w:ascii="Times New Roman" w:hAnsi="Times New Roman" w:cs="Times New Roman"/>
        </w:rPr>
        <w:t>. </w:t>
      </w:r>
      <w:r w:rsidRPr="001B50FD">
        <w:rPr>
          <w:rFonts w:ascii="Times New Roman" w:hAnsi="Times New Roman" w:cs="Times New Roman"/>
          <w:lang w:val="en-US"/>
        </w:rPr>
        <w:t> </w:t>
      </w:r>
      <w:r w:rsidRPr="001B50FD">
        <w:rPr>
          <w:rFonts w:ascii="Times New Roman" w:hAnsi="Times New Roman" w:cs="Times New Roman"/>
        </w:rPr>
        <w:t xml:space="preserve">Глава 9. РЕГУЛЯРИЗАЦИЯ КС-ГРАММАТИК И ЭКВИВАЛЕНТНЫЕ ПРЕОБРАЗОВАНИЯ. </w:t>
      </w:r>
      <w:r w:rsidRPr="006B66B2">
        <w:rPr>
          <w:rFonts w:ascii="Times New Roman" w:hAnsi="Times New Roman" w:cs="Times New Roman"/>
        </w:rPr>
        <w:br/>
      </w:r>
      <w:r w:rsidRPr="001B50FD">
        <w:rPr>
          <w:rFonts w:ascii="Times New Roman" w:hAnsi="Times New Roman" w:cs="Times New Roman"/>
        </w:rPr>
        <w:t>Обобщённые регулярные выражения. КС-грамматика в регулярной форме (КСР-грамматика).</w:t>
      </w:r>
      <w:ins w:id="424" w:author="Yurii Litvinov" w:date="2021-01-20T19:28:00Z">
        <w:r w:rsidR="00987C77" w:rsidRPr="00987C77">
          <w:rPr>
            <w:rFonts w:ascii="Times New Roman" w:hAnsi="Times New Roman" w:cs="Times New Roman"/>
            <w:rPrChange w:id="425" w:author="Yurii Litvinov" w:date="2021-01-20T19:28:00Z">
              <w:rPr>
                <w:rFonts w:ascii="Times New Roman" w:hAnsi="Times New Roman" w:cs="Times New Roman"/>
                <w:lang w:val="en-US"/>
              </w:rPr>
            </w:rPrChange>
          </w:rPr>
          <w:t xml:space="preserve"> </w:t>
        </w:r>
      </w:ins>
      <w:proofErr w:type="gramStart"/>
      <w:r w:rsidRPr="001B50FD">
        <w:rPr>
          <w:rFonts w:ascii="Times New Roman" w:hAnsi="Times New Roman" w:cs="Times New Roman"/>
        </w:rPr>
        <w:t>Эквивалентные</w:t>
      </w:r>
      <w:proofErr w:type="gramEnd"/>
      <w:r w:rsidRPr="001B50FD">
        <w:rPr>
          <w:rFonts w:ascii="Times New Roman" w:hAnsi="Times New Roman" w:cs="Times New Roman"/>
        </w:rPr>
        <w:t xml:space="preserve"> преобразования КСР-грамматики. Базисные преобразования. Определение синтаксической граф-схемы (СГС). Понятие достижимости в СГС и отношение эквивалентности.  Синтез распознающего автомата для КСР-</w:t>
      </w:r>
      <w:r w:rsidR="00B04AAA" w:rsidRPr="006B66B2">
        <w:rPr>
          <w:rFonts w:ascii="Times New Roman" w:hAnsi="Times New Roman" w:cs="Times New Roman"/>
        </w:rPr>
        <w:t>языка</w:t>
      </w:r>
      <w:r w:rsidRPr="001B50FD">
        <w:rPr>
          <w:rFonts w:ascii="Times New Roman" w:hAnsi="Times New Roman" w:cs="Times New Roman"/>
        </w:rPr>
        <w:t xml:space="preserve">. Свойства синтаксической граф-схемы. </w:t>
      </w:r>
      <w:r w:rsidR="00ED7A95" w:rsidRPr="001B50FD">
        <w:rPr>
          <w:rFonts w:ascii="Times New Roman" w:hAnsi="Times New Roman" w:cs="Times New Roman"/>
        </w:rPr>
        <w:t>Регуляризация КС-грамматик</w:t>
      </w:r>
      <w:r w:rsidRPr="001B50FD">
        <w:rPr>
          <w:rFonts w:ascii="Times New Roman" w:hAnsi="Times New Roman" w:cs="Times New Roman"/>
        </w:rPr>
        <w:t>.</w:t>
      </w:r>
      <w:r w:rsidR="00ED7A95" w:rsidRPr="001B50FD">
        <w:rPr>
          <w:rFonts w:ascii="Times New Roman" w:hAnsi="Times New Roman" w:cs="Times New Roman"/>
        </w:rPr>
        <w:t xml:space="preserve"> </w:t>
      </w:r>
      <w:r w:rsidRPr="001B50FD">
        <w:rPr>
          <w:rFonts w:ascii="Times New Roman" w:hAnsi="Times New Roman" w:cs="Times New Roman"/>
        </w:rPr>
        <w:t>Эквивалентные преобразования. Синтаксическая модель языка.</w:t>
      </w:r>
      <w:r w:rsidR="00853B7D" w:rsidRPr="001B50FD">
        <w:rPr>
          <w:rFonts w:ascii="Times New Roman" w:hAnsi="Times New Roman" w:cs="Times New Roman"/>
        </w:rPr>
        <w:t xml:space="preserve"> </w:t>
      </w:r>
      <w:r w:rsidRPr="001B50FD">
        <w:rPr>
          <w:rFonts w:ascii="Times New Roman" w:hAnsi="Times New Roman" w:cs="Times New Roman"/>
        </w:rPr>
        <w:t xml:space="preserve">Алгоритм исключения лево-(право) рекурсивных </w:t>
      </w:r>
      <w:proofErr w:type="spellStart"/>
      <w:r w:rsidRPr="001B50FD">
        <w:rPr>
          <w:rFonts w:ascii="Times New Roman" w:hAnsi="Times New Roman" w:cs="Times New Roman"/>
        </w:rPr>
        <w:t>нетерминалов</w:t>
      </w:r>
      <w:proofErr w:type="spellEnd"/>
      <w:r w:rsidRPr="001B50FD">
        <w:rPr>
          <w:rFonts w:ascii="Times New Roman" w:hAnsi="Times New Roman" w:cs="Times New Roman"/>
        </w:rPr>
        <w:t xml:space="preserve"> в КСР-правиле. Общий случай для всех правил КСР-грамматики. Автоматизация эквивалентных преобразований. Инструментальное средство–система </w:t>
      </w:r>
      <w:proofErr w:type="spellStart"/>
      <w:r w:rsidRPr="001B50FD">
        <w:rPr>
          <w:rFonts w:ascii="Times New Roman" w:hAnsi="Times New Roman" w:cs="Times New Roman"/>
        </w:rPr>
        <w:t>SynGT</w:t>
      </w:r>
      <w:proofErr w:type="spellEnd"/>
      <w:r w:rsidR="00397EC5" w:rsidRPr="001B50FD">
        <w:rPr>
          <w:rFonts w:ascii="Times New Roman" w:hAnsi="Times New Roman" w:cs="Times New Roman"/>
        </w:rPr>
        <w:t xml:space="preserve"> (</w:t>
      </w:r>
      <w:proofErr w:type="spellStart"/>
      <w:r w:rsidR="00397EC5" w:rsidRPr="001B50FD">
        <w:rPr>
          <w:rFonts w:ascii="Times New Roman" w:hAnsi="Times New Roman" w:cs="Times New Roman"/>
        </w:rPr>
        <w:t>Syntax</w:t>
      </w:r>
      <w:proofErr w:type="spellEnd"/>
      <w:r w:rsidR="00397EC5" w:rsidRPr="001B50FD">
        <w:rPr>
          <w:rFonts w:ascii="Times New Roman" w:hAnsi="Times New Roman" w:cs="Times New Roman"/>
        </w:rPr>
        <w:t xml:space="preserve"> </w:t>
      </w:r>
      <w:proofErr w:type="spellStart"/>
      <w:r w:rsidR="00397EC5" w:rsidRPr="001B50FD">
        <w:rPr>
          <w:rFonts w:ascii="Times New Roman" w:hAnsi="Times New Roman" w:cs="Times New Roman"/>
        </w:rPr>
        <w:t>Graph</w:t>
      </w:r>
      <w:proofErr w:type="spellEnd"/>
      <w:r w:rsidR="00397EC5" w:rsidRPr="001B50FD">
        <w:rPr>
          <w:rFonts w:ascii="Times New Roman" w:hAnsi="Times New Roman" w:cs="Times New Roman"/>
        </w:rPr>
        <w:t xml:space="preserve"> </w:t>
      </w:r>
      <w:proofErr w:type="spellStart"/>
      <w:r w:rsidR="00397EC5" w:rsidRPr="001B50FD">
        <w:rPr>
          <w:rFonts w:ascii="Times New Roman" w:hAnsi="Times New Roman" w:cs="Times New Roman"/>
        </w:rPr>
        <w:t>Transformations</w:t>
      </w:r>
      <w:proofErr w:type="spellEnd"/>
      <w:r w:rsidR="00397EC5" w:rsidRPr="001B50FD">
        <w:rPr>
          <w:rFonts w:ascii="Times New Roman" w:hAnsi="Times New Roman" w:cs="Times New Roman"/>
        </w:rPr>
        <w:t>)</w:t>
      </w:r>
      <w:r w:rsidRPr="001B50FD">
        <w:rPr>
          <w:rFonts w:ascii="Times New Roman" w:hAnsi="Times New Roman" w:cs="Times New Roman"/>
        </w:rPr>
        <w:t>.</w:t>
      </w:r>
    </w:p>
    <w:p w14:paraId="5A46F122" w14:textId="77777777" w:rsidR="00384E3F" w:rsidRPr="006B66B2" w:rsidRDefault="00384E3F" w:rsidP="00324DE3">
      <w:pPr>
        <w:ind w:left="284" w:hanging="284"/>
        <w:jc w:val="both"/>
        <w:rPr>
          <w:rFonts w:ascii="Times New Roman" w:hAnsi="Times New Roman" w:cs="Times New Roman"/>
        </w:rPr>
        <w:pPrChange w:id="426" w:author="Yurii Litvinov" w:date="2021-01-20T19:27:00Z">
          <w:pPr>
            <w:ind w:left="284" w:hanging="284"/>
          </w:pPr>
        </w:pPrChange>
      </w:pPr>
    </w:p>
    <w:p w14:paraId="6E9D9CB6" w14:textId="77777777" w:rsidR="00384E3F" w:rsidRPr="001B50FD" w:rsidRDefault="00384E3F" w:rsidP="00324DE3">
      <w:pPr>
        <w:jc w:val="both"/>
        <w:rPr>
          <w:rFonts w:ascii="Times New Roman" w:hAnsi="Times New Roman" w:cs="Times New Roman"/>
        </w:rPr>
        <w:pPrChange w:id="427" w:author="Yurii Litvinov" w:date="2021-01-20T19:27:00Z">
          <w:pPr/>
        </w:pPrChange>
      </w:pPr>
      <w:r w:rsidRPr="001B50FD">
        <w:rPr>
          <w:rFonts w:ascii="Times New Roman" w:hAnsi="Times New Roman" w:cs="Times New Roman"/>
        </w:rPr>
        <w:t>ЧАСТЬ II. ТРАНСЛЯЦИИ И СИНТАКСИЧЕСКИЕ МЕТОДЫ ИХ РЕАЛИЗАЦИИ – 3</w:t>
      </w:r>
      <w:r w:rsidR="0063792A" w:rsidRPr="001B50FD">
        <w:rPr>
          <w:rFonts w:ascii="Times New Roman" w:hAnsi="Times New Roman" w:cs="Times New Roman"/>
        </w:rPr>
        <w:t xml:space="preserve">2 </w:t>
      </w:r>
      <w:r w:rsidRPr="001B50FD">
        <w:rPr>
          <w:rFonts w:ascii="Times New Roman" w:hAnsi="Times New Roman" w:cs="Times New Roman"/>
        </w:rPr>
        <w:t>часа лекций</w:t>
      </w:r>
      <w:r w:rsidR="0089008F" w:rsidRPr="001B50FD">
        <w:rPr>
          <w:rFonts w:ascii="Times New Roman" w:hAnsi="Times New Roman" w:cs="Times New Roman"/>
        </w:rPr>
        <w:t>.</w:t>
      </w:r>
    </w:p>
    <w:p w14:paraId="2F91D985" w14:textId="77777777" w:rsidR="00B05E3E" w:rsidRPr="001B50FD" w:rsidRDefault="00B05E3E" w:rsidP="00324DE3">
      <w:pPr>
        <w:jc w:val="both"/>
        <w:rPr>
          <w:rFonts w:ascii="Times New Roman" w:hAnsi="Times New Roman" w:cs="Times New Roman"/>
        </w:rPr>
        <w:pPrChange w:id="428" w:author="Yurii Litvinov" w:date="2021-01-20T19:27:00Z">
          <w:pPr/>
        </w:pPrChange>
      </w:pPr>
    </w:p>
    <w:p w14:paraId="78475DCC" w14:textId="77777777" w:rsidR="006713EF" w:rsidRDefault="0089008F" w:rsidP="00324DE3">
      <w:pPr>
        <w:ind w:left="284" w:hanging="284"/>
        <w:jc w:val="both"/>
        <w:rPr>
          <w:ins w:id="429" w:author="Yurii Litvinov" w:date="2021-01-20T19:31:00Z"/>
          <w:rFonts w:ascii="Times New Roman" w:hAnsi="Times New Roman" w:cs="Times New Roman"/>
        </w:rPr>
      </w:pPr>
      <w:del w:id="430" w:author="Yurii Litvinov" w:date="2021-01-20T19:27:00Z">
        <w:r w:rsidRPr="001B50FD" w:rsidDel="00324DE3">
          <w:rPr>
            <w:rFonts w:ascii="Times New Roman" w:hAnsi="Times New Roman" w:cs="Times New Roman"/>
          </w:rPr>
          <w:delText>VIII</w:delText>
        </w:r>
      </w:del>
      <w:ins w:id="431" w:author="Yurii Litvinov" w:date="2021-01-20T19:30:00Z">
        <w:r w:rsidR="00987C77">
          <w:rPr>
            <w:rFonts w:ascii="Times New Roman" w:hAnsi="Times New Roman" w:cs="Times New Roman"/>
            <w:lang w:val="en-US"/>
          </w:rPr>
          <w:t>VIII</w:t>
        </w:r>
      </w:ins>
      <w:r w:rsidRPr="001B50FD">
        <w:rPr>
          <w:rFonts w:ascii="Times New Roman" w:hAnsi="Times New Roman" w:cs="Times New Roman"/>
        </w:rPr>
        <w:t>. </w:t>
      </w:r>
      <w:r w:rsidRPr="001B50FD">
        <w:rPr>
          <w:rFonts w:ascii="Times New Roman" w:hAnsi="Times New Roman" w:cs="Times New Roman"/>
          <w:lang w:val="en-US"/>
        </w:rPr>
        <w:t> </w:t>
      </w:r>
      <w:r w:rsidRPr="001B50FD">
        <w:rPr>
          <w:rFonts w:ascii="Times New Roman" w:hAnsi="Times New Roman" w:cs="Times New Roman"/>
        </w:rPr>
        <w:t>Глава 1.</w:t>
      </w:r>
      <w:r w:rsidRPr="001B50FD">
        <w:rPr>
          <w:rFonts w:ascii="Times New Roman" w:hAnsi="Times New Roman" w:cs="Times New Roman"/>
          <w:lang w:val="en-US"/>
        </w:rPr>
        <w:t> </w:t>
      </w:r>
      <w:r w:rsidRPr="001B50FD">
        <w:rPr>
          <w:rFonts w:ascii="Times New Roman" w:hAnsi="Times New Roman" w:cs="Times New Roman"/>
        </w:rPr>
        <w:t>ТРАНСЛЯЦИИ, ИХ ПРЕДСТАВЛЕНИЕ И РЕАЛИЗАЦИЯ</w:t>
      </w:r>
      <w:del w:id="432" w:author="Yurii Litvinov" w:date="2021-01-20T19:30:00Z">
        <w:r w:rsidRPr="001B50FD" w:rsidDel="006713EF">
          <w:rPr>
            <w:rFonts w:ascii="Times New Roman" w:hAnsi="Times New Roman" w:cs="Times New Roman"/>
          </w:rPr>
          <w:delText xml:space="preserve"> </w:delText>
        </w:r>
      </w:del>
      <w:r w:rsidRPr="001B50FD">
        <w:rPr>
          <w:rFonts w:ascii="Times New Roman" w:hAnsi="Times New Roman" w:cs="Times New Roman"/>
        </w:rPr>
        <w:t>.</w:t>
      </w:r>
    </w:p>
    <w:p w14:paraId="09529045" w14:textId="123B05C7" w:rsidR="00091A58" w:rsidRPr="001B50FD" w:rsidRDefault="0089008F" w:rsidP="00324DE3">
      <w:pPr>
        <w:ind w:left="284" w:hanging="284"/>
        <w:jc w:val="both"/>
        <w:rPr>
          <w:rFonts w:ascii="Times New Roman" w:hAnsi="Times New Roman" w:cs="Times New Roman"/>
        </w:rPr>
        <w:pPrChange w:id="433" w:author="Yurii Litvinov" w:date="2021-01-20T19:27:00Z">
          <w:pPr>
            <w:ind w:left="284" w:hanging="284"/>
          </w:pPr>
        </w:pPrChange>
      </w:pPr>
      <w:del w:id="434" w:author="Yurii Litvinov" w:date="2021-01-20T19:31:00Z">
        <w:r w:rsidRPr="006B66B2" w:rsidDel="006713EF">
          <w:rPr>
            <w:rFonts w:ascii="Times New Roman" w:hAnsi="Times New Roman" w:cs="Times New Roman"/>
          </w:rPr>
          <w:br/>
        </w:r>
      </w:del>
      <w:ins w:id="435" w:author="Yurii Litvinov" w:date="2021-01-20T19:31:00Z">
        <w:r w:rsidR="006713EF" w:rsidRPr="006713EF">
          <w:rPr>
            <w:rFonts w:ascii="Times New Roman" w:hAnsi="Times New Roman" w:cs="Times New Roman"/>
            <w:rPrChange w:id="436" w:author="Yurii Litvinov" w:date="2021-01-20T19:31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</w:t>
        </w:r>
      </w:ins>
      <w:r w:rsidRPr="001B50FD">
        <w:rPr>
          <w:rFonts w:ascii="Times New Roman" w:hAnsi="Times New Roman" w:cs="Times New Roman"/>
        </w:rPr>
        <w:t xml:space="preserve">Некоторые способы задания трансляций: перечисление, гомоморфизм, схемы синтаксически-управляемых трансляций (SDTS), конечные и магазинные преобразователи. Эквивалентность классов трансляций, задаваемых магазинными преобразователями при конечном состоянии и при пустом магазине. Простые SDTS. Эквивалентность классов трансляций, задаваемых простыми SDTS и </w:t>
      </w:r>
      <w:proofErr w:type="spellStart"/>
      <w:r w:rsidRPr="001B50FD">
        <w:rPr>
          <w:rFonts w:ascii="Times New Roman" w:hAnsi="Times New Roman" w:cs="Times New Roman"/>
        </w:rPr>
        <w:t>недерминированными</w:t>
      </w:r>
      <w:proofErr w:type="spellEnd"/>
      <w:r w:rsidRPr="001B50FD">
        <w:rPr>
          <w:rFonts w:ascii="Times New Roman" w:hAnsi="Times New Roman" w:cs="Times New Roman"/>
        </w:rPr>
        <w:t xml:space="preserve"> магазинными преобразователями. Семантически-однозначные SDTS. Реконструкция выхода простой семантически однозначной трансляции по левосто</w:t>
      </w:r>
      <w:r w:rsidR="002944B4" w:rsidRPr="001B50FD">
        <w:rPr>
          <w:rFonts w:ascii="Times New Roman" w:hAnsi="Times New Roman" w:cs="Times New Roman"/>
        </w:rPr>
        <w:t>роннему анализу входной цепочки.</w:t>
      </w:r>
    </w:p>
    <w:p w14:paraId="3F756F73" w14:textId="66D2E483" w:rsidR="00087D08" w:rsidRPr="001B50FD" w:rsidRDefault="001D035F" w:rsidP="00324DE3">
      <w:pPr>
        <w:ind w:left="284" w:hanging="284"/>
        <w:jc w:val="both"/>
        <w:rPr>
          <w:rFonts w:ascii="Times New Roman" w:hAnsi="Times New Roman" w:cs="Times New Roman"/>
        </w:rPr>
        <w:pPrChange w:id="437" w:author="Yurii Litvinov" w:date="2021-01-20T19:27:00Z">
          <w:pPr>
            <w:ind w:left="284" w:hanging="284"/>
          </w:pPr>
        </w:pPrChange>
      </w:pPr>
      <w:ins w:id="438" w:author="Yurii Litvinov" w:date="2021-01-20T19:30:00Z">
        <w:r>
          <w:rPr>
            <w:rFonts w:ascii="Times New Roman" w:hAnsi="Times New Roman" w:cs="Times New Roman"/>
            <w:lang w:val="en-US"/>
          </w:rPr>
          <w:t>I</w:t>
        </w:r>
      </w:ins>
      <w:del w:id="439" w:author="Yurii Litvinov" w:date="2021-01-20T19:27:00Z">
        <w:r w:rsidR="0089008F" w:rsidRPr="001B50FD" w:rsidDel="00324DE3">
          <w:rPr>
            <w:rFonts w:ascii="Times New Roman" w:hAnsi="Times New Roman" w:cs="Times New Roman"/>
          </w:rPr>
          <w:delText>I</w:delText>
        </w:r>
      </w:del>
      <w:r w:rsidR="0089008F" w:rsidRPr="001B50FD">
        <w:rPr>
          <w:rFonts w:ascii="Times New Roman" w:hAnsi="Times New Roman" w:cs="Times New Roman"/>
        </w:rPr>
        <w:t>X.</w:t>
      </w:r>
      <w:r w:rsidR="0089008F" w:rsidRPr="001B50FD">
        <w:rPr>
          <w:rFonts w:ascii="Times New Roman" w:hAnsi="Times New Roman" w:cs="Times New Roman"/>
          <w:lang w:val="en-US"/>
        </w:rPr>
        <w:t> </w:t>
      </w:r>
      <w:r w:rsidR="0089008F" w:rsidRPr="001B50FD">
        <w:rPr>
          <w:rFonts w:ascii="Times New Roman" w:hAnsi="Times New Roman" w:cs="Times New Roman"/>
        </w:rPr>
        <w:t xml:space="preserve">Глава 2. </w:t>
      </w:r>
      <w:r w:rsidR="0089008F" w:rsidRPr="001B50FD">
        <w:rPr>
          <w:rFonts w:ascii="Times New Roman" w:hAnsi="Times New Roman" w:cs="Times New Roman"/>
          <w:i/>
        </w:rPr>
        <w:t>LL(</w:t>
      </w:r>
      <w:r w:rsidR="0089008F" w:rsidRPr="001B50FD">
        <w:rPr>
          <w:rFonts w:ascii="Times New Roman" w:hAnsi="Times New Roman" w:cs="Times New Roman"/>
        </w:rPr>
        <w:t>k</w:t>
      </w:r>
      <w:r w:rsidR="0089008F" w:rsidRPr="001B50FD">
        <w:rPr>
          <w:rFonts w:ascii="Times New Roman" w:hAnsi="Times New Roman" w:cs="Times New Roman"/>
          <w:i/>
        </w:rPr>
        <w:t>)-</w:t>
      </w:r>
      <w:r w:rsidR="0089008F" w:rsidRPr="001B50FD">
        <w:rPr>
          <w:rFonts w:ascii="Times New Roman" w:hAnsi="Times New Roman" w:cs="Times New Roman"/>
        </w:rPr>
        <w:t>ГРАММАТИКИ.</w:t>
      </w:r>
    </w:p>
    <w:p w14:paraId="17415417" w14:textId="77777777" w:rsidR="00091A58" w:rsidRPr="001B50FD" w:rsidRDefault="0089008F" w:rsidP="00324DE3">
      <w:pPr>
        <w:ind w:left="284"/>
        <w:jc w:val="both"/>
        <w:rPr>
          <w:rFonts w:ascii="Times New Roman" w:hAnsi="Times New Roman" w:cs="Times New Roman"/>
        </w:rPr>
        <w:pPrChange w:id="440" w:author="Yurii Litvinov" w:date="2021-01-20T19:27:00Z">
          <w:pPr>
            <w:ind w:left="284"/>
          </w:pPr>
        </w:pPrChange>
      </w:pPr>
      <w:r w:rsidRPr="001B50FD">
        <w:rPr>
          <w:rFonts w:ascii="Times New Roman" w:hAnsi="Times New Roman" w:cs="Times New Roman"/>
        </w:rPr>
        <w:t xml:space="preserve">Определение </w:t>
      </w:r>
      <w:r w:rsidRPr="001B50FD">
        <w:rPr>
          <w:rFonts w:ascii="Times New Roman" w:hAnsi="Times New Roman" w:cs="Times New Roman"/>
          <w:i/>
        </w:rPr>
        <w:t>LL</w:t>
      </w:r>
      <w:r w:rsidRPr="001B50FD">
        <w:rPr>
          <w:rFonts w:ascii="Times New Roman" w:hAnsi="Times New Roman" w:cs="Times New Roman"/>
        </w:rPr>
        <w:t>(</w:t>
      </w:r>
      <w:r w:rsidRPr="001B50FD">
        <w:rPr>
          <w:rFonts w:ascii="Times New Roman" w:hAnsi="Times New Roman" w:cs="Times New Roman"/>
          <w:i/>
        </w:rPr>
        <w:t>k</w:t>
      </w:r>
      <w:r w:rsidRPr="001B50FD">
        <w:rPr>
          <w:rFonts w:ascii="Times New Roman" w:hAnsi="Times New Roman" w:cs="Times New Roman"/>
        </w:rPr>
        <w:t xml:space="preserve">)-грамматики. Необходимые и достаточные условия принадлежности приведенной КС-грамматики классу </w:t>
      </w:r>
      <w:r w:rsidRPr="001B50FD">
        <w:rPr>
          <w:rFonts w:ascii="Times New Roman" w:hAnsi="Times New Roman" w:cs="Times New Roman"/>
          <w:i/>
        </w:rPr>
        <w:t>LL</w:t>
      </w:r>
      <w:r w:rsidRPr="001B50FD">
        <w:rPr>
          <w:rFonts w:ascii="Times New Roman" w:hAnsi="Times New Roman" w:cs="Times New Roman"/>
        </w:rPr>
        <w:t>(</w:t>
      </w:r>
      <w:r w:rsidRPr="001B50FD">
        <w:rPr>
          <w:rFonts w:ascii="Times New Roman" w:hAnsi="Times New Roman" w:cs="Times New Roman"/>
          <w:i/>
        </w:rPr>
        <w:t>k</w:t>
      </w:r>
      <w:r w:rsidRPr="001B50FD">
        <w:rPr>
          <w:rFonts w:ascii="Times New Roman" w:hAnsi="Times New Roman" w:cs="Times New Roman"/>
        </w:rPr>
        <w:t xml:space="preserve">). Необходимые и достаточные условия принадлежности приведенной КС-грамматики классу </w:t>
      </w:r>
      <w:proofErr w:type="gramStart"/>
      <w:r w:rsidRPr="001B50FD">
        <w:rPr>
          <w:rFonts w:ascii="Times New Roman" w:hAnsi="Times New Roman" w:cs="Times New Roman"/>
          <w:i/>
        </w:rPr>
        <w:t>LL</w:t>
      </w:r>
      <w:r w:rsidRPr="001B50FD">
        <w:rPr>
          <w:rFonts w:ascii="Times New Roman" w:hAnsi="Times New Roman" w:cs="Times New Roman"/>
        </w:rPr>
        <w:t>(</w:t>
      </w:r>
      <w:proofErr w:type="gramEnd"/>
      <w:r w:rsidRPr="001B50FD">
        <w:rPr>
          <w:rFonts w:ascii="Times New Roman" w:hAnsi="Times New Roman" w:cs="Times New Roman"/>
        </w:rPr>
        <w:t xml:space="preserve">1). Сильные </w:t>
      </w:r>
      <w:r w:rsidRPr="001B50FD">
        <w:rPr>
          <w:rFonts w:ascii="Times New Roman" w:hAnsi="Times New Roman" w:cs="Times New Roman"/>
          <w:i/>
        </w:rPr>
        <w:t>LL</w:t>
      </w:r>
      <w:r w:rsidRPr="001B50FD">
        <w:rPr>
          <w:rFonts w:ascii="Times New Roman" w:hAnsi="Times New Roman" w:cs="Times New Roman"/>
        </w:rPr>
        <w:t>(</w:t>
      </w:r>
      <w:r w:rsidRPr="001B50FD">
        <w:rPr>
          <w:rFonts w:ascii="Times New Roman" w:hAnsi="Times New Roman" w:cs="Times New Roman"/>
          <w:i/>
        </w:rPr>
        <w:t>k</w:t>
      </w:r>
      <w:r w:rsidRPr="001B50FD">
        <w:rPr>
          <w:rFonts w:ascii="Times New Roman" w:hAnsi="Times New Roman" w:cs="Times New Roman"/>
        </w:rPr>
        <w:t xml:space="preserve">)- грамматики. Достаточные признаки непринадлежности КС-грамматики классу </w:t>
      </w:r>
      <w:r w:rsidRPr="001B50FD">
        <w:rPr>
          <w:rFonts w:ascii="Times New Roman" w:hAnsi="Times New Roman" w:cs="Times New Roman"/>
          <w:i/>
        </w:rPr>
        <w:t>LL</w:t>
      </w:r>
      <w:r w:rsidRPr="001B50FD">
        <w:rPr>
          <w:rFonts w:ascii="Times New Roman" w:hAnsi="Times New Roman" w:cs="Times New Roman"/>
        </w:rPr>
        <w:t xml:space="preserve">-грамматик: синтаксическая неоднозначность и </w:t>
      </w:r>
      <w:proofErr w:type="spellStart"/>
      <w:r w:rsidRPr="001B50FD">
        <w:rPr>
          <w:rFonts w:ascii="Times New Roman" w:hAnsi="Times New Roman" w:cs="Times New Roman"/>
        </w:rPr>
        <w:t>леворекурсивность</w:t>
      </w:r>
      <w:proofErr w:type="spellEnd"/>
      <w:r w:rsidRPr="001B50FD">
        <w:rPr>
          <w:rFonts w:ascii="Times New Roman" w:hAnsi="Times New Roman" w:cs="Times New Roman"/>
        </w:rPr>
        <w:t xml:space="preserve">. K-предсказывающие алгоритмы анализа. Построение 1-предсказывающего алгоритма анализа по </w:t>
      </w:r>
      <w:proofErr w:type="gramStart"/>
      <w:r w:rsidRPr="001B50FD">
        <w:rPr>
          <w:rFonts w:ascii="Times New Roman" w:hAnsi="Times New Roman" w:cs="Times New Roman"/>
          <w:i/>
        </w:rPr>
        <w:t>LL</w:t>
      </w:r>
      <w:r w:rsidRPr="001B50FD">
        <w:rPr>
          <w:rFonts w:ascii="Times New Roman" w:hAnsi="Times New Roman" w:cs="Times New Roman"/>
        </w:rPr>
        <w:t>(</w:t>
      </w:r>
      <w:proofErr w:type="gramEnd"/>
      <w:r w:rsidRPr="001B50FD">
        <w:rPr>
          <w:rFonts w:ascii="Times New Roman" w:hAnsi="Times New Roman" w:cs="Times New Roman"/>
        </w:rPr>
        <w:t>1)-грамматике и его обоснование. Обоснование тождества:</w:t>
      </w:r>
      <w:r w:rsidR="008B3F60" w:rsidRPr="006B66B2">
        <w:rPr>
          <w:rFonts w:ascii="Times New Roman" w:hAnsi="Times New Roman" w:cs="Times New Roman"/>
        </w:rPr>
        <w:t xml:space="preserve"> </w:t>
      </w:r>
      <w:r w:rsidR="008B3F60" w:rsidRPr="001B50FD">
        <w:rPr>
          <w:rFonts w:ascii="Times New Roman" w:hAnsi="Times New Roman" w:cs="Times New Roman"/>
          <w:position w:val="-12"/>
          <w:lang w:val="en-US"/>
        </w:rPr>
        <w:object w:dxaOrig="4320" w:dyaOrig="380" w14:anchorId="22A05B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9pt" o:ole="">
            <v:imagedata r:id="rId8" o:title=""/>
          </v:shape>
          <o:OLEObject Type="Embed" ProgID="Equation.3" ShapeID="_x0000_i1025" DrawAspect="Content" ObjectID="_1672679740" r:id="rId9"/>
        </w:object>
      </w:r>
      <w:r w:rsidR="008B3F60" w:rsidRPr="006B66B2">
        <w:rPr>
          <w:rFonts w:ascii="Times New Roman" w:hAnsi="Times New Roman" w:cs="Times New Roman"/>
        </w:rPr>
        <w:t xml:space="preserve">. </w:t>
      </w:r>
      <w:r w:rsidRPr="001B50FD">
        <w:rPr>
          <w:rFonts w:ascii="Times New Roman" w:hAnsi="Times New Roman" w:cs="Times New Roman"/>
          <w:i/>
        </w:rPr>
        <w:t>LL</w:t>
      </w:r>
      <w:r w:rsidRPr="001B50FD">
        <w:rPr>
          <w:rFonts w:ascii="Times New Roman" w:hAnsi="Times New Roman" w:cs="Times New Roman"/>
        </w:rPr>
        <w:t>(</w:t>
      </w:r>
      <w:r w:rsidRPr="001B50FD">
        <w:rPr>
          <w:rFonts w:ascii="Times New Roman" w:hAnsi="Times New Roman" w:cs="Times New Roman"/>
          <w:i/>
        </w:rPr>
        <w:t>k</w:t>
      </w:r>
      <w:r w:rsidRPr="001B50FD">
        <w:rPr>
          <w:rFonts w:ascii="Times New Roman" w:hAnsi="Times New Roman" w:cs="Times New Roman"/>
        </w:rPr>
        <w:t xml:space="preserve">)-таблицы. Алгоритм построения множества </w:t>
      </w:r>
      <w:r w:rsidRPr="001B50FD">
        <w:rPr>
          <w:rFonts w:ascii="Times New Roman" w:hAnsi="Times New Roman" w:cs="Times New Roman"/>
          <w:i/>
        </w:rPr>
        <w:t>LL</w:t>
      </w:r>
      <w:r w:rsidRPr="001B50FD">
        <w:rPr>
          <w:rFonts w:ascii="Times New Roman" w:hAnsi="Times New Roman" w:cs="Times New Roman"/>
        </w:rPr>
        <w:t>(</w:t>
      </w:r>
      <w:r w:rsidRPr="001B50FD">
        <w:rPr>
          <w:rFonts w:ascii="Times New Roman" w:hAnsi="Times New Roman" w:cs="Times New Roman"/>
          <w:i/>
        </w:rPr>
        <w:t>k</w:t>
      </w:r>
      <w:r w:rsidRPr="001B50FD">
        <w:rPr>
          <w:rFonts w:ascii="Times New Roman" w:hAnsi="Times New Roman" w:cs="Times New Roman"/>
        </w:rPr>
        <w:t xml:space="preserve">)-таблиц для </w:t>
      </w:r>
      <w:r w:rsidRPr="001B50FD">
        <w:rPr>
          <w:rFonts w:ascii="Times New Roman" w:hAnsi="Times New Roman" w:cs="Times New Roman"/>
          <w:i/>
        </w:rPr>
        <w:t>LL</w:t>
      </w:r>
      <w:r w:rsidRPr="001B50FD">
        <w:rPr>
          <w:rFonts w:ascii="Times New Roman" w:hAnsi="Times New Roman" w:cs="Times New Roman"/>
        </w:rPr>
        <w:t>(</w:t>
      </w:r>
      <w:r w:rsidRPr="001B50FD">
        <w:rPr>
          <w:rFonts w:ascii="Times New Roman" w:hAnsi="Times New Roman" w:cs="Times New Roman"/>
          <w:i/>
        </w:rPr>
        <w:t>k</w:t>
      </w:r>
      <w:r w:rsidRPr="001B50FD">
        <w:rPr>
          <w:rFonts w:ascii="Times New Roman" w:hAnsi="Times New Roman" w:cs="Times New Roman"/>
        </w:rPr>
        <w:t xml:space="preserve">)-грамматики. Построение </w:t>
      </w:r>
      <w:r w:rsidRPr="001B50FD">
        <w:rPr>
          <w:rFonts w:ascii="Times New Roman" w:hAnsi="Times New Roman" w:cs="Times New Roman"/>
          <w:i/>
        </w:rPr>
        <w:t>k</w:t>
      </w:r>
      <w:r w:rsidRPr="001B50FD">
        <w:rPr>
          <w:rFonts w:ascii="Times New Roman" w:hAnsi="Times New Roman" w:cs="Times New Roman"/>
        </w:rPr>
        <w:t xml:space="preserve">-предсказывающего алгоритма анализа по </w:t>
      </w:r>
      <w:r w:rsidRPr="001B50FD">
        <w:rPr>
          <w:rFonts w:ascii="Times New Roman" w:hAnsi="Times New Roman" w:cs="Times New Roman"/>
          <w:i/>
        </w:rPr>
        <w:t>LL</w:t>
      </w:r>
      <w:r w:rsidRPr="001B50FD">
        <w:rPr>
          <w:rFonts w:ascii="Times New Roman" w:hAnsi="Times New Roman" w:cs="Times New Roman"/>
        </w:rPr>
        <w:t>(</w:t>
      </w:r>
      <w:r w:rsidRPr="001B50FD">
        <w:rPr>
          <w:rFonts w:ascii="Times New Roman" w:hAnsi="Times New Roman" w:cs="Times New Roman"/>
          <w:i/>
        </w:rPr>
        <w:t>k</w:t>
      </w:r>
      <w:r w:rsidRPr="001B50FD">
        <w:rPr>
          <w:rFonts w:ascii="Times New Roman" w:hAnsi="Times New Roman" w:cs="Times New Roman"/>
        </w:rPr>
        <w:t xml:space="preserve">)- грамматике и его обоснование. Оценка числа шагов </w:t>
      </w:r>
      <w:r w:rsidRPr="001B50FD">
        <w:rPr>
          <w:rFonts w:ascii="Times New Roman" w:hAnsi="Times New Roman" w:cs="Times New Roman"/>
          <w:i/>
        </w:rPr>
        <w:t>k</w:t>
      </w:r>
      <w:r w:rsidRPr="001B50FD">
        <w:rPr>
          <w:rFonts w:ascii="Times New Roman" w:hAnsi="Times New Roman" w:cs="Times New Roman"/>
        </w:rPr>
        <w:t xml:space="preserve">-предсказывающего алгоритма анализа. Модификация </w:t>
      </w:r>
      <w:r w:rsidRPr="001B50FD">
        <w:rPr>
          <w:rFonts w:ascii="Times New Roman" w:hAnsi="Times New Roman" w:cs="Times New Roman"/>
          <w:i/>
        </w:rPr>
        <w:t>k</w:t>
      </w:r>
      <w:r w:rsidRPr="001B50FD">
        <w:rPr>
          <w:rFonts w:ascii="Times New Roman" w:hAnsi="Times New Roman" w:cs="Times New Roman"/>
        </w:rPr>
        <w:t xml:space="preserve">-предсказывающего алгоритма анализа в k-предсказывающий алгоритм трансляции, реализующий простую семантически однозначную трансляцию, задаваемую SDTS с входной грамматикой из класса </w:t>
      </w:r>
      <w:r w:rsidRPr="001B50FD">
        <w:rPr>
          <w:rFonts w:ascii="Times New Roman" w:hAnsi="Times New Roman" w:cs="Times New Roman"/>
          <w:i/>
        </w:rPr>
        <w:t>LL</w:t>
      </w:r>
      <w:r w:rsidRPr="001B50FD">
        <w:rPr>
          <w:rFonts w:ascii="Times New Roman" w:hAnsi="Times New Roman" w:cs="Times New Roman"/>
        </w:rPr>
        <w:t xml:space="preserve">(k). Реализация простых семантически однозначных трансляций с входным языком класса </w:t>
      </w:r>
      <w:r w:rsidRPr="001B50FD">
        <w:rPr>
          <w:rFonts w:ascii="Times New Roman" w:hAnsi="Times New Roman" w:cs="Times New Roman"/>
          <w:i/>
        </w:rPr>
        <w:t>LL</w:t>
      </w:r>
      <w:r w:rsidRPr="001B50FD">
        <w:rPr>
          <w:rFonts w:ascii="Times New Roman" w:hAnsi="Times New Roman" w:cs="Times New Roman"/>
        </w:rPr>
        <w:t>(</w:t>
      </w:r>
      <w:r w:rsidRPr="001B50FD">
        <w:rPr>
          <w:rFonts w:ascii="Times New Roman" w:hAnsi="Times New Roman" w:cs="Times New Roman"/>
          <w:i/>
        </w:rPr>
        <w:t>k</w:t>
      </w:r>
      <w:r w:rsidRPr="001B50FD">
        <w:rPr>
          <w:rFonts w:ascii="Times New Roman" w:hAnsi="Times New Roman" w:cs="Times New Roman"/>
        </w:rPr>
        <w:t xml:space="preserve">) при помощи детерминированных магазинных преобразователей. Алгоритм вычисления функций </w:t>
      </w:r>
      <w:r w:rsidRPr="001B50FD">
        <w:rPr>
          <w:rFonts w:ascii="Times New Roman" w:hAnsi="Times New Roman" w:cs="Times New Roman"/>
          <w:position w:val="-6"/>
        </w:rPr>
        <w:object w:dxaOrig="740" w:dyaOrig="279" w14:anchorId="7CF0489E">
          <v:shape id="_x0000_i1026" type="#_x0000_t75" style="width:36.5pt;height:14.5pt" o:ole="">
            <v:imagedata r:id="rId10" o:title=""/>
          </v:shape>
          <o:OLEObject Type="Embed" ProgID="Equation.3" ShapeID="_x0000_i1026" DrawAspect="Content" ObjectID="_1672679741" r:id="rId11"/>
        </w:object>
      </w:r>
      <w:r w:rsidRPr="001B50FD">
        <w:rPr>
          <w:rFonts w:ascii="Times New Roman" w:hAnsi="Times New Roman" w:cs="Times New Roman"/>
        </w:rPr>
        <w:t xml:space="preserve">и </w:t>
      </w:r>
      <w:r w:rsidRPr="001B50FD">
        <w:rPr>
          <w:rFonts w:ascii="Times New Roman" w:hAnsi="Times New Roman" w:cs="Times New Roman"/>
          <w:position w:val="-6"/>
        </w:rPr>
        <w:object w:dxaOrig="1080" w:dyaOrig="279" w14:anchorId="291EC11C">
          <v:shape id="_x0000_i1027" type="#_x0000_t75" style="width:54pt;height:14.5pt" o:ole="">
            <v:imagedata r:id="rId12" o:title=""/>
          </v:shape>
          <o:OLEObject Type="Embed" ProgID="Equation.3" ShapeID="_x0000_i1027" DrawAspect="Content" ObjectID="_1672679742" r:id="rId13"/>
        </w:object>
      </w:r>
      <w:proofErr w:type="spellStart"/>
      <w:r w:rsidRPr="001B50FD">
        <w:rPr>
          <w:rFonts w:ascii="Times New Roman" w:hAnsi="Times New Roman" w:cs="Times New Roman"/>
        </w:rPr>
        <w:t>и</w:t>
      </w:r>
      <w:proofErr w:type="spellEnd"/>
      <w:r w:rsidRPr="001B50FD">
        <w:rPr>
          <w:rFonts w:ascii="Times New Roman" w:hAnsi="Times New Roman" w:cs="Times New Roman"/>
        </w:rPr>
        <w:t xml:space="preserve"> его обоснование. Алгоритм вычисления функции </w:t>
      </w:r>
      <w:r w:rsidRPr="001B50FD">
        <w:rPr>
          <w:rFonts w:ascii="Times New Roman" w:hAnsi="Times New Roman" w:cs="Times New Roman"/>
        </w:rPr>
        <w:sym w:font="Symbol" w:char="F073"/>
      </w:r>
      <w:r w:rsidRPr="001B50FD">
        <w:rPr>
          <w:rFonts w:ascii="Times New Roman" w:hAnsi="Times New Roman" w:cs="Times New Roman"/>
        </w:rPr>
        <w:t>(</w:t>
      </w:r>
      <w:r w:rsidRPr="001B50FD">
        <w:rPr>
          <w:rFonts w:ascii="Times New Roman" w:hAnsi="Times New Roman" w:cs="Times New Roman"/>
          <w:i/>
        </w:rPr>
        <w:t>A</w:t>
      </w:r>
      <w:r w:rsidRPr="001B50FD">
        <w:rPr>
          <w:rFonts w:ascii="Times New Roman" w:hAnsi="Times New Roman" w:cs="Times New Roman"/>
        </w:rPr>
        <w:t xml:space="preserve">) и его обоснование. Алгоритм тестирования </w:t>
      </w:r>
      <w:r w:rsidRPr="001B50FD">
        <w:rPr>
          <w:rFonts w:ascii="Times New Roman" w:hAnsi="Times New Roman" w:cs="Times New Roman"/>
          <w:i/>
        </w:rPr>
        <w:t>LL</w:t>
      </w:r>
      <w:r w:rsidRPr="001B50FD">
        <w:rPr>
          <w:rFonts w:ascii="Times New Roman" w:hAnsi="Times New Roman" w:cs="Times New Roman"/>
        </w:rPr>
        <w:t>(</w:t>
      </w:r>
      <w:r w:rsidRPr="001B50FD">
        <w:rPr>
          <w:rFonts w:ascii="Times New Roman" w:hAnsi="Times New Roman" w:cs="Times New Roman"/>
          <w:i/>
        </w:rPr>
        <w:t>k</w:t>
      </w:r>
      <w:r w:rsidRPr="001B50FD">
        <w:rPr>
          <w:rFonts w:ascii="Times New Roman" w:hAnsi="Times New Roman" w:cs="Times New Roman"/>
        </w:rPr>
        <w:t xml:space="preserve">)-грамматик. Алгоритм вычисления функции </w:t>
      </w:r>
      <w:r w:rsidR="008B3F60" w:rsidRPr="001B50FD">
        <w:rPr>
          <w:rFonts w:ascii="Times New Roman" w:hAnsi="Times New Roman" w:cs="Times New Roman"/>
          <w:position w:val="-12"/>
        </w:rPr>
        <w:object w:dxaOrig="1219" w:dyaOrig="380" w14:anchorId="1BE31A07">
          <v:shape id="_x0000_i1028" type="#_x0000_t75" style="width:61pt;height:19pt" o:ole="">
            <v:imagedata r:id="rId14" o:title=""/>
          </v:shape>
          <o:OLEObject Type="Embed" ProgID="Equation.3" ShapeID="_x0000_i1028" DrawAspect="Content" ObjectID="_1672679743" r:id="rId15"/>
        </w:object>
      </w:r>
      <w:r w:rsidRPr="001B50FD">
        <w:rPr>
          <w:rFonts w:ascii="Times New Roman" w:hAnsi="Times New Roman" w:cs="Times New Roman"/>
        </w:rPr>
        <w:t xml:space="preserve"> и его обоснование. Реализация семантически однозначных непростых синтаксически управляемых трансляций с входными языками класса </w:t>
      </w:r>
      <w:r w:rsidRPr="001B50FD">
        <w:rPr>
          <w:rFonts w:ascii="Times New Roman" w:hAnsi="Times New Roman" w:cs="Times New Roman"/>
          <w:i/>
        </w:rPr>
        <w:t>LL</w:t>
      </w:r>
      <w:r w:rsidRPr="001B50FD">
        <w:rPr>
          <w:rFonts w:ascii="Times New Roman" w:hAnsi="Times New Roman" w:cs="Times New Roman"/>
        </w:rPr>
        <w:t>(</w:t>
      </w:r>
      <w:r w:rsidRPr="001B50FD">
        <w:rPr>
          <w:rFonts w:ascii="Times New Roman" w:hAnsi="Times New Roman" w:cs="Times New Roman"/>
          <w:i/>
        </w:rPr>
        <w:t>k</w:t>
      </w:r>
      <w:r w:rsidRPr="001B50FD">
        <w:rPr>
          <w:rFonts w:ascii="Times New Roman" w:hAnsi="Times New Roman" w:cs="Times New Roman"/>
        </w:rPr>
        <w:t>) посредством магазинных процессоров.</w:t>
      </w:r>
    </w:p>
    <w:p w14:paraId="4043AA82" w14:textId="439572A5" w:rsidR="0063792A" w:rsidRPr="001B50FD" w:rsidRDefault="00B05E3E" w:rsidP="00324DE3">
      <w:pPr>
        <w:ind w:left="284" w:hanging="284"/>
        <w:jc w:val="both"/>
        <w:rPr>
          <w:rFonts w:ascii="Times New Roman" w:hAnsi="Times New Roman" w:cs="Times New Roman"/>
        </w:rPr>
        <w:pPrChange w:id="441" w:author="Yurii Litvinov" w:date="2021-01-20T19:27:00Z">
          <w:pPr>
            <w:ind w:left="284" w:hanging="284"/>
          </w:pPr>
        </w:pPrChange>
      </w:pPr>
      <w:r w:rsidRPr="001B50FD">
        <w:rPr>
          <w:rFonts w:ascii="Times New Roman" w:hAnsi="Times New Roman" w:cs="Times New Roman"/>
        </w:rPr>
        <w:t>X.</w:t>
      </w:r>
      <w:r w:rsidRPr="001B50FD">
        <w:rPr>
          <w:rFonts w:ascii="Times New Roman" w:hAnsi="Times New Roman" w:cs="Times New Roman"/>
          <w:lang w:val="en-US"/>
        </w:rPr>
        <w:t> </w:t>
      </w:r>
      <w:r w:rsidR="0063792A" w:rsidRPr="001B50FD">
        <w:rPr>
          <w:rFonts w:ascii="Times New Roman" w:hAnsi="Times New Roman" w:cs="Times New Roman"/>
        </w:rPr>
        <w:t>Глава 3. РАСПОЗНАВАТЕЛЬ КСР-ЯЗЫКА (реализация)</w:t>
      </w:r>
      <w:r w:rsidR="00087D08" w:rsidRPr="001B50FD">
        <w:rPr>
          <w:rFonts w:ascii="Times New Roman" w:hAnsi="Times New Roman" w:cs="Times New Roman"/>
        </w:rPr>
        <w:t>.</w:t>
      </w:r>
    </w:p>
    <w:p w14:paraId="7EF100E2" w14:textId="77777777" w:rsidR="00052E70" w:rsidRPr="001B50FD" w:rsidRDefault="00773524" w:rsidP="00324DE3">
      <w:pPr>
        <w:ind w:left="284"/>
        <w:jc w:val="both"/>
        <w:rPr>
          <w:rFonts w:ascii="Times New Roman" w:hAnsi="Times New Roman" w:cs="Times New Roman"/>
        </w:rPr>
        <w:pPrChange w:id="442" w:author="Yurii Litvinov" w:date="2021-01-20T19:27:00Z">
          <w:pPr>
            <w:ind w:left="284"/>
          </w:pPr>
        </w:pPrChange>
      </w:pPr>
      <w:r w:rsidRPr="001B50FD">
        <w:rPr>
          <w:rFonts w:ascii="Times New Roman" w:hAnsi="Times New Roman" w:cs="Times New Roman"/>
        </w:rPr>
        <w:t>Машинное представление синтаксической граф-схемы</w:t>
      </w:r>
      <w:r w:rsidR="00052E70" w:rsidRPr="001B50FD">
        <w:rPr>
          <w:rFonts w:ascii="Times New Roman" w:hAnsi="Times New Roman" w:cs="Times New Roman"/>
        </w:rPr>
        <w:t xml:space="preserve"> (СГС)</w:t>
      </w:r>
      <w:r w:rsidRPr="001B50FD">
        <w:rPr>
          <w:rFonts w:ascii="Times New Roman" w:hAnsi="Times New Roman" w:cs="Times New Roman"/>
        </w:rPr>
        <w:t>. Шаблоны для представления</w:t>
      </w:r>
      <w:r w:rsidR="00052E70" w:rsidRPr="001B50FD">
        <w:rPr>
          <w:rFonts w:ascii="Times New Roman" w:hAnsi="Times New Roman" w:cs="Times New Roman"/>
        </w:rPr>
        <w:t xml:space="preserve"> СГС в линейном виде.</w:t>
      </w:r>
      <w:r w:rsidRPr="001B50FD">
        <w:rPr>
          <w:rFonts w:ascii="Times New Roman" w:hAnsi="Times New Roman" w:cs="Times New Roman"/>
        </w:rPr>
        <w:t xml:space="preserve"> Метод построения состояний распознавателя</w:t>
      </w:r>
      <w:r w:rsidR="00052E70" w:rsidRPr="001B50FD">
        <w:rPr>
          <w:rFonts w:ascii="Times New Roman" w:hAnsi="Times New Roman" w:cs="Times New Roman"/>
        </w:rPr>
        <w:t xml:space="preserve"> КСР-языка </w:t>
      </w:r>
      <w:r w:rsidR="00052E70" w:rsidRPr="001B50FD">
        <w:rPr>
          <w:rFonts w:ascii="Times New Roman" w:hAnsi="Times New Roman" w:cs="Times New Roman"/>
        </w:rPr>
        <w:lastRenderedPageBreak/>
        <w:t>по линейному представлению СГС</w:t>
      </w:r>
      <w:r w:rsidRPr="001B50FD">
        <w:rPr>
          <w:rFonts w:ascii="Times New Roman" w:hAnsi="Times New Roman" w:cs="Times New Roman"/>
        </w:rPr>
        <w:t>. Стек состояний. Алгоритм проверки на эквивалентность состояний в стеке. Алгоритм построения управляющей таблицы распознавателя</w:t>
      </w:r>
      <w:r w:rsidR="00052E70" w:rsidRPr="001B50FD">
        <w:rPr>
          <w:rFonts w:ascii="Times New Roman" w:hAnsi="Times New Roman" w:cs="Times New Roman"/>
        </w:rPr>
        <w:t>. Алгоритм минимизации состояний. Тестирование распознавателя. Построение набора тестов по СГС с заданным критерием.</w:t>
      </w:r>
    </w:p>
    <w:p w14:paraId="7EBBDF20" w14:textId="575C03D9" w:rsidR="0059518A" w:rsidRPr="001B50FD" w:rsidRDefault="0059518A" w:rsidP="00324DE3">
      <w:pPr>
        <w:ind w:left="284" w:hanging="284"/>
        <w:jc w:val="both"/>
        <w:rPr>
          <w:rFonts w:ascii="Times New Roman" w:hAnsi="Times New Roman" w:cs="Times New Roman"/>
        </w:rPr>
        <w:pPrChange w:id="443" w:author="Yurii Litvinov" w:date="2021-01-20T19:27:00Z">
          <w:pPr>
            <w:ind w:left="284" w:hanging="284"/>
          </w:pPr>
        </w:pPrChange>
      </w:pPr>
      <w:r w:rsidRPr="001B50FD">
        <w:rPr>
          <w:rFonts w:ascii="Times New Roman" w:hAnsi="Times New Roman" w:cs="Times New Roman"/>
          <w:lang w:val="en-US"/>
        </w:rPr>
        <w:t>X</w:t>
      </w:r>
      <w:r w:rsidRPr="001B50FD">
        <w:rPr>
          <w:rFonts w:ascii="Times New Roman" w:hAnsi="Times New Roman" w:cs="Times New Roman"/>
        </w:rPr>
        <w:t xml:space="preserve">I. Коллоквиум. </w:t>
      </w:r>
      <w:r w:rsidR="005D0F55" w:rsidRPr="001B50FD">
        <w:rPr>
          <w:rFonts w:ascii="Times New Roman" w:hAnsi="Times New Roman" w:cs="Times New Roman"/>
        </w:rPr>
        <w:t>Решение одной задачи и о</w:t>
      </w:r>
      <w:r w:rsidRPr="001B50FD">
        <w:rPr>
          <w:rFonts w:ascii="Times New Roman" w:hAnsi="Times New Roman" w:cs="Times New Roman"/>
        </w:rPr>
        <w:t>бсуждение программных реализаций.</w:t>
      </w:r>
    </w:p>
    <w:p w14:paraId="086BC6BD" w14:textId="000C88DB" w:rsidR="00A22961" w:rsidRPr="001B50FD" w:rsidRDefault="00697C94" w:rsidP="00324DE3">
      <w:pPr>
        <w:jc w:val="both"/>
        <w:rPr>
          <w:rFonts w:ascii="Times New Roman" w:hAnsi="Times New Roman" w:cs="Times New Roman"/>
        </w:rPr>
        <w:pPrChange w:id="444" w:author="Yurii Litvinov" w:date="2021-01-20T19:27:00Z">
          <w:pPr/>
        </w:pPrChange>
      </w:pPr>
      <w:r w:rsidRPr="001B50FD">
        <w:rPr>
          <w:rFonts w:ascii="Times New Roman" w:hAnsi="Times New Roman" w:cs="Times New Roman"/>
          <w:lang w:val="en-US"/>
        </w:rPr>
        <w:t>X</w:t>
      </w:r>
      <w:r w:rsidR="0059518A" w:rsidRPr="001B50FD">
        <w:rPr>
          <w:rFonts w:ascii="Times New Roman" w:hAnsi="Times New Roman" w:cs="Times New Roman"/>
          <w:lang w:val="en-US"/>
        </w:rPr>
        <w:t>I</w:t>
      </w:r>
      <w:del w:id="445" w:author="Yurii Litvinov" w:date="2021-01-20T19:30:00Z">
        <w:r w:rsidR="0059518A" w:rsidRPr="001B50FD" w:rsidDel="001D035F">
          <w:rPr>
            <w:rFonts w:ascii="Times New Roman" w:hAnsi="Times New Roman" w:cs="Times New Roman"/>
            <w:lang w:val="en-US"/>
          </w:rPr>
          <w:delText>I</w:delText>
        </w:r>
      </w:del>
      <w:ins w:id="446" w:author="Yurii Litvinov" w:date="2021-01-20T19:28:00Z">
        <w:r w:rsidR="00324DE3">
          <w:rPr>
            <w:rFonts w:ascii="Times New Roman" w:hAnsi="Times New Roman" w:cs="Times New Roman"/>
            <w:lang w:val="en-US"/>
          </w:rPr>
          <w:t>I</w:t>
        </w:r>
      </w:ins>
      <w:r w:rsidRPr="001B50FD">
        <w:rPr>
          <w:rFonts w:ascii="Times New Roman" w:hAnsi="Times New Roman" w:cs="Times New Roman"/>
        </w:rPr>
        <w:t xml:space="preserve">. </w:t>
      </w:r>
      <w:r w:rsidR="00111DFB" w:rsidRPr="001B50FD">
        <w:rPr>
          <w:rFonts w:ascii="Times New Roman" w:hAnsi="Times New Roman" w:cs="Times New Roman"/>
        </w:rPr>
        <w:t>Самостоятельн</w:t>
      </w:r>
      <w:r w:rsidR="0059518A" w:rsidRPr="001B50FD">
        <w:rPr>
          <w:rFonts w:ascii="Times New Roman" w:hAnsi="Times New Roman" w:cs="Times New Roman"/>
        </w:rPr>
        <w:t>ая</w:t>
      </w:r>
      <w:r w:rsidR="00111DFB" w:rsidRPr="001B50FD">
        <w:rPr>
          <w:rFonts w:ascii="Times New Roman" w:hAnsi="Times New Roman" w:cs="Times New Roman"/>
        </w:rPr>
        <w:t xml:space="preserve"> </w:t>
      </w:r>
      <w:r w:rsidR="0059518A" w:rsidRPr="001B50FD">
        <w:rPr>
          <w:rFonts w:ascii="Times New Roman" w:hAnsi="Times New Roman" w:cs="Times New Roman"/>
        </w:rPr>
        <w:t>работа</w:t>
      </w:r>
      <w:r w:rsidR="0049410B" w:rsidRPr="001B50FD">
        <w:rPr>
          <w:rFonts w:ascii="Times New Roman" w:hAnsi="Times New Roman" w:cs="Times New Roman"/>
        </w:rPr>
        <w:t>.</w:t>
      </w:r>
    </w:p>
    <w:p w14:paraId="29B3FABB" w14:textId="77777777" w:rsidR="00EA54EB" w:rsidRPr="001B50FD" w:rsidRDefault="0049410B" w:rsidP="00324DE3">
      <w:pPr>
        <w:ind w:firstLine="426"/>
        <w:jc w:val="both"/>
        <w:rPr>
          <w:rFonts w:ascii="Times New Roman" w:hAnsi="Times New Roman" w:cs="Times New Roman"/>
        </w:rPr>
        <w:pPrChange w:id="447" w:author="Yurii Litvinov" w:date="2021-01-20T19:27:00Z">
          <w:pPr>
            <w:ind w:firstLine="426"/>
          </w:pPr>
        </w:pPrChange>
      </w:pPr>
      <w:r w:rsidRPr="001B50FD">
        <w:rPr>
          <w:rFonts w:ascii="Times New Roman" w:hAnsi="Times New Roman" w:cs="Times New Roman"/>
        </w:rPr>
        <w:t xml:space="preserve">Решение задач и упражнений из Пособия </w:t>
      </w:r>
      <w:r w:rsidR="00EA54EB" w:rsidRPr="001B50FD">
        <w:rPr>
          <w:rFonts w:ascii="Times New Roman" w:hAnsi="Times New Roman" w:cs="Times New Roman"/>
        </w:rPr>
        <w:t xml:space="preserve">[1] </w:t>
      </w:r>
      <w:r w:rsidRPr="001B50FD">
        <w:rPr>
          <w:rFonts w:ascii="Times New Roman" w:hAnsi="Times New Roman" w:cs="Times New Roman"/>
        </w:rPr>
        <w:t xml:space="preserve">по тематике </w:t>
      </w:r>
      <w:r w:rsidR="00EA54EB" w:rsidRPr="001B50FD">
        <w:rPr>
          <w:rFonts w:ascii="Times New Roman" w:hAnsi="Times New Roman" w:cs="Times New Roman"/>
        </w:rPr>
        <w:t xml:space="preserve">Части </w:t>
      </w:r>
      <w:r w:rsidR="00EA54EB" w:rsidRPr="001B50FD">
        <w:rPr>
          <w:rFonts w:ascii="Times New Roman" w:hAnsi="Times New Roman" w:cs="Times New Roman"/>
          <w:lang w:val="en-US"/>
        </w:rPr>
        <w:t>I</w:t>
      </w:r>
      <w:r w:rsidR="00EA54EB" w:rsidRPr="001B50FD">
        <w:rPr>
          <w:rFonts w:ascii="Times New Roman" w:hAnsi="Times New Roman" w:cs="Times New Roman"/>
        </w:rPr>
        <w:t xml:space="preserve"> </w:t>
      </w:r>
      <w:r w:rsidRPr="001B50FD">
        <w:rPr>
          <w:rFonts w:ascii="Times New Roman" w:hAnsi="Times New Roman" w:cs="Times New Roman"/>
        </w:rPr>
        <w:t xml:space="preserve">и </w:t>
      </w:r>
      <w:r w:rsidR="00EA54EB" w:rsidRPr="001B50FD">
        <w:rPr>
          <w:rFonts w:ascii="Times New Roman" w:hAnsi="Times New Roman" w:cs="Times New Roman"/>
        </w:rPr>
        <w:t xml:space="preserve">Части </w:t>
      </w:r>
      <w:r w:rsidR="00EA54EB" w:rsidRPr="001B50FD">
        <w:rPr>
          <w:rFonts w:ascii="Times New Roman" w:hAnsi="Times New Roman" w:cs="Times New Roman"/>
          <w:lang w:val="en-US"/>
        </w:rPr>
        <w:t>II</w:t>
      </w:r>
      <w:r w:rsidR="00EA54EB" w:rsidRPr="001B50FD">
        <w:rPr>
          <w:rFonts w:ascii="Times New Roman" w:hAnsi="Times New Roman" w:cs="Times New Roman"/>
        </w:rPr>
        <w:t xml:space="preserve"> лекционного материала, </w:t>
      </w:r>
      <w:r w:rsidRPr="001B50FD">
        <w:rPr>
          <w:rFonts w:ascii="Times New Roman" w:hAnsi="Times New Roman" w:cs="Times New Roman"/>
        </w:rPr>
        <w:t xml:space="preserve">построение программ по </w:t>
      </w:r>
      <w:r w:rsidR="00EA54EB" w:rsidRPr="001B50FD">
        <w:rPr>
          <w:rFonts w:ascii="Times New Roman" w:hAnsi="Times New Roman" w:cs="Times New Roman"/>
        </w:rPr>
        <w:t xml:space="preserve">проверке свойств регулярных и КС-грамматик, эквивалентные преобразования КСР-грамматик. Построение синтаксической граф-схемы по исходной КСР-грамматике в линейной форме и затем множества состояний </w:t>
      </w:r>
      <w:r w:rsidR="006D6076" w:rsidRPr="001B50FD">
        <w:rPr>
          <w:rFonts w:ascii="Times New Roman" w:hAnsi="Times New Roman" w:cs="Times New Roman"/>
        </w:rPr>
        <w:t xml:space="preserve">магазинного </w:t>
      </w:r>
      <w:r w:rsidR="00EA54EB" w:rsidRPr="001B50FD">
        <w:rPr>
          <w:rFonts w:ascii="Times New Roman" w:hAnsi="Times New Roman" w:cs="Times New Roman"/>
        </w:rPr>
        <w:t xml:space="preserve">распознавателя </w:t>
      </w:r>
      <w:r w:rsidR="006D6076" w:rsidRPr="001B50FD">
        <w:rPr>
          <w:rFonts w:ascii="Times New Roman" w:hAnsi="Times New Roman" w:cs="Times New Roman"/>
        </w:rPr>
        <w:t>цепочек языка по заданной грамматике.</w:t>
      </w:r>
    </w:p>
    <w:p w14:paraId="78A6A901" w14:textId="77777777" w:rsidR="00EA54EB" w:rsidRPr="001B50FD" w:rsidRDefault="00EA54EB" w:rsidP="00324DE3">
      <w:pPr>
        <w:jc w:val="both"/>
        <w:rPr>
          <w:rFonts w:ascii="Times New Roman" w:hAnsi="Times New Roman" w:cs="Times New Roman"/>
        </w:rPr>
        <w:pPrChange w:id="448" w:author="Yurii Litvinov" w:date="2021-01-20T19:27:00Z">
          <w:pPr/>
        </w:pPrChange>
      </w:pPr>
    </w:p>
    <w:p w14:paraId="2CAE79BC" w14:textId="7D5969CC" w:rsidR="00697C94" w:rsidRPr="001B50FD" w:rsidRDefault="00697C94" w:rsidP="00324DE3">
      <w:pPr>
        <w:ind w:firstLine="426"/>
        <w:jc w:val="both"/>
        <w:rPr>
          <w:rFonts w:ascii="Times New Roman" w:hAnsi="Times New Roman" w:cs="Times New Roman"/>
        </w:rPr>
        <w:pPrChange w:id="449" w:author="Yurii Litvinov" w:date="2021-01-20T19:27:00Z">
          <w:pPr>
            <w:ind w:firstLine="426"/>
          </w:pPr>
        </w:pPrChange>
      </w:pPr>
      <w:r w:rsidRPr="001B50FD">
        <w:rPr>
          <w:rFonts w:ascii="Times New Roman" w:hAnsi="Times New Roman" w:cs="Times New Roman"/>
        </w:rPr>
        <w:t xml:space="preserve">Построение и отладка двух программных проектов на современных платформах </w:t>
      </w:r>
      <w:del w:id="450" w:author="Yurii Litvinov" w:date="2021-01-20T19:31:00Z">
        <w:r w:rsidRPr="001B50FD" w:rsidDel="006713EF">
          <w:rPr>
            <w:rFonts w:ascii="Times New Roman" w:hAnsi="Times New Roman" w:cs="Times New Roman"/>
          </w:rPr>
          <w:delText xml:space="preserve"> </w:delText>
        </w:r>
      </w:del>
      <w:r w:rsidRPr="001B50FD">
        <w:rPr>
          <w:rFonts w:ascii="Times New Roman" w:hAnsi="Times New Roman" w:cs="Times New Roman"/>
        </w:rPr>
        <w:t>и подготовка набора тестовых примеров для их демонстрации. Описание этой работы в виде Реферата по образцу.</w:t>
      </w:r>
    </w:p>
    <w:p w14:paraId="3C80EA34" w14:textId="77777777" w:rsidR="00697C94" w:rsidRPr="001B50FD" w:rsidRDefault="00697C94" w:rsidP="00324DE3">
      <w:pPr>
        <w:ind w:left="284" w:hanging="284"/>
        <w:jc w:val="both"/>
        <w:rPr>
          <w:rFonts w:ascii="Times New Roman" w:hAnsi="Times New Roman" w:cs="Times New Roman"/>
        </w:rPr>
        <w:pPrChange w:id="451" w:author="Yurii Litvinov" w:date="2021-01-20T19:27:00Z">
          <w:pPr>
            <w:ind w:left="284" w:hanging="284"/>
          </w:pPr>
        </w:pPrChange>
      </w:pPr>
    </w:p>
    <w:p w14:paraId="38A59C9D" w14:textId="77777777" w:rsidR="007A600D" w:rsidRPr="001B50FD" w:rsidRDefault="007A600D" w:rsidP="00324DE3">
      <w:pPr>
        <w:jc w:val="both"/>
        <w:rPr>
          <w:rFonts w:ascii="Times New Roman" w:hAnsi="Times New Roman" w:cs="Times New Roman"/>
        </w:rPr>
        <w:pPrChange w:id="452" w:author="Yurii Litvinov" w:date="2021-01-20T19:27:00Z">
          <w:pPr/>
        </w:pPrChange>
      </w:pPr>
      <w:r w:rsidRPr="001B50FD">
        <w:rPr>
          <w:rFonts w:ascii="Times New Roman" w:hAnsi="Times New Roman" w:cs="Times New Roman"/>
        </w:rPr>
        <w:t>Знания и умения по завершении профессионально-ориентированного модуля</w:t>
      </w:r>
      <w:r w:rsidR="00B05E3E" w:rsidRPr="001B50FD">
        <w:rPr>
          <w:rFonts w:ascii="Times New Roman" w:hAnsi="Times New Roman" w:cs="Times New Roman"/>
        </w:rPr>
        <w:t>.</w:t>
      </w:r>
    </w:p>
    <w:p w14:paraId="44761711" w14:textId="7E5615A0" w:rsidR="007A600D" w:rsidRPr="001B50FD" w:rsidRDefault="007A600D" w:rsidP="00324DE3">
      <w:pPr>
        <w:jc w:val="both"/>
        <w:rPr>
          <w:rFonts w:ascii="Times New Roman" w:hAnsi="Times New Roman" w:cs="Times New Roman"/>
        </w:rPr>
        <w:pPrChange w:id="453" w:author="Yurii Litvinov" w:date="2021-01-20T19:27:00Z">
          <w:pPr/>
        </w:pPrChange>
      </w:pPr>
      <w:r w:rsidRPr="001B50FD">
        <w:rPr>
          <w:rFonts w:ascii="Times New Roman" w:hAnsi="Times New Roman" w:cs="Times New Roman"/>
        </w:rPr>
        <w:t xml:space="preserve">К концу данного этапа обучения </w:t>
      </w:r>
      <w:del w:id="454" w:author="Yurii Litvinov" w:date="2021-01-20T19:32:00Z">
        <w:r w:rsidRPr="001B50FD" w:rsidDel="006713EF">
          <w:rPr>
            <w:rFonts w:ascii="Times New Roman" w:hAnsi="Times New Roman" w:cs="Times New Roman"/>
          </w:rPr>
          <w:delText xml:space="preserve">студент </w:delText>
        </w:r>
      </w:del>
      <w:ins w:id="455" w:author="Yurii Litvinov" w:date="2021-01-20T19:32:00Z">
        <w:r w:rsidR="006713EF">
          <w:rPr>
            <w:rFonts w:ascii="Times New Roman" w:hAnsi="Times New Roman" w:cs="Times New Roman"/>
          </w:rPr>
          <w:t>обучающийся</w:t>
        </w:r>
        <w:r w:rsidR="006713EF" w:rsidRPr="001B50FD">
          <w:rPr>
            <w:rFonts w:ascii="Times New Roman" w:hAnsi="Times New Roman" w:cs="Times New Roman"/>
          </w:rPr>
          <w:t xml:space="preserve"> </w:t>
        </w:r>
      </w:ins>
      <w:r w:rsidRPr="001B50FD">
        <w:rPr>
          <w:rFonts w:ascii="Times New Roman" w:hAnsi="Times New Roman" w:cs="Times New Roman"/>
        </w:rPr>
        <w:t>должен:</w:t>
      </w:r>
    </w:p>
    <w:p w14:paraId="015FAD76" w14:textId="2D2D458E" w:rsidR="007A600D" w:rsidRPr="001B50FD" w:rsidRDefault="007A600D" w:rsidP="004E4F08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  <w:pPrChange w:id="456" w:author="Yurii Litvinov" w:date="2021-01-20T19:32:00Z">
          <w:pPr/>
        </w:pPrChange>
      </w:pPr>
      <w:del w:id="457" w:author="Yurii Litvinov" w:date="2021-01-20T19:32:00Z">
        <w:r w:rsidRPr="001B50FD" w:rsidDel="004E4F08">
          <w:rPr>
            <w:rFonts w:ascii="Times New Roman" w:hAnsi="Times New Roman" w:cs="Times New Roman"/>
          </w:rPr>
          <w:delText>•</w:delText>
        </w:r>
        <w:r w:rsidRPr="001B50FD" w:rsidDel="004E4F08">
          <w:rPr>
            <w:rFonts w:ascii="Times New Roman" w:hAnsi="Times New Roman" w:cs="Times New Roman"/>
          </w:rPr>
          <w:tab/>
        </w:r>
      </w:del>
      <w:r w:rsidRPr="001B50FD">
        <w:rPr>
          <w:rFonts w:ascii="Times New Roman" w:hAnsi="Times New Roman" w:cs="Times New Roman"/>
        </w:rPr>
        <w:t xml:space="preserve">знать основные типы грамматик, уметь выполнять их эквивалентные преобразования и строить </w:t>
      </w:r>
      <w:del w:id="458" w:author="Yurii Litvinov" w:date="2021-01-20T19:32:00Z">
        <w:r w:rsidRPr="001B50FD" w:rsidDel="004E4F08">
          <w:rPr>
            <w:rFonts w:ascii="Times New Roman" w:hAnsi="Times New Roman" w:cs="Times New Roman"/>
          </w:rPr>
          <w:delText xml:space="preserve"> </w:delText>
        </w:r>
      </w:del>
      <w:r w:rsidRPr="001B50FD">
        <w:rPr>
          <w:rFonts w:ascii="Times New Roman" w:hAnsi="Times New Roman" w:cs="Times New Roman"/>
        </w:rPr>
        <w:t>автоматы соответствующий типов;</w:t>
      </w:r>
    </w:p>
    <w:p w14:paraId="4E8E49E1" w14:textId="7A75A177" w:rsidR="007A600D" w:rsidRPr="001B50FD" w:rsidRDefault="007A600D" w:rsidP="004E4F08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  <w:pPrChange w:id="459" w:author="Yurii Litvinov" w:date="2021-01-20T19:32:00Z">
          <w:pPr/>
        </w:pPrChange>
      </w:pPr>
      <w:del w:id="460" w:author="Yurii Litvinov" w:date="2021-01-20T19:32:00Z">
        <w:r w:rsidRPr="001B50FD" w:rsidDel="004E4F08">
          <w:rPr>
            <w:rFonts w:ascii="Times New Roman" w:hAnsi="Times New Roman" w:cs="Times New Roman"/>
          </w:rPr>
          <w:delText>•</w:delText>
        </w:r>
        <w:r w:rsidRPr="001B50FD" w:rsidDel="004E4F08">
          <w:rPr>
            <w:rFonts w:ascii="Times New Roman" w:hAnsi="Times New Roman" w:cs="Times New Roman"/>
          </w:rPr>
          <w:tab/>
        </w:r>
      </w:del>
      <w:r w:rsidRPr="001B50FD">
        <w:rPr>
          <w:rFonts w:ascii="Times New Roman" w:hAnsi="Times New Roman" w:cs="Times New Roman"/>
        </w:rPr>
        <w:t xml:space="preserve">приобрести навыки построения схем синтаксически управляемых трансляций на базе входных </w:t>
      </w:r>
      <w:proofErr w:type="gramStart"/>
      <w:r w:rsidRPr="001B50FD">
        <w:rPr>
          <w:rFonts w:ascii="Times New Roman" w:hAnsi="Times New Roman" w:cs="Times New Roman"/>
          <w:i/>
        </w:rPr>
        <w:t>LL</w:t>
      </w:r>
      <w:r w:rsidRPr="001B50FD">
        <w:rPr>
          <w:rFonts w:ascii="Times New Roman" w:hAnsi="Times New Roman" w:cs="Times New Roman"/>
        </w:rPr>
        <w:t>(</w:t>
      </w:r>
      <w:proofErr w:type="gramEnd"/>
      <w:r w:rsidRPr="001B50FD">
        <w:rPr>
          <w:rFonts w:ascii="Times New Roman" w:hAnsi="Times New Roman" w:cs="Times New Roman"/>
        </w:rPr>
        <w:t>1)-грамматик и реализации трансляций ими задаваемых.</w:t>
      </w:r>
    </w:p>
    <w:p w14:paraId="43B5178D" w14:textId="77777777" w:rsidR="007A600D" w:rsidRPr="001B50FD" w:rsidRDefault="004720E9" w:rsidP="00324DE3">
      <w:pPr>
        <w:jc w:val="both"/>
        <w:rPr>
          <w:rFonts w:ascii="Times New Roman" w:hAnsi="Times New Roman" w:cs="Times New Roman"/>
        </w:rPr>
        <w:pPrChange w:id="461" w:author="Yurii Litvinov" w:date="2021-01-20T19:27:00Z">
          <w:pPr/>
        </w:pPrChange>
      </w:pPr>
      <w:r w:rsidRPr="001B50FD">
        <w:rPr>
          <w:rFonts w:ascii="Times New Roman" w:hAnsi="Times New Roman" w:cs="Times New Roman"/>
        </w:rPr>
        <w:t xml:space="preserve">Темы для изучения, </w:t>
      </w:r>
      <w:r w:rsidR="007A600D" w:rsidRPr="001B50FD">
        <w:rPr>
          <w:rFonts w:ascii="Times New Roman" w:hAnsi="Times New Roman" w:cs="Times New Roman"/>
        </w:rPr>
        <w:t xml:space="preserve">обсуждения </w:t>
      </w:r>
      <w:r w:rsidRPr="001B50FD">
        <w:rPr>
          <w:rFonts w:ascii="Times New Roman" w:hAnsi="Times New Roman" w:cs="Times New Roman"/>
        </w:rPr>
        <w:t>и написания реферата по выполненному программному проекту объявляются на первых лекциях в начале семестра и направлены на:</w:t>
      </w:r>
    </w:p>
    <w:p w14:paraId="15556739" w14:textId="0BD585FC" w:rsidR="007A600D" w:rsidRPr="001B50FD" w:rsidRDefault="007A600D" w:rsidP="004E4F08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  <w:pPrChange w:id="462" w:author="Yurii Litvinov" w:date="2021-01-20T19:32:00Z">
          <w:pPr/>
        </w:pPrChange>
      </w:pPr>
      <w:del w:id="463" w:author="Yurii Litvinov" w:date="2021-01-20T19:32:00Z">
        <w:r w:rsidRPr="001B50FD" w:rsidDel="004E4F08">
          <w:rPr>
            <w:rFonts w:ascii="Times New Roman" w:hAnsi="Times New Roman" w:cs="Times New Roman"/>
          </w:rPr>
          <w:delText>1.</w:delText>
        </w:r>
        <w:r w:rsidRPr="001B50FD" w:rsidDel="004E4F08">
          <w:rPr>
            <w:rFonts w:ascii="Times New Roman" w:hAnsi="Times New Roman" w:cs="Times New Roman"/>
          </w:rPr>
          <w:tab/>
        </w:r>
      </w:del>
      <w:r w:rsidRPr="001B50FD">
        <w:rPr>
          <w:rFonts w:ascii="Times New Roman" w:hAnsi="Times New Roman" w:cs="Times New Roman"/>
        </w:rPr>
        <w:t>Применение математической теории языков и трансляций в современных информационных технологиях.</w:t>
      </w:r>
    </w:p>
    <w:p w14:paraId="0865B7DF" w14:textId="081FEA94" w:rsidR="007A600D" w:rsidRPr="001B50FD" w:rsidRDefault="007A600D" w:rsidP="004E4F08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  <w:pPrChange w:id="464" w:author="Yurii Litvinov" w:date="2021-01-20T19:32:00Z">
          <w:pPr/>
        </w:pPrChange>
      </w:pPr>
      <w:del w:id="465" w:author="Yurii Litvinov" w:date="2021-01-20T19:32:00Z">
        <w:r w:rsidRPr="001B50FD" w:rsidDel="004E4F08">
          <w:rPr>
            <w:rFonts w:ascii="Times New Roman" w:hAnsi="Times New Roman" w:cs="Times New Roman"/>
          </w:rPr>
          <w:delText>2.</w:delText>
        </w:r>
        <w:r w:rsidRPr="001B50FD" w:rsidDel="004E4F08">
          <w:rPr>
            <w:rFonts w:ascii="Times New Roman" w:hAnsi="Times New Roman" w:cs="Times New Roman"/>
          </w:rPr>
          <w:tab/>
        </w:r>
      </w:del>
      <w:r w:rsidRPr="001B50FD">
        <w:rPr>
          <w:rFonts w:ascii="Times New Roman" w:hAnsi="Times New Roman" w:cs="Times New Roman"/>
        </w:rPr>
        <w:t xml:space="preserve">Роль этой теории в практике реализации </w:t>
      </w:r>
      <w:r w:rsidR="002944B4" w:rsidRPr="001B50FD">
        <w:rPr>
          <w:rFonts w:ascii="Times New Roman" w:hAnsi="Times New Roman" w:cs="Times New Roman"/>
        </w:rPr>
        <w:t>со</w:t>
      </w:r>
      <w:r w:rsidR="004720E9" w:rsidRPr="001B50FD">
        <w:rPr>
          <w:rFonts w:ascii="Times New Roman" w:hAnsi="Times New Roman" w:cs="Times New Roman"/>
        </w:rPr>
        <w:t>в</w:t>
      </w:r>
      <w:r w:rsidR="002944B4" w:rsidRPr="001B50FD">
        <w:rPr>
          <w:rFonts w:ascii="Times New Roman" w:hAnsi="Times New Roman" w:cs="Times New Roman"/>
        </w:rPr>
        <w:t xml:space="preserve">ременных </w:t>
      </w:r>
      <w:r w:rsidRPr="001B50FD">
        <w:rPr>
          <w:rFonts w:ascii="Times New Roman" w:hAnsi="Times New Roman" w:cs="Times New Roman"/>
        </w:rPr>
        <w:t>языков программирования</w:t>
      </w:r>
      <w:r w:rsidR="002944B4" w:rsidRPr="001B50FD">
        <w:rPr>
          <w:rFonts w:ascii="Times New Roman" w:hAnsi="Times New Roman" w:cs="Times New Roman"/>
        </w:rPr>
        <w:t xml:space="preserve"> для различных предметных областей</w:t>
      </w:r>
      <w:r w:rsidRPr="001B50FD">
        <w:rPr>
          <w:rFonts w:ascii="Times New Roman" w:hAnsi="Times New Roman" w:cs="Times New Roman"/>
        </w:rPr>
        <w:t>.</w:t>
      </w:r>
    </w:p>
    <w:p w14:paraId="414BA866" w14:textId="77777777" w:rsidR="0034649A" w:rsidRPr="001B50FD" w:rsidRDefault="0034649A" w:rsidP="007947C2">
      <w:pPr>
        <w:rPr>
          <w:rFonts w:ascii="Times New Roman" w:hAnsi="Times New Roman" w:cs="Times New Roman"/>
        </w:rPr>
      </w:pPr>
    </w:p>
    <w:p w14:paraId="0E882859" w14:textId="77777777" w:rsidR="0034649A" w:rsidRPr="001B50FD" w:rsidRDefault="0034649A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</w:rPr>
        <w:br w:type="page"/>
      </w:r>
      <w:r w:rsidRPr="001B50FD">
        <w:rPr>
          <w:rFonts w:ascii="Times New Roman" w:hAnsi="Times New Roman" w:cs="Times New Roman"/>
          <w:b/>
        </w:rPr>
        <w:lastRenderedPageBreak/>
        <w:t>Раздел 3.</w:t>
      </w:r>
      <w:r w:rsidRPr="001B50FD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1880A943" w14:textId="77777777" w:rsidR="0034649A" w:rsidRPr="001B50FD" w:rsidRDefault="0034649A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  <w:b/>
        </w:rPr>
        <w:t>3.1.</w:t>
      </w:r>
      <w:r w:rsidRPr="001B50FD">
        <w:rPr>
          <w:rFonts w:ascii="Times New Roman" w:hAnsi="Times New Roman" w:cs="Times New Roman"/>
          <w:b/>
        </w:rPr>
        <w:tab/>
        <w:t>Методическое обеспечение</w:t>
      </w:r>
    </w:p>
    <w:p w14:paraId="1AEA3B65" w14:textId="77777777" w:rsidR="0034649A" w:rsidRPr="001B50FD" w:rsidRDefault="0034649A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  <w:b/>
        </w:rPr>
        <w:t>3.1.1</w:t>
      </w:r>
      <w:r w:rsidRPr="001B50FD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6278C439" w14:textId="7D78642B" w:rsidR="004E4F08" w:rsidRDefault="00C91673" w:rsidP="00601024">
      <w:pPr>
        <w:ind w:firstLine="720"/>
        <w:jc w:val="both"/>
        <w:rPr>
          <w:ins w:id="466" w:author="Yurii Litvinov" w:date="2021-01-20T19:32:00Z"/>
          <w:rFonts w:ascii="Times New Roman" w:hAnsi="Times New Roman" w:cs="Times New Roman"/>
        </w:rPr>
        <w:pPrChange w:id="467" w:author="Yurii Litvinov" w:date="2021-01-20T19:33:00Z">
          <w:pPr>
            <w:jc w:val="both"/>
          </w:pPr>
        </w:pPrChange>
      </w:pPr>
      <w:r w:rsidRPr="001B50FD">
        <w:rPr>
          <w:rFonts w:ascii="Times New Roman" w:hAnsi="Times New Roman" w:cs="Times New Roman"/>
        </w:rPr>
        <w:t>Для организации взаимодействия с</w:t>
      </w:r>
      <w:ins w:id="468" w:author="Yurii Litvinov" w:date="2021-01-20T19:33:00Z">
        <w:r w:rsidR="004E4F08">
          <w:rPr>
            <w:rFonts w:ascii="Times New Roman" w:hAnsi="Times New Roman" w:cs="Times New Roman"/>
          </w:rPr>
          <w:t xml:space="preserve"> обучающимися</w:t>
        </w:r>
      </w:ins>
      <w:del w:id="469" w:author="Yurii Litvinov" w:date="2021-01-20T19:33:00Z">
        <w:r w:rsidRPr="001B50FD" w:rsidDel="004E4F08">
          <w:rPr>
            <w:rFonts w:ascii="Times New Roman" w:hAnsi="Times New Roman" w:cs="Times New Roman"/>
          </w:rPr>
          <w:delText>о студентами</w:delText>
        </w:r>
      </w:del>
      <w:r w:rsidRPr="001B50FD">
        <w:rPr>
          <w:rFonts w:ascii="Times New Roman" w:hAnsi="Times New Roman" w:cs="Times New Roman"/>
        </w:rPr>
        <w:t>, предоставления отчетности и организации самостоятельной работы с</w:t>
      </w:r>
      <w:ins w:id="470" w:author="Yurii Litvinov" w:date="2021-01-20T19:34:00Z">
        <w:r w:rsidR="00601024">
          <w:rPr>
            <w:rFonts w:ascii="Times New Roman" w:hAnsi="Times New Roman" w:cs="Times New Roman"/>
          </w:rPr>
          <w:t xml:space="preserve"> обучающимися </w:t>
        </w:r>
      </w:ins>
      <w:del w:id="471" w:author="Yurii Litvinov" w:date="2021-01-20T19:34:00Z">
        <w:r w:rsidRPr="001B50FD" w:rsidDel="00601024">
          <w:rPr>
            <w:rFonts w:ascii="Times New Roman" w:hAnsi="Times New Roman" w:cs="Times New Roman"/>
          </w:rPr>
          <w:delText xml:space="preserve">о студентами </w:delText>
        </w:r>
      </w:del>
      <w:r w:rsidRPr="001B50FD">
        <w:rPr>
          <w:rFonts w:ascii="Times New Roman" w:hAnsi="Times New Roman" w:cs="Times New Roman"/>
        </w:rPr>
        <w:t xml:space="preserve">существует список рассылки электронной почты, по которому </w:t>
      </w:r>
      <w:del w:id="472" w:author="Yurii Litvinov" w:date="2021-01-20T19:34:00Z">
        <w:r w:rsidRPr="001B50FD" w:rsidDel="00601024">
          <w:rPr>
            <w:rFonts w:ascii="Times New Roman" w:hAnsi="Times New Roman" w:cs="Times New Roman"/>
          </w:rPr>
          <w:delText xml:space="preserve">студентам </w:delText>
        </w:r>
      </w:del>
      <w:ins w:id="473" w:author="Yurii Litvinov" w:date="2021-01-20T19:34:00Z">
        <w:r w:rsidR="00601024">
          <w:rPr>
            <w:rFonts w:ascii="Times New Roman" w:hAnsi="Times New Roman" w:cs="Times New Roman"/>
          </w:rPr>
          <w:t>обучающимся</w:t>
        </w:r>
        <w:r w:rsidR="00601024" w:rsidRPr="001B50FD">
          <w:rPr>
            <w:rFonts w:ascii="Times New Roman" w:hAnsi="Times New Roman" w:cs="Times New Roman"/>
          </w:rPr>
          <w:t xml:space="preserve"> </w:t>
        </w:r>
      </w:ins>
      <w:r w:rsidRPr="001B50FD">
        <w:rPr>
          <w:rFonts w:ascii="Times New Roman" w:hAnsi="Times New Roman" w:cs="Times New Roman"/>
        </w:rPr>
        <w:t>предоставляются все необходимые материалы: презентации лекций, задания, информация о системе оценивания.</w:t>
      </w:r>
    </w:p>
    <w:p w14:paraId="62CDDD4D" w14:textId="399734FA" w:rsidR="004E4F08" w:rsidRDefault="00C91673" w:rsidP="00601024">
      <w:pPr>
        <w:ind w:firstLine="720"/>
        <w:jc w:val="both"/>
        <w:rPr>
          <w:ins w:id="474" w:author="Yurii Litvinov" w:date="2021-01-20T19:32:00Z"/>
          <w:rFonts w:ascii="Times New Roman" w:hAnsi="Times New Roman" w:cs="Times New Roman"/>
        </w:rPr>
        <w:pPrChange w:id="475" w:author="Yurii Litvinov" w:date="2021-01-20T19:33:00Z">
          <w:pPr>
            <w:jc w:val="both"/>
          </w:pPr>
        </w:pPrChange>
      </w:pPr>
      <w:del w:id="476" w:author="Yurii Litvinov" w:date="2021-01-20T19:32:00Z">
        <w:r w:rsidRPr="001B50FD" w:rsidDel="004E4F08">
          <w:rPr>
            <w:rFonts w:ascii="Times New Roman" w:hAnsi="Times New Roman" w:cs="Times New Roman"/>
          </w:rPr>
          <w:br/>
        </w:r>
      </w:del>
      <w:del w:id="477" w:author="Yurii Litvinov" w:date="2021-01-20T19:33:00Z">
        <w:r w:rsidRPr="001B50FD" w:rsidDel="00601024">
          <w:rPr>
            <w:rFonts w:ascii="Times New Roman" w:hAnsi="Times New Roman" w:cs="Times New Roman"/>
          </w:rPr>
          <w:br/>
        </w:r>
      </w:del>
      <w:r w:rsidRPr="001B50FD">
        <w:rPr>
          <w:rFonts w:ascii="Times New Roman" w:hAnsi="Times New Roman" w:cs="Times New Roman"/>
        </w:rPr>
        <w:t>В рамках лекционного материала основное внимание уделяется изложению теоретических основ курса. Для закрепления теоретического материала все техники трансляции сразу же применяются на достаточно большом наборе эмпирических данных.</w:t>
      </w:r>
      <w:r w:rsidRPr="001B50FD">
        <w:rPr>
          <w:rFonts w:ascii="Times New Roman" w:hAnsi="Times New Roman" w:cs="Times New Roman"/>
        </w:rPr>
        <w:br/>
        <w:t xml:space="preserve">Методические материалы включают в себя следующие типы материалов – учебники, учебные пособия, методические указания для </w:t>
      </w:r>
      <w:del w:id="478" w:author="Yurii Litvinov" w:date="2021-01-20T19:34:00Z">
        <w:r w:rsidRPr="001B50FD" w:rsidDel="00601024">
          <w:rPr>
            <w:rFonts w:ascii="Times New Roman" w:hAnsi="Times New Roman" w:cs="Times New Roman"/>
          </w:rPr>
          <w:delText>студентов</w:delText>
        </w:r>
      </w:del>
      <w:ins w:id="479" w:author="Yurii Litvinov" w:date="2021-01-20T19:34:00Z">
        <w:r w:rsidR="00601024">
          <w:rPr>
            <w:rFonts w:ascii="Times New Roman" w:hAnsi="Times New Roman" w:cs="Times New Roman"/>
          </w:rPr>
          <w:t>обучающихся</w:t>
        </w:r>
      </w:ins>
      <w:r w:rsidRPr="001B50FD">
        <w:rPr>
          <w:rFonts w:ascii="Times New Roman" w:hAnsi="Times New Roman" w:cs="Times New Roman"/>
        </w:rPr>
        <w:t xml:space="preserve">, </w:t>
      </w:r>
      <w:r w:rsidR="0049410B" w:rsidRPr="001B50FD">
        <w:rPr>
          <w:rFonts w:ascii="Times New Roman" w:hAnsi="Times New Roman" w:cs="Times New Roman"/>
        </w:rPr>
        <w:t>и</w:t>
      </w:r>
      <w:r w:rsidRPr="001B50FD">
        <w:rPr>
          <w:rFonts w:ascii="Times New Roman" w:hAnsi="Times New Roman" w:cs="Times New Roman"/>
        </w:rPr>
        <w:t>нтернет-ресурсы, электронные учебные пособия, с опорой на которые проводится аудиторная работа.</w:t>
      </w:r>
    </w:p>
    <w:p w14:paraId="26F5532E" w14:textId="0603C80A" w:rsidR="00C91673" w:rsidRPr="001B50FD" w:rsidDel="004E4F08" w:rsidRDefault="00C91673" w:rsidP="004E4F08">
      <w:pPr>
        <w:jc w:val="both"/>
        <w:rPr>
          <w:del w:id="480" w:author="Yurii Litvinov" w:date="2021-01-20T19:32:00Z"/>
          <w:rFonts w:ascii="Times New Roman" w:hAnsi="Times New Roman" w:cs="Times New Roman"/>
        </w:rPr>
        <w:pPrChange w:id="481" w:author="Yurii Litvinov" w:date="2021-01-20T19:32:00Z">
          <w:pPr/>
        </w:pPrChange>
      </w:pPr>
      <w:del w:id="482" w:author="Yurii Litvinov" w:date="2021-01-20T19:32:00Z">
        <w:r w:rsidRPr="001B50FD" w:rsidDel="004E4F08">
          <w:rPr>
            <w:rFonts w:ascii="Times New Roman" w:hAnsi="Times New Roman" w:cs="Times New Roman"/>
          </w:rPr>
          <w:br/>
        </w:r>
      </w:del>
    </w:p>
    <w:p w14:paraId="2C84DC1C" w14:textId="77777777" w:rsidR="0034649A" w:rsidRPr="001B50FD" w:rsidRDefault="0034649A" w:rsidP="004E4F08">
      <w:pPr>
        <w:jc w:val="both"/>
        <w:rPr>
          <w:rFonts w:ascii="Times New Roman" w:hAnsi="Times New Roman" w:cs="Times New Roman"/>
        </w:rPr>
        <w:pPrChange w:id="483" w:author="Yurii Litvinov" w:date="2021-01-20T19:32:00Z">
          <w:pPr/>
        </w:pPrChange>
      </w:pPr>
    </w:p>
    <w:p w14:paraId="7FFCF430" w14:textId="77777777" w:rsidR="0034649A" w:rsidRPr="001B50FD" w:rsidRDefault="0034649A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  <w:b/>
        </w:rPr>
        <w:t>3.1.2</w:t>
      </w:r>
      <w:r w:rsidRPr="001B50FD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2630C35C" w14:textId="78D82705" w:rsidR="0034649A" w:rsidRPr="001B50FD" w:rsidDel="00601024" w:rsidRDefault="0034649A">
      <w:pPr>
        <w:rPr>
          <w:del w:id="484" w:author="Yurii Litvinov" w:date="2021-01-20T19:35:00Z"/>
          <w:rFonts w:ascii="Times New Roman" w:hAnsi="Times New Roman" w:cs="Times New Roman"/>
        </w:rPr>
      </w:pPr>
    </w:p>
    <w:p w14:paraId="427CE8A0" w14:textId="77777777" w:rsidR="005B333C" w:rsidRDefault="00C91673" w:rsidP="00601024">
      <w:pPr>
        <w:ind w:firstLine="720"/>
        <w:jc w:val="both"/>
        <w:rPr>
          <w:ins w:id="485" w:author="Yurii Litvinov" w:date="2021-01-20T20:14:00Z"/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</w:rPr>
        <w:t xml:space="preserve">Самостоятельная работа </w:t>
      </w:r>
      <w:del w:id="486" w:author="Yurii Litvinov" w:date="2021-01-20T19:36:00Z">
        <w:r w:rsidRPr="001B50FD" w:rsidDel="00601024">
          <w:rPr>
            <w:rFonts w:ascii="Times New Roman" w:hAnsi="Times New Roman" w:cs="Times New Roman"/>
          </w:rPr>
          <w:delText>студента</w:delText>
        </w:r>
      </w:del>
      <w:ins w:id="487" w:author="Yurii Litvinov" w:date="2021-01-20T19:36:00Z">
        <w:r w:rsidR="00601024">
          <w:rPr>
            <w:rFonts w:ascii="Times New Roman" w:hAnsi="Times New Roman" w:cs="Times New Roman"/>
          </w:rPr>
          <w:t>обучающегося</w:t>
        </w:r>
      </w:ins>
      <w:r w:rsidRPr="001B50FD">
        <w:rPr>
          <w:rFonts w:ascii="Times New Roman" w:hAnsi="Times New Roman" w:cs="Times New Roman"/>
        </w:rPr>
        <w:t xml:space="preserve">, как вид деятельности, стимулирующий активность, самостоятельность, познавательный интерес с целью поиска необходимой информации, приобретения знаний, использования этих знаний для решения учебных, научных и профессиональных задач, представляет собой важную составляющую учебного процесса, которой отводится не менее половины учебного времени при очной форме обучения. Время, отводимое на самостоятельную работу, должно использоваться </w:t>
      </w:r>
      <w:del w:id="488" w:author="Yurii Litvinov" w:date="2021-01-20T19:39:00Z">
        <w:r w:rsidRPr="001B50FD" w:rsidDel="00B53254">
          <w:rPr>
            <w:rFonts w:ascii="Times New Roman" w:hAnsi="Times New Roman" w:cs="Times New Roman"/>
          </w:rPr>
          <w:delText xml:space="preserve">студентами </w:delText>
        </w:r>
      </w:del>
      <w:ins w:id="489" w:author="Yurii Litvinov" w:date="2021-01-20T19:39:00Z">
        <w:r w:rsidR="00B53254">
          <w:rPr>
            <w:rFonts w:ascii="Times New Roman" w:hAnsi="Times New Roman" w:cs="Times New Roman"/>
          </w:rPr>
          <w:t>обучающимися</w:t>
        </w:r>
        <w:r w:rsidR="00B53254" w:rsidRPr="001B50FD">
          <w:rPr>
            <w:rFonts w:ascii="Times New Roman" w:hAnsi="Times New Roman" w:cs="Times New Roman"/>
          </w:rPr>
          <w:t xml:space="preserve"> </w:t>
        </w:r>
      </w:ins>
      <w:r w:rsidRPr="001B50FD">
        <w:rPr>
          <w:rFonts w:ascii="Times New Roman" w:hAnsi="Times New Roman" w:cs="Times New Roman"/>
        </w:rPr>
        <w:t>для наиболее полного освоения учебной дисциплины. Следовательно, организация эффективной внеаудиторной самостоятельной работы в процессе обучения требует, с одной стороны, создание условий, призванных обеспечить рациональное и планомерное управление учебной деятельностью, протекающей в отсутствие преподавателя, и тщательной подготовки целого ряда учебных пособий, снабженных методическими указаниями, с другой стороны.</w:t>
      </w:r>
    </w:p>
    <w:p w14:paraId="64BBF5E5" w14:textId="77777777" w:rsidR="005B333C" w:rsidRDefault="00C91673" w:rsidP="00601024">
      <w:pPr>
        <w:ind w:firstLine="720"/>
        <w:jc w:val="both"/>
        <w:rPr>
          <w:ins w:id="490" w:author="Yurii Litvinov" w:date="2021-01-20T20:14:00Z"/>
          <w:rFonts w:ascii="Times New Roman" w:hAnsi="Times New Roman" w:cs="Times New Roman"/>
        </w:rPr>
      </w:pPr>
      <w:del w:id="491" w:author="Yurii Litvinov" w:date="2021-01-20T20:14:00Z">
        <w:r w:rsidRPr="001B50FD" w:rsidDel="005B333C">
          <w:rPr>
            <w:rFonts w:ascii="Times New Roman" w:hAnsi="Times New Roman" w:cs="Times New Roman"/>
          </w:rPr>
          <w:br/>
        </w:r>
        <w:r w:rsidRPr="001B50FD" w:rsidDel="005B333C">
          <w:rPr>
            <w:rFonts w:ascii="Times New Roman" w:hAnsi="Times New Roman" w:cs="Times New Roman"/>
          </w:rPr>
          <w:br/>
        </w:r>
      </w:del>
      <w:r w:rsidRPr="001B50FD">
        <w:rPr>
          <w:rFonts w:ascii="Times New Roman" w:hAnsi="Times New Roman" w:cs="Times New Roman"/>
        </w:rPr>
        <w:t>К числу мет</w:t>
      </w:r>
      <w:r w:rsidR="00714296" w:rsidRPr="001B50FD">
        <w:rPr>
          <w:rFonts w:ascii="Times New Roman" w:hAnsi="Times New Roman" w:cs="Times New Roman"/>
        </w:rPr>
        <w:t>одических пособий относятся:</w:t>
      </w:r>
    </w:p>
    <w:p w14:paraId="14D57D31" w14:textId="77777777" w:rsidR="005B333C" w:rsidRDefault="00714296" w:rsidP="005B333C">
      <w:pPr>
        <w:numPr>
          <w:ilvl w:val="0"/>
          <w:numId w:val="15"/>
        </w:numPr>
        <w:jc w:val="both"/>
        <w:rPr>
          <w:ins w:id="492" w:author="Yurii Litvinov" w:date="2021-01-20T20:14:00Z"/>
          <w:rFonts w:ascii="Times New Roman" w:hAnsi="Times New Roman" w:cs="Times New Roman"/>
        </w:rPr>
      </w:pPr>
      <w:del w:id="493" w:author="Yurii Litvinov" w:date="2021-01-20T20:14:00Z">
        <w:r w:rsidRPr="001B50FD" w:rsidDel="005B333C">
          <w:rPr>
            <w:rFonts w:ascii="Times New Roman" w:hAnsi="Times New Roman" w:cs="Times New Roman"/>
          </w:rPr>
          <w:br/>
        </w:r>
        <w:r w:rsidRPr="001B50FD" w:rsidDel="005B333C">
          <w:rPr>
            <w:rFonts w:ascii="Times New Roman" w:hAnsi="Times New Roman" w:cs="Times New Roman"/>
          </w:rPr>
          <w:br/>
          <w:delText>-</w:delText>
        </w:r>
      </w:del>
      <w:r w:rsidR="00C91673" w:rsidRPr="001B50FD">
        <w:rPr>
          <w:rFonts w:ascii="Times New Roman" w:hAnsi="Times New Roman" w:cs="Times New Roman"/>
        </w:rPr>
        <w:t>учебно-тематический план работы, в котором определена тематика и виды само</w:t>
      </w:r>
      <w:r w:rsidR="002271AE" w:rsidRPr="001B50FD">
        <w:rPr>
          <w:rFonts w:ascii="Times New Roman" w:hAnsi="Times New Roman" w:cs="Times New Roman"/>
        </w:rPr>
        <w:t>стоятель</w:t>
      </w:r>
      <w:r w:rsidR="00C91673" w:rsidRPr="001B50FD">
        <w:rPr>
          <w:rFonts w:ascii="Times New Roman" w:hAnsi="Times New Roman" w:cs="Times New Roman"/>
        </w:rPr>
        <w:t>ной работы и указан рекомендуемый объем материала и время его освоения;</w:t>
      </w:r>
    </w:p>
    <w:p w14:paraId="2CDBC115" w14:textId="77777777" w:rsidR="005B333C" w:rsidRDefault="00C91673" w:rsidP="005B333C">
      <w:pPr>
        <w:numPr>
          <w:ilvl w:val="0"/>
          <w:numId w:val="15"/>
        </w:numPr>
        <w:jc w:val="both"/>
        <w:rPr>
          <w:ins w:id="494" w:author="Yurii Litvinov" w:date="2021-01-20T20:14:00Z"/>
          <w:rFonts w:ascii="Times New Roman" w:hAnsi="Times New Roman" w:cs="Times New Roman"/>
        </w:rPr>
      </w:pPr>
      <w:del w:id="495" w:author="Yurii Litvinov" w:date="2021-01-20T20:14:00Z">
        <w:r w:rsidRPr="001B50FD" w:rsidDel="005B333C">
          <w:rPr>
            <w:rFonts w:ascii="Times New Roman" w:hAnsi="Times New Roman" w:cs="Times New Roman"/>
          </w:rPr>
          <w:br/>
          <w:delText>-</w:delText>
        </w:r>
      </w:del>
      <w:r w:rsidRPr="001B50FD">
        <w:rPr>
          <w:rFonts w:ascii="Times New Roman" w:hAnsi="Times New Roman" w:cs="Times New Roman"/>
        </w:rPr>
        <w:t>общие методические рекомендации и указан</w:t>
      </w:r>
      <w:r w:rsidR="00714296" w:rsidRPr="001B50FD">
        <w:rPr>
          <w:rFonts w:ascii="Times New Roman" w:hAnsi="Times New Roman" w:cs="Times New Roman"/>
        </w:rPr>
        <w:t>ия по самостоятельной работе;</w:t>
      </w:r>
    </w:p>
    <w:p w14:paraId="05E8483C" w14:textId="77777777" w:rsidR="005B333C" w:rsidRDefault="00714296" w:rsidP="005B333C">
      <w:pPr>
        <w:numPr>
          <w:ilvl w:val="0"/>
          <w:numId w:val="15"/>
        </w:numPr>
        <w:jc w:val="both"/>
        <w:rPr>
          <w:ins w:id="496" w:author="Yurii Litvinov" w:date="2021-01-20T20:14:00Z"/>
          <w:rFonts w:ascii="Times New Roman" w:hAnsi="Times New Roman" w:cs="Times New Roman"/>
        </w:rPr>
      </w:pPr>
      <w:del w:id="497" w:author="Yurii Litvinov" w:date="2021-01-20T20:14:00Z">
        <w:r w:rsidRPr="001B50FD" w:rsidDel="005B333C">
          <w:rPr>
            <w:rFonts w:ascii="Times New Roman" w:hAnsi="Times New Roman" w:cs="Times New Roman"/>
          </w:rPr>
          <w:br/>
          <w:delText>-</w:delText>
        </w:r>
      </w:del>
      <w:r w:rsidR="00C91673" w:rsidRPr="001B50FD">
        <w:rPr>
          <w:rFonts w:ascii="Times New Roman" w:hAnsi="Times New Roman" w:cs="Times New Roman"/>
        </w:rPr>
        <w:t>фонд контрольных заданий и тестов для самоконтроля, которые позволяют оценить уровень знаний, навыков и умений студентов согласно требованиям курса, государственным стандартам и европейским компетенциям.</w:t>
      </w:r>
    </w:p>
    <w:p w14:paraId="546BA560" w14:textId="77777777" w:rsidR="005B333C" w:rsidRDefault="00C91673" w:rsidP="005B333C">
      <w:pPr>
        <w:ind w:firstLine="720"/>
        <w:jc w:val="both"/>
        <w:rPr>
          <w:ins w:id="498" w:author="Yurii Litvinov" w:date="2021-01-20T20:14:00Z"/>
          <w:rFonts w:ascii="Times New Roman" w:hAnsi="Times New Roman" w:cs="Times New Roman"/>
        </w:rPr>
      </w:pPr>
      <w:del w:id="499" w:author="Yurii Litvinov" w:date="2021-01-20T20:14:00Z">
        <w:r w:rsidRPr="001B50FD" w:rsidDel="005B333C">
          <w:rPr>
            <w:rFonts w:ascii="Times New Roman" w:hAnsi="Times New Roman" w:cs="Times New Roman"/>
          </w:rPr>
          <w:br/>
        </w:r>
        <w:r w:rsidRPr="001B50FD" w:rsidDel="005B333C">
          <w:rPr>
            <w:rFonts w:ascii="Times New Roman" w:hAnsi="Times New Roman" w:cs="Times New Roman"/>
          </w:rPr>
          <w:br/>
        </w:r>
      </w:del>
      <w:r w:rsidRPr="001B50FD">
        <w:rPr>
          <w:rFonts w:ascii="Times New Roman" w:hAnsi="Times New Roman" w:cs="Times New Roman"/>
        </w:rPr>
        <w:t xml:space="preserve">Фонд заданий </w:t>
      </w:r>
      <w:r w:rsidR="005D0F55" w:rsidRPr="001B50FD">
        <w:rPr>
          <w:rFonts w:ascii="Times New Roman" w:hAnsi="Times New Roman" w:cs="Times New Roman"/>
        </w:rPr>
        <w:t xml:space="preserve">по самостоятельной работе </w:t>
      </w:r>
      <w:r w:rsidRPr="001B50FD">
        <w:rPr>
          <w:rFonts w:ascii="Times New Roman" w:hAnsi="Times New Roman" w:cs="Times New Roman"/>
        </w:rPr>
        <w:t>по модулям курса «Теория формальных языков и трансляций»</w:t>
      </w:r>
      <w:r w:rsidR="005D0F55" w:rsidRPr="001B50FD">
        <w:rPr>
          <w:rFonts w:ascii="Times New Roman" w:hAnsi="Times New Roman" w:cs="Times New Roman"/>
        </w:rPr>
        <w:t xml:space="preserve"> </w:t>
      </w:r>
      <w:r w:rsidRPr="001B50FD">
        <w:rPr>
          <w:rFonts w:ascii="Times New Roman" w:hAnsi="Times New Roman" w:cs="Times New Roman"/>
        </w:rPr>
        <w:t>содержит около 100 примеров и задач.</w:t>
      </w:r>
    </w:p>
    <w:p w14:paraId="37C365E2" w14:textId="025CB55A" w:rsidR="005D0F55" w:rsidRPr="001B50FD" w:rsidRDefault="00C91673" w:rsidP="005B333C">
      <w:pPr>
        <w:ind w:firstLine="720"/>
        <w:jc w:val="both"/>
        <w:rPr>
          <w:rFonts w:ascii="Times New Roman" w:hAnsi="Times New Roman" w:cs="Times New Roman"/>
        </w:rPr>
        <w:pPrChange w:id="500" w:author="Yurii Litvinov" w:date="2021-01-20T20:14:00Z">
          <w:pPr/>
        </w:pPrChange>
      </w:pPr>
      <w:del w:id="501" w:author="Yurii Litvinov" w:date="2021-01-20T20:14:00Z">
        <w:r w:rsidRPr="001B50FD" w:rsidDel="005B333C">
          <w:rPr>
            <w:rFonts w:ascii="Times New Roman" w:hAnsi="Times New Roman" w:cs="Times New Roman"/>
          </w:rPr>
          <w:br/>
        </w:r>
      </w:del>
      <w:r w:rsidRPr="001B50FD">
        <w:rPr>
          <w:rFonts w:ascii="Times New Roman" w:hAnsi="Times New Roman" w:cs="Times New Roman"/>
        </w:rPr>
        <w:t xml:space="preserve">Роль преподавателя в организации самостоятельной работы состоит в координации действий обучающихся в освоении дисциплины, в методическом и организационном обеспечении учебного процесса. Взаимодействие между преподавателем и </w:t>
      </w:r>
      <w:del w:id="502" w:author="Yurii Litvinov" w:date="2021-01-20T20:15:00Z">
        <w:r w:rsidRPr="001B50FD" w:rsidDel="005B333C">
          <w:rPr>
            <w:rFonts w:ascii="Times New Roman" w:hAnsi="Times New Roman" w:cs="Times New Roman"/>
          </w:rPr>
          <w:delText xml:space="preserve">студентом </w:delText>
        </w:r>
      </w:del>
      <w:ins w:id="503" w:author="Yurii Litvinov" w:date="2021-01-20T20:15:00Z">
        <w:r w:rsidR="005B333C">
          <w:rPr>
            <w:rFonts w:ascii="Times New Roman" w:hAnsi="Times New Roman" w:cs="Times New Roman"/>
          </w:rPr>
          <w:t>обучающимся</w:t>
        </w:r>
        <w:r w:rsidR="005B333C" w:rsidRPr="001B50FD">
          <w:rPr>
            <w:rFonts w:ascii="Times New Roman" w:hAnsi="Times New Roman" w:cs="Times New Roman"/>
          </w:rPr>
          <w:t xml:space="preserve"> </w:t>
        </w:r>
      </w:ins>
      <w:r w:rsidRPr="001B50FD">
        <w:rPr>
          <w:rFonts w:ascii="Times New Roman" w:hAnsi="Times New Roman" w:cs="Times New Roman"/>
        </w:rPr>
        <w:t xml:space="preserve">осуществляется в форме консультаций как очных, так и дистанционных с использованием электронной почты и современных социальных сетей для организации самостоятельной работы </w:t>
      </w:r>
      <w:del w:id="504" w:author="Yurii Litvinov" w:date="2021-01-20T20:15:00Z">
        <w:r w:rsidRPr="001B50FD" w:rsidDel="005B333C">
          <w:rPr>
            <w:rFonts w:ascii="Times New Roman" w:hAnsi="Times New Roman" w:cs="Times New Roman"/>
          </w:rPr>
          <w:delText>студента</w:delText>
        </w:r>
      </w:del>
      <w:ins w:id="505" w:author="Yurii Litvinov" w:date="2021-01-20T20:15:00Z">
        <w:r w:rsidR="005B333C">
          <w:rPr>
            <w:rFonts w:ascii="Times New Roman" w:hAnsi="Times New Roman" w:cs="Times New Roman"/>
          </w:rPr>
          <w:t>обучающегося</w:t>
        </w:r>
      </w:ins>
      <w:r w:rsidRPr="001B50FD">
        <w:rPr>
          <w:rFonts w:ascii="Times New Roman" w:hAnsi="Times New Roman" w:cs="Times New Roman"/>
        </w:rPr>
        <w:t>.</w:t>
      </w:r>
    </w:p>
    <w:p w14:paraId="5E285130" w14:textId="2D454848" w:rsidR="00C91673" w:rsidRDefault="00C91673" w:rsidP="005B333C">
      <w:pPr>
        <w:ind w:firstLine="720"/>
        <w:jc w:val="both"/>
        <w:rPr>
          <w:ins w:id="506" w:author="Yurii Litvinov" w:date="2021-01-20T20:15:00Z"/>
          <w:rFonts w:ascii="Times New Roman" w:hAnsi="Times New Roman" w:cs="Times New Roman"/>
        </w:rPr>
        <w:pPrChange w:id="507" w:author="Yurii Litvinov" w:date="2021-01-20T20:16:00Z">
          <w:pPr>
            <w:ind w:firstLine="720"/>
          </w:pPr>
        </w:pPrChange>
      </w:pPr>
      <w:del w:id="508" w:author="Yurii Litvinov" w:date="2021-01-20T20:15:00Z">
        <w:r w:rsidRPr="001B50FD" w:rsidDel="005B333C">
          <w:rPr>
            <w:rFonts w:ascii="Times New Roman" w:hAnsi="Times New Roman" w:cs="Times New Roman"/>
          </w:rPr>
          <w:br/>
          <w:delText>Контроль за самостоятельной работой</w:delText>
        </w:r>
        <w:r w:rsidRPr="001B50FD" w:rsidDel="005B333C">
          <w:rPr>
            <w:rFonts w:ascii="Times New Roman" w:hAnsi="Times New Roman" w:cs="Times New Roman"/>
          </w:rPr>
          <w:br/>
        </w:r>
        <w:r w:rsidRPr="001B50FD" w:rsidDel="005B333C">
          <w:rPr>
            <w:rFonts w:ascii="Times New Roman" w:hAnsi="Times New Roman" w:cs="Times New Roman"/>
          </w:rPr>
          <w:br/>
        </w:r>
      </w:del>
      <w:r w:rsidRPr="001B50FD">
        <w:rPr>
          <w:rFonts w:ascii="Times New Roman" w:hAnsi="Times New Roman" w:cs="Times New Roman"/>
        </w:rPr>
        <w:t xml:space="preserve">Контроль за самостоятельной работой может осуществляться в форме проверки результатов формализации математических утверждений, анализа полученных результатов, а также в постановке </w:t>
      </w:r>
      <w:del w:id="509" w:author="Yurii Litvinov" w:date="2021-01-20T20:15:00Z">
        <w:r w:rsidRPr="001B50FD" w:rsidDel="005B333C">
          <w:rPr>
            <w:rFonts w:ascii="Times New Roman" w:hAnsi="Times New Roman" w:cs="Times New Roman"/>
          </w:rPr>
          <w:delText xml:space="preserve"> </w:delText>
        </w:r>
      </w:del>
      <w:r w:rsidRPr="001B50FD">
        <w:rPr>
          <w:rFonts w:ascii="Times New Roman" w:hAnsi="Times New Roman" w:cs="Times New Roman"/>
        </w:rPr>
        <w:t>углубленных вопросов по темам занятий</w:t>
      </w:r>
      <w:r w:rsidR="00730E2E" w:rsidRPr="001B50FD">
        <w:rPr>
          <w:rFonts w:ascii="Times New Roman" w:hAnsi="Times New Roman" w:cs="Times New Roman"/>
        </w:rPr>
        <w:t>.</w:t>
      </w:r>
    </w:p>
    <w:p w14:paraId="483B7D5E" w14:textId="77777777" w:rsidR="005B333C" w:rsidRPr="001B50FD" w:rsidRDefault="005B333C" w:rsidP="005B333C">
      <w:pPr>
        <w:ind w:firstLine="720"/>
        <w:rPr>
          <w:rFonts w:ascii="Times New Roman" w:hAnsi="Times New Roman" w:cs="Times New Roman"/>
        </w:rPr>
        <w:pPrChange w:id="510" w:author="Yurii Litvinov" w:date="2021-01-20T20:15:00Z">
          <w:pPr/>
        </w:pPrChange>
      </w:pPr>
    </w:p>
    <w:p w14:paraId="4BBF8038" w14:textId="77777777" w:rsidR="0034649A" w:rsidRPr="001B50FD" w:rsidRDefault="0034649A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  <w:b/>
        </w:rPr>
        <w:t>3.1.3</w:t>
      </w:r>
      <w:r w:rsidRPr="001B50FD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68E9E009" w14:textId="63E6F2EC" w:rsidR="00E90D5F" w:rsidRDefault="005D0F55" w:rsidP="005B333C">
      <w:pPr>
        <w:ind w:firstLine="720"/>
        <w:jc w:val="both"/>
        <w:rPr>
          <w:ins w:id="511" w:author="Yurii Litvinov" w:date="2021-01-20T20:18:00Z"/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</w:rPr>
        <w:t xml:space="preserve">Контроль успеваемости </w:t>
      </w:r>
      <w:del w:id="512" w:author="Yurii Litvinov" w:date="2021-01-20T20:16:00Z">
        <w:r w:rsidRPr="001B50FD" w:rsidDel="005B333C">
          <w:rPr>
            <w:rFonts w:ascii="Times New Roman" w:hAnsi="Times New Roman" w:cs="Times New Roman"/>
          </w:rPr>
          <w:delText xml:space="preserve">студента </w:delText>
        </w:r>
      </w:del>
      <w:ins w:id="513" w:author="Yurii Litvinov" w:date="2021-01-20T20:16:00Z">
        <w:r w:rsidR="005B333C">
          <w:rPr>
            <w:rFonts w:ascii="Times New Roman" w:hAnsi="Times New Roman" w:cs="Times New Roman"/>
          </w:rPr>
          <w:t xml:space="preserve">обучающихся </w:t>
        </w:r>
      </w:ins>
      <w:r w:rsidRPr="001B50FD">
        <w:rPr>
          <w:rFonts w:ascii="Times New Roman" w:hAnsi="Times New Roman" w:cs="Times New Roman"/>
        </w:rPr>
        <w:t>проводится на основе выполнения (невыполнения) им</w:t>
      </w:r>
      <w:ins w:id="514" w:author="Yurii Litvinov" w:date="2021-01-20T20:19:00Z">
        <w:r w:rsidR="00E90D5F">
          <w:rPr>
            <w:rFonts w:ascii="Times New Roman" w:hAnsi="Times New Roman" w:cs="Times New Roman"/>
          </w:rPr>
          <w:t>и</w:t>
        </w:r>
      </w:ins>
      <w:r w:rsidRPr="001B50FD">
        <w:rPr>
          <w:rFonts w:ascii="Times New Roman" w:hAnsi="Times New Roman" w:cs="Times New Roman"/>
        </w:rPr>
        <w:t xml:space="preserve"> домашнего задания к каждому занятию. Домашние задания состоят из примеров и задач. Решённые задачи </w:t>
      </w:r>
      <w:del w:id="515" w:author="Yurii Litvinov" w:date="2021-01-20T20:17:00Z">
        <w:r w:rsidRPr="001B50FD" w:rsidDel="005B333C">
          <w:rPr>
            <w:rFonts w:ascii="Times New Roman" w:hAnsi="Times New Roman" w:cs="Times New Roman"/>
          </w:rPr>
          <w:delText xml:space="preserve">студенты </w:delText>
        </w:r>
      </w:del>
      <w:ins w:id="516" w:author="Yurii Litvinov" w:date="2021-01-20T20:17:00Z">
        <w:r w:rsidR="005B333C">
          <w:rPr>
            <w:rFonts w:ascii="Times New Roman" w:hAnsi="Times New Roman" w:cs="Times New Roman"/>
          </w:rPr>
          <w:t>обучающиеся</w:t>
        </w:r>
        <w:r w:rsidR="005B333C" w:rsidRPr="001B50FD">
          <w:rPr>
            <w:rFonts w:ascii="Times New Roman" w:hAnsi="Times New Roman" w:cs="Times New Roman"/>
          </w:rPr>
          <w:t xml:space="preserve"> </w:t>
        </w:r>
      </w:ins>
      <w:r w:rsidRPr="001B50FD">
        <w:rPr>
          <w:rFonts w:ascii="Times New Roman" w:hAnsi="Times New Roman" w:cs="Times New Roman"/>
        </w:rPr>
        <w:t xml:space="preserve">отсылают по электронной почте к каждому следующему занятию. На практических занятиях </w:t>
      </w:r>
      <w:del w:id="517" w:author="Yurii Litvinov" w:date="2021-01-20T20:18:00Z">
        <w:r w:rsidRPr="001B50FD" w:rsidDel="00BA6A33">
          <w:rPr>
            <w:rFonts w:ascii="Times New Roman" w:hAnsi="Times New Roman" w:cs="Times New Roman"/>
          </w:rPr>
          <w:delText xml:space="preserve">студент </w:delText>
        </w:r>
      </w:del>
      <w:ins w:id="518" w:author="Yurii Litvinov" w:date="2021-01-20T20:18:00Z">
        <w:r w:rsidR="00BA6A33">
          <w:rPr>
            <w:rFonts w:ascii="Times New Roman" w:hAnsi="Times New Roman" w:cs="Times New Roman"/>
          </w:rPr>
          <w:t xml:space="preserve">обучающийся </w:t>
        </w:r>
      </w:ins>
      <w:r w:rsidRPr="001B50FD">
        <w:rPr>
          <w:rFonts w:ascii="Times New Roman" w:hAnsi="Times New Roman" w:cs="Times New Roman"/>
        </w:rPr>
        <w:t>выполняет самосто</w:t>
      </w:r>
      <w:r w:rsidRPr="001B50FD">
        <w:rPr>
          <w:rFonts w:ascii="Times New Roman" w:hAnsi="Times New Roman" w:cs="Times New Roman"/>
        </w:rPr>
        <w:lastRenderedPageBreak/>
        <w:t>ятельные работы по решению небольших задач по теме курса. Кроме того</w:t>
      </w:r>
      <w:ins w:id="519" w:author="Yurii Litvinov" w:date="2021-01-20T20:18:00Z">
        <w:r w:rsidR="00BA6A33">
          <w:rPr>
            <w:rFonts w:ascii="Times New Roman" w:hAnsi="Times New Roman" w:cs="Times New Roman"/>
          </w:rPr>
          <w:t>,</w:t>
        </w:r>
      </w:ins>
      <w:r w:rsidRPr="001B50FD">
        <w:rPr>
          <w:rFonts w:ascii="Times New Roman" w:hAnsi="Times New Roman" w:cs="Times New Roman"/>
        </w:rPr>
        <w:t xml:space="preserve"> </w:t>
      </w:r>
      <w:del w:id="520" w:author="Yurii Litvinov" w:date="2021-01-20T20:18:00Z">
        <w:r w:rsidRPr="001B50FD" w:rsidDel="00BA6A33">
          <w:rPr>
            <w:rFonts w:ascii="Times New Roman" w:hAnsi="Times New Roman" w:cs="Times New Roman"/>
          </w:rPr>
          <w:delText xml:space="preserve">студент </w:delText>
        </w:r>
      </w:del>
      <w:ins w:id="521" w:author="Yurii Litvinov" w:date="2021-01-20T20:18:00Z">
        <w:r w:rsidR="00BA6A33">
          <w:rPr>
            <w:rFonts w:ascii="Times New Roman" w:hAnsi="Times New Roman" w:cs="Times New Roman"/>
          </w:rPr>
          <w:t xml:space="preserve">обучающийся </w:t>
        </w:r>
      </w:ins>
      <w:r w:rsidRPr="001B50FD">
        <w:rPr>
          <w:rFonts w:ascii="Times New Roman" w:hAnsi="Times New Roman" w:cs="Times New Roman"/>
        </w:rPr>
        <w:t>обязан представить несколько (не менее двух) правильно работающих программных проектов по теме лекций к концу семестра, (например, свёртка лексем, минимизация конечного автомата или проверка правильности записи регулярных выражений, выполнение эквивалентных преобразований в граф-схеме или построение состояний распознавателя и другие). Практикуется индивидуальный подход при оценке степени сложности задачи. Общая экзаменационная оценка суммируется по результатам выполненных домашних заданий, самостоятельных работ, реферату по программному проекту, ответу на вопросы в билете и решению одной задачи.</w:t>
      </w:r>
    </w:p>
    <w:p w14:paraId="0CA6BFC2" w14:textId="36227B74" w:rsidR="005D0F55" w:rsidRPr="001B50FD" w:rsidDel="00E90D5F" w:rsidRDefault="005D0F55" w:rsidP="005B333C">
      <w:pPr>
        <w:ind w:firstLine="720"/>
        <w:jc w:val="both"/>
        <w:rPr>
          <w:del w:id="522" w:author="Yurii Litvinov" w:date="2021-01-20T20:18:00Z"/>
          <w:rFonts w:ascii="Times New Roman" w:hAnsi="Times New Roman" w:cs="Times New Roman"/>
        </w:rPr>
        <w:pPrChange w:id="523" w:author="Yurii Litvinov" w:date="2021-01-20T20:16:00Z">
          <w:pPr/>
        </w:pPrChange>
      </w:pPr>
      <w:del w:id="524" w:author="Yurii Litvinov" w:date="2021-01-20T20:18:00Z">
        <w:r w:rsidRPr="001B50FD" w:rsidDel="00E90D5F">
          <w:rPr>
            <w:rFonts w:ascii="Times New Roman" w:hAnsi="Times New Roman" w:cs="Times New Roman"/>
          </w:rPr>
          <w:br/>
        </w:r>
      </w:del>
    </w:p>
    <w:p w14:paraId="74174007" w14:textId="5ED223E0" w:rsidR="00C91673" w:rsidRPr="001B50FD" w:rsidRDefault="00C91673" w:rsidP="00E90D5F">
      <w:pPr>
        <w:ind w:firstLine="720"/>
        <w:jc w:val="both"/>
        <w:rPr>
          <w:rFonts w:ascii="Times New Roman" w:hAnsi="Times New Roman" w:cs="Times New Roman"/>
        </w:rPr>
        <w:pPrChange w:id="525" w:author="Yurii Litvinov" w:date="2021-01-20T20:18:00Z">
          <w:pPr/>
        </w:pPrChange>
      </w:pPr>
      <w:r w:rsidRPr="001B50FD">
        <w:rPr>
          <w:rFonts w:ascii="Times New Roman" w:hAnsi="Times New Roman" w:cs="Times New Roman"/>
        </w:rPr>
        <w:t xml:space="preserve">Поскольку дисциплина имеет как теоретическую, так и практическую направленность и ориентирована, в том числе, на успешное представление результатов деятельности </w:t>
      </w:r>
      <w:del w:id="526" w:author="Yurii Litvinov" w:date="2021-01-20T20:19:00Z">
        <w:r w:rsidRPr="001B50FD" w:rsidDel="00092B29">
          <w:rPr>
            <w:rFonts w:ascii="Times New Roman" w:hAnsi="Times New Roman" w:cs="Times New Roman"/>
          </w:rPr>
          <w:delText xml:space="preserve">студента </w:delText>
        </w:r>
      </w:del>
      <w:ins w:id="527" w:author="Yurii Litvinov" w:date="2021-01-20T20:19:00Z">
        <w:r w:rsidR="00092B29">
          <w:rPr>
            <w:rFonts w:ascii="Times New Roman" w:hAnsi="Times New Roman" w:cs="Times New Roman"/>
          </w:rPr>
          <w:t>обучающегося</w:t>
        </w:r>
        <w:r w:rsidR="00092B29" w:rsidRPr="001B50FD">
          <w:rPr>
            <w:rFonts w:ascii="Times New Roman" w:hAnsi="Times New Roman" w:cs="Times New Roman"/>
          </w:rPr>
          <w:t xml:space="preserve"> </w:t>
        </w:r>
      </w:ins>
      <w:r w:rsidRPr="001B50FD">
        <w:rPr>
          <w:rFonts w:ascii="Times New Roman" w:hAnsi="Times New Roman" w:cs="Times New Roman"/>
        </w:rPr>
        <w:t>в учебном процессе, подготовка ответов на экзамене проводится без ограничения доступа к материалам дисциплины, литературе и иным информационным источникам.</w:t>
      </w:r>
    </w:p>
    <w:p w14:paraId="3B00427B" w14:textId="3EB74402" w:rsidR="005D0F55" w:rsidRPr="001B50FD" w:rsidDel="00092B29" w:rsidRDefault="005D0F55" w:rsidP="005D0F55">
      <w:pPr>
        <w:rPr>
          <w:del w:id="528" w:author="Yurii Litvinov" w:date="2021-01-20T20:19:00Z"/>
          <w:rFonts w:ascii="Times New Roman" w:hAnsi="Times New Roman" w:cs="Times New Roman"/>
        </w:rPr>
      </w:pPr>
    </w:p>
    <w:p w14:paraId="14033EEE" w14:textId="77777777" w:rsidR="005D0F55" w:rsidRPr="001B50FD" w:rsidRDefault="005D0F55" w:rsidP="00092B29">
      <w:pPr>
        <w:ind w:firstLine="720"/>
        <w:jc w:val="both"/>
        <w:rPr>
          <w:rFonts w:ascii="Times New Roman" w:hAnsi="Times New Roman" w:cs="Times New Roman"/>
        </w:rPr>
        <w:pPrChange w:id="529" w:author="Yurii Litvinov" w:date="2021-01-20T20:19:00Z">
          <w:pPr/>
        </w:pPrChange>
      </w:pPr>
      <w:r w:rsidRPr="001B50FD">
        <w:rPr>
          <w:rFonts w:ascii="Times New Roman" w:hAnsi="Times New Roman" w:cs="Times New Roman"/>
        </w:rPr>
        <w:t>Коллоквиум проводится письменно и состоит в решении одной зад</w:t>
      </w:r>
      <w:r w:rsidR="00646F93" w:rsidRPr="001B50FD">
        <w:rPr>
          <w:rFonts w:ascii="Times New Roman" w:hAnsi="Times New Roman" w:cs="Times New Roman"/>
        </w:rPr>
        <w:t>ачи</w:t>
      </w:r>
      <w:r w:rsidRPr="001B50FD">
        <w:rPr>
          <w:rFonts w:ascii="Times New Roman" w:hAnsi="Times New Roman" w:cs="Times New Roman"/>
        </w:rPr>
        <w:t>. Решённая задача высылается по почте и оценивается по шкале (зачёт/незачёт).</w:t>
      </w:r>
    </w:p>
    <w:p w14:paraId="5B91E68F" w14:textId="17B8CF54" w:rsidR="00C91673" w:rsidRPr="001B50FD" w:rsidDel="00092B29" w:rsidRDefault="00C91673" w:rsidP="00C91673">
      <w:pPr>
        <w:rPr>
          <w:del w:id="530" w:author="Yurii Litvinov" w:date="2021-01-20T20:19:00Z"/>
          <w:rFonts w:ascii="Times New Roman" w:hAnsi="Times New Roman" w:cs="Times New Roman"/>
        </w:rPr>
      </w:pPr>
    </w:p>
    <w:p w14:paraId="0746DB56" w14:textId="3F4174C7" w:rsidR="00C91673" w:rsidRPr="006B66B2" w:rsidRDefault="00C91673" w:rsidP="00092B29">
      <w:pPr>
        <w:ind w:firstLine="720"/>
        <w:jc w:val="both"/>
        <w:rPr>
          <w:rFonts w:ascii="Times New Roman" w:hAnsi="Times New Roman" w:cs="Times New Roman"/>
        </w:rPr>
        <w:pPrChange w:id="531" w:author="Yurii Litvinov" w:date="2021-01-20T20:20:00Z">
          <w:pPr/>
        </w:pPrChange>
      </w:pPr>
      <w:r w:rsidRPr="001B50FD">
        <w:rPr>
          <w:rFonts w:ascii="Times New Roman" w:hAnsi="Times New Roman" w:cs="Times New Roman"/>
        </w:rPr>
        <w:t xml:space="preserve">Устный экзамен проводится в соответствии с заранее опубликованным списком вопросов, покрывающих </w:t>
      </w:r>
      <w:r w:rsidR="008B7332" w:rsidRPr="001B50FD">
        <w:rPr>
          <w:rFonts w:ascii="Times New Roman" w:hAnsi="Times New Roman" w:cs="Times New Roman"/>
        </w:rPr>
        <w:t xml:space="preserve">большую часть </w:t>
      </w:r>
      <w:r w:rsidRPr="001B50FD">
        <w:rPr>
          <w:rFonts w:ascii="Times New Roman" w:hAnsi="Times New Roman" w:cs="Times New Roman"/>
        </w:rPr>
        <w:t>рассмотренны</w:t>
      </w:r>
      <w:r w:rsidR="008B7332" w:rsidRPr="001B50FD">
        <w:rPr>
          <w:rFonts w:ascii="Times New Roman" w:hAnsi="Times New Roman" w:cs="Times New Roman"/>
        </w:rPr>
        <w:t xml:space="preserve">х </w:t>
      </w:r>
      <w:r w:rsidRPr="001B50FD">
        <w:rPr>
          <w:rFonts w:ascii="Times New Roman" w:hAnsi="Times New Roman" w:cs="Times New Roman"/>
        </w:rPr>
        <w:t>на лекционных занятиях тем</w:t>
      </w:r>
      <w:del w:id="532" w:author="Yurii Litvinov" w:date="2021-01-20T20:20:00Z">
        <w:r w:rsidRPr="001B50FD" w:rsidDel="00092B29">
          <w:rPr>
            <w:rFonts w:ascii="Times New Roman" w:hAnsi="Times New Roman" w:cs="Times New Roman"/>
          </w:rPr>
          <w:delText>ы</w:delText>
        </w:r>
      </w:del>
      <w:r w:rsidRPr="001B50FD">
        <w:rPr>
          <w:rFonts w:ascii="Times New Roman" w:hAnsi="Times New Roman" w:cs="Times New Roman"/>
        </w:rPr>
        <w:t xml:space="preserve">. Список задач не публикуется. </w:t>
      </w:r>
      <w:del w:id="533" w:author="Yurii Litvinov" w:date="2021-01-20T20:20:00Z">
        <w:r w:rsidRPr="001B50FD" w:rsidDel="00092B29">
          <w:rPr>
            <w:rFonts w:ascii="Times New Roman" w:hAnsi="Times New Roman" w:cs="Times New Roman"/>
          </w:rPr>
          <w:delText xml:space="preserve">Студент </w:delText>
        </w:r>
      </w:del>
      <w:ins w:id="534" w:author="Yurii Litvinov" w:date="2021-01-20T20:20:00Z">
        <w:r w:rsidR="00092B29">
          <w:rPr>
            <w:rFonts w:ascii="Times New Roman" w:hAnsi="Times New Roman" w:cs="Times New Roman"/>
          </w:rPr>
          <w:t>Обучающийся</w:t>
        </w:r>
        <w:r w:rsidR="00092B29" w:rsidRPr="001B50FD">
          <w:rPr>
            <w:rFonts w:ascii="Times New Roman" w:hAnsi="Times New Roman" w:cs="Times New Roman"/>
          </w:rPr>
          <w:t xml:space="preserve"> </w:t>
        </w:r>
      </w:ins>
      <w:r w:rsidRPr="001B50FD">
        <w:rPr>
          <w:rFonts w:ascii="Times New Roman" w:hAnsi="Times New Roman" w:cs="Times New Roman"/>
        </w:rPr>
        <w:t>должен в ходе экзамена ответить на два вопроса, решить задачу, на подготовку которых даётся не менее 40 минут, а также ответить на несколько дополнительных вопросов, без подготовки. Количество и содержание дополнительных вопросов – на усмотрение преподавателя, принимающего экзамен. Каждый ответ оценивается по шкале от 0 (нет ответа) до 5 (очень хороший ответ), результирующая оценка получается путём усреднения. Результат усреднения делится на количество вопросов и округляется в большую сторону. Нерешённая задача обнуляет результат устного ответа на вопросы.</w:t>
      </w:r>
    </w:p>
    <w:p w14:paraId="44592E7C" w14:textId="77777777" w:rsidR="005D0F55" w:rsidRPr="001B50FD" w:rsidRDefault="005D0F55" w:rsidP="005D0F55">
      <w:pPr>
        <w:jc w:val="both"/>
        <w:rPr>
          <w:rFonts w:ascii="Times New Roman" w:hAnsi="Times New Roman" w:cs="Times New Roman"/>
          <w:b/>
        </w:rPr>
      </w:pPr>
      <w:r w:rsidRPr="001B50FD">
        <w:rPr>
          <w:rFonts w:ascii="Times New Roman" w:hAnsi="Times New Roman" w:cs="Times New Roman"/>
          <w:b/>
        </w:rPr>
        <w:t>Оценки.</w:t>
      </w:r>
    </w:p>
    <w:p w14:paraId="2C592663" w14:textId="1ABD91F9" w:rsidR="005D0F55" w:rsidRPr="001B50FD" w:rsidRDefault="005D0F55" w:rsidP="00092B29">
      <w:pPr>
        <w:numPr>
          <w:ilvl w:val="0"/>
          <w:numId w:val="17"/>
        </w:numPr>
        <w:ind w:left="360"/>
        <w:jc w:val="both"/>
        <w:rPr>
          <w:rFonts w:ascii="Times New Roman" w:hAnsi="Times New Roman" w:cs="Times New Roman"/>
        </w:rPr>
        <w:pPrChange w:id="535" w:author="Yurii Litvinov" w:date="2021-01-20T20:21:00Z">
          <w:pPr>
            <w:jc w:val="both"/>
          </w:pPr>
        </w:pPrChange>
      </w:pPr>
      <w:del w:id="536" w:author="Yurii Litvinov" w:date="2021-01-20T20:21:00Z">
        <w:r w:rsidRPr="001B50FD" w:rsidDel="00092B29">
          <w:rPr>
            <w:rFonts w:ascii="Times New Roman" w:hAnsi="Times New Roman" w:cs="Times New Roman"/>
          </w:rPr>
          <w:delText xml:space="preserve">1. </w:delText>
        </w:r>
      </w:del>
      <w:r w:rsidRPr="001B50FD">
        <w:rPr>
          <w:rFonts w:ascii="Times New Roman" w:hAnsi="Times New Roman" w:cs="Times New Roman"/>
        </w:rPr>
        <w:t xml:space="preserve">Уверенные и полные ответы на все вопросы, включая умение применять теорию к решению предложенных задач, выполненные домашние работы и контрольные работы, представленный Реферат по программному проекту – оценка </w:t>
      </w:r>
      <w:r w:rsidRPr="001B50FD">
        <w:rPr>
          <w:rFonts w:ascii="Times New Roman" w:hAnsi="Times New Roman" w:cs="Times New Roman"/>
          <w:b/>
        </w:rPr>
        <w:t>отлично А</w:t>
      </w:r>
      <w:r w:rsidRPr="001B50FD">
        <w:rPr>
          <w:rFonts w:ascii="Times New Roman" w:hAnsi="Times New Roman" w:cs="Times New Roman"/>
        </w:rPr>
        <w:t>.</w:t>
      </w:r>
    </w:p>
    <w:p w14:paraId="7322678C" w14:textId="47C6425B" w:rsidR="005D0F55" w:rsidRPr="001B50FD" w:rsidRDefault="00B168DA" w:rsidP="00092B29">
      <w:pPr>
        <w:numPr>
          <w:ilvl w:val="0"/>
          <w:numId w:val="17"/>
        </w:numPr>
        <w:ind w:left="360"/>
        <w:jc w:val="both"/>
        <w:rPr>
          <w:rFonts w:ascii="Times New Roman" w:hAnsi="Times New Roman" w:cs="Times New Roman"/>
        </w:rPr>
        <w:pPrChange w:id="537" w:author="Yurii Litvinov" w:date="2021-01-20T20:21:00Z">
          <w:pPr>
            <w:jc w:val="both"/>
          </w:pPr>
        </w:pPrChange>
      </w:pPr>
      <w:del w:id="538" w:author="Yurii Litvinov" w:date="2021-01-20T20:21:00Z">
        <w:r w:rsidRPr="001B50FD" w:rsidDel="00092B29">
          <w:rPr>
            <w:rFonts w:ascii="Times New Roman" w:hAnsi="Times New Roman" w:cs="Times New Roman"/>
          </w:rPr>
          <w:delText xml:space="preserve">2. </w:delText>
        </w:r>
      </w:del>
      <w:r w:rsidR="005D0F55" w:rsidRPr="001B50FD">
        <w:rPr>
          <w:rFonts w:ascii="Times New Roman" w:hAnsi="Times New Roman" w:cs="Times New Roman"/>
        </w:rPr>
        <w:t xml:space="preserve">Неполные ответы – менее 80% и правильно решённая задача, выполненные домашние упражнения и все </w:t>
      </w:r>
      <w:r w:rsidRPr="001B50FD">
        <w:rPr>
          <w:rFonts w:ascii="Times New Roman" w:hAnsi="Times New Roman" w:cs="Times New Roman"/>
        </w:rPr>
        <w:t>самостоятельные</w:t>
      </w:r>
      <w:r w:rsidR="005D0F55" w:rsidRPr="001B50FD">
        <w:rPr>
          <w:rFonts w:ascii="Times New Roman" w:hAnsi="Times New Roman" w:cs="Times New Roman"/>
        </w:rPr>
        <w:t xml:space="preserve"> работы, представленный Реферат по программному проекту – оценка </w:t>
      </w:r>
      <w:r w:rsidR="005D0F55" w:rsidRPr="001B50FD">
        <w:rPr>
          <w:rFonts w:ascii="Times New Roman" w:hAnsi="Times New Roman" w:cs="Times New Roman"/>
          <w:b/>
        </w:rPr>
        <w:t>хорошо</w:t>
      </w:r>
      <w:r w:rsidR="005D0F55" w:rsidRPr="001B50FD">
        <w:rPr>
          <w:rFonts w:ascii="Times New Roman" w:hAnsi="Times New Roman" w:cs="Times New Roman"/>
        </w:rPr>
        <w:t xml:space="preserve"> </w:t>
      </w:r>
      <w:r w:rsidR="00646F93" w:rsidRPr="001B50FD">
        <w:rPr>
          <w:rFonts w:ascii="Times New Roman" w:hAnsi="Times New Roman" w:cs="Times New Roman"/>
          <w:lang w:val="en-US"/>
        </w:rPr>
        <w:t>B</w:t>
      </w:r>
      <w:r w:rsidR="00646F93" w:rsidRPr="001B50FD">
        <w:rPr>
          <w:rFonts w:ascii="Times New Roman" w:hAnsi="Times New Roman" w:cs="Times New Roman"/>
        </w:rPr>
        <w:t>.</w:t>
      </w:r>
    </w:p>
    <w:p w14:paraId="09EB5FEC" w14:textId="1BEC8450" w:rsidR="00B168DA" w:rsidRPr="001B50FD" w:rsidRDefault="00B168DA" w:rsidP="00092B29">
      <w:pPr>
        <w:numPr>
          <w:ilvl w:val="0"/>
          <w:numId w:val="17"/>
        </w:numPr>
        <w:ind w:left="360"/>
        <w:jc w:val="both"/>
        <w:rPr>
          <w:rFonts w:ascii="Times New Roman" w:hAnsi="Times New Roman" w:cs="Times New Roman"/>
        </w:rPr>
        <w:pPrChange w:id="539" w:author="Yurii Litvinov" w:date="2021-01-20T20:21:00Z">
          <w:pPr>
            <w:jc w:val="both"/>
          </w:pPr>
        </w:pPrChange>
      </w:pPr>
      <w:del w:id="540" w:author="Yurii Litvinov" w:date="2021-01-20T20:21:00Z">
        <w:r w:rsidRPr="001B50FD" w:rsidDel="00092B29">
          <w:rPr>
            <w:rFonts w:ascii="Times New Roman" w:hAnsi="Times New Roman" w:cs="Times New Roman"/>
          </w:rPr>
          <w:delText xml:space="preserve">3. </w:delText>
        </w:r>
      </w:del>
      <w:r w:rsidRPr="001B50FD">
        <w:rPr>
          <w:rFonts w:ascii="Times New Roman" w:hAnsi="Times New Roman" w:cs="Times New Roman"/>
        </w:rPr>
        <w:t xml:space="preserve">Неполные ответы – менее 80% и правильно решённая задача, не менее 50% выполненных домашних упражнений и все самостоятельные работы, представленный Реферат по программному проекту – оценка </w:t>
      </w:r>
      <w:r w:rsidRPr="001B50FD">
        <w:rPr>
          <w:rFonts w:ascii="Times New Roman" w:hAnsi="Times New Roman" w:cs="Times New Roman"/>
          <w:b/>
        </w:rPr>
        <w:t>хорошо</w:t>
      </w:r>
      <w:r w:rsidRPr="001B50FD">
        <w:rPr>
          <w:rFonts w:ascii="Times New Roman" w:hAnsi="Times New Roman" w:cs="Times New Roman"/>
        </w:rPr>
        <w:t xml:space="preserve"> С.</w:t>
      </w:r>
    </w:p>
    <w:p w14:paraId="25CB902A" w14:textId="251BBFE4" w:rsidR="005D0F55" w:rsidRPr="001B50FD" w:rsidRDefault="00B168DA" w:rsidP="00092B29">
      <w:pPr>
        <w:numPr>
          <w:ilvl w:val="0"/>
          <w:numId w:val="17"/>
        </w:numPr>
        <w:ind w:left="360"/>
        <w:jc w:val="both"/>
        <w:rPr>
          <w:rFonts w:ascii="Times New Roman" w:hAnsi="Times New Roman" w:cs="Times New Roman"/>
        </w:rPr>
        <w:pPrChange w:id="541" w:author="Yurii Litvinov" w:date="2021-01-20T20:21:00Z">
          <w:pPr>
            <w:jc w:val="both"/>
          </w:pPr>
        </w:pPrChange>
      </w:pPr>
      <w:del w:id="542" w:author="Yurii Litvinov" w:date="2021-01-20T20:21:00Z">
        <w:r w:rsidRPr="001B50FD" w:rsidDel="00092B29">
          <w:rPr>
            <w:rFonts w:ascii="Times New Roman" w:hAnsi="Times New Roman" w:cs="Times New Roman"/>
          </w:rPr>
          <w:delText>4</w:delText>
        </w:r>
        <w:r w:rsidR="005D0F55" w:rsidRPr="001B50FD" w:rsidDel="00092B29">
          <w:rPr>
            <w:rFonts w:ascii="Times New Roman" w:hAnsi="Times New Roman" w:cs="Times New Roman"/>
          </w:rPr>
          <w:delText xml:space="preserve">. </w:delText>
        </w:r>
      </w:del>
      <w:r w:rsidR="005D0F55" w:rsidRPr="001B50FD">
        <w:rPr>
          <w:rFonts w:ascii="Times New Roman" w:hAnsi="Times New Roman" w:cs="Times New Roman"/>
        </w:rPr>
        <w:t xml:space="preserve">Недостаточно уверенное владение теоретическим материалом, выражающееся в незнании того или иного вопроса, недостаточно четкие с математической точки зрения доказательные рассуждения или невыполненные домашние задания на 50%, или не представленный Реферат по программному проекту– оценка </w:t>
      </w:r>
      <w:r w:rsidR="005D0F55" w:rsidRPr="001B50FD">
        <w:rPr>
          <w:rFonts w:ascii="Times New Roman" w:hAnsi="Times New Roman" w:cs="Times New Roman"/>
          <w:b/>
        </w:rPr>
        <w:t>удовлетворительно</w:t>
      </w:r>
      <w:r w:rsidR="005D0F55" w:rsidRPr="001B50FD">
        <w:rPr>
          <w:rFonts w:ascii="Times New Roman" w:hAnsi="Times New Roman" w:cs="Times New Roman"/>
        </w:rPr>
        <w:t xml:space="preserve"> D.</w:t>
      </w:r>
    </w:p>
    <w:p w14:paraId="0D667447" w14:textId="555FC126" w:rsidR="00B168DA" w:rsidDel="00092B29" w:rsidRDefault="00B168DA" w:rsidP="00092B29">
      <w:pPr>
        <w:numPr>
          <w:ilvl w:val="0"/>
          <w:numId w:val="17"/>
        </w:numPr>
        <w:ind w:left="360"/>
        <w:jc w:val="both"/>
        <w:rPr>
          <w:del w:id="543" w:author="Yurii Litvinov" w:date="2021-01-20T20:21:00Z"/>
          <w:rFonts w:ascii="Times New Roman" w:hAnsi="Times New Roman" w:cs="Times New Roman"/>
        </w:rPr>
      </w:pPr>
      <w:del w:id="544" w:author="Yurii Litvinov" w:date="2021-01-20T20:21:00Z">
        <w:r w:rsidRPr="001B50FD" w:rsidDel="00092B29">
          <w:rPr>
            <w:rFonts w:ascii="Times New Roman" w:hAnsi="Times New Roman" w:cs="Times New Roman"/>
          </w:rPr>
          <w:delText xml:space="preserve">5. </w:delText>
        </w:r>
      </w:del>
      <w:r w:rsidRPr="001B50FD">
        <w:rPr>
          <w:rFonts w:ascii="Times New Roman" w:hAnsi="Times New Roman" w:cs="Times New Roman"/>
        </w:rPr>
        <w:t xml:space="preserve">Недостаточно уверенное владение теоретическим материалом, выражающееся в незнании того или иного вопроса, недостаточно четкие с математической точки зрения доказательные рассуждения или выполненные домашние задания на 20% или не представленный Реферат по программному проекту– оценка </w:t>
      </w:r>
      <w:r w:rsidRPr="001B50FD">
        <w:rPr>
          <w:rFonts w:ascii="Times New Roman" w:hAnsi="Times New Roman" w:cs="Times New Roman"/>
          <w:b/>
        </w:rPr>
        <w:t>удовлетворительно</w:t>
      </w:r>
      <w:r w:rsidRPr="001B50FD">
        <w:rPr>
          <w:rFonts w:ascii="Times New Roman" w:hAnsi="Times New Roman" w:cs="Times New Roman"/>
        </w:rPr>
        <w:t xml:space="preserve"> </w:t>
      </w:r>
      <w:r w:rsidRPr="001B50FD">
        <w:rPr>
          <w:rFonts w:ascii="Times New Roman" w:hAnsi="Times New Roman" w:cs="Times New Roman"/>
          <w:lang w:val="en-US"/>
        </w:rPr>
        <w:t>E</w:t>
      </w:r>
      <w:r w:rsidRPr="001B50FD">
        <w:rPr>
          <w:rFonts w:ascii="Times New Roman" w:hAnsi="Times New Roman" w:cs="Times New Roman"/>
        </w:rPr>
        <w:t>.</w:t>
      </w:r>
    </w:p>
    <w:p w14:paraId="5581C15E" w14:textId="77777777" w:rsidR="00092B29" w:rsidRPr="001B50FD" w:rsidRDefault="00092B29" w:rsidP="00092B29">
      <w:pPr>
        <w:numPr>
          <w:ilvl w:val="0"/>
          <w:numId w:val="17"/>
        </w:numPr>
        <w:ind w:left="360"/>
        <w:jc w:val="both"/>
        <w:rPr>
          <w:ins w:id="545" w:author="Yurii Litvinov" w:date="2021-01-20T20:21:00Z"/>
          <w:rFonts w:ascii="Times New Roman" w:hAnsi="Times New Roman" w:cs="Times New Roman"/>
        </w:rPr>
        <w:pPrChange w:id="546" w:author="Yurii Litvinov" w:date="2021-01-20T20:21:00Z">
          <w:pPr>
            <w:jc w:val="both"/>
          </w:pPr>
        </w:pPrChange>
      </w:pPr>
    </w:p>
    <w:p w14:paraId="2E87732E" w14:textId="4C89A899" w:rsidR="005D0F55" w:rsidRPr="00092B29" w:rsidRDefault="005D0F55" w:rsidP="00092B29">
      <w:pPr>
        <w:numPr>
          <w:ilvl w:val="0"/>
          <w:numId w:val="17"/>
        </w:numPr>
        <w:ind w:left="360"/>
        <w:jc w:val="both"/>
        <w:rPr>
          <w:rFonts w:ascii="Times New Roman" w:hAnsi="Times New Roman" w:cs="Times New Roman"/>
          <w:rPrChange w:id="547" w:author="Yurii Litvinov" w:date="2021-01-20T20:21:00Z">
            <w:rPr>
              <w:rFonts w:ascii="Times New Roman" w:hAnsi="Times New Roman" w:cs="Times New Roman"/>
            </w:rPr>
          </w:rPrChange>
        </w:rPr>
        <w:pPrChange w:id="548" w:author="Yurii Litvinov" w:date="2021-01-20T20:21:00Z">
          <w:pPr>
            <w:jc w:val="both"/>
          </w:pPr>
        </w:pPrChange>
      </w:pPr>
      <w:del w:id="549" w:author="Yurii Litvinov" w:date="2021-01-20T20:21:00Z">
        <w:r w:rsidRPr="00092B29" w:rsidDel="00092B29">
          <w:rPr>
            <w:rFonts w:ascii="Times New Roman" w:hAnsi="Times New Roman" w:cs="Times New Roman"/>
            <w:rPrChange w:id="550" w:author="Yurii Litvinov" w:date="2021-01-20T20:21:00Z">
              <w:rPr>
                <w:rFonts w:ascii="Times New Roman" w:hAnsi="Times New Roman" w:cs="Times New Roman"/>
              </w:rPr>
            </w:rPrChange>
          </w:rPr>
          <w:delText xml:space="preserve">4. </w:delText>
        </w:r>
      </w:del>
      <w:r w:rsidRPr="00092B29">
        <w:rPr>
          <w:rFonts w:ascii="Times New Roman" w:hAnsi="Times New Roman" w:cs="Times New Roman"/>
          <w:rPrChange w:id="551" w:author="Yurii Litvinov" w:date="2021-01-20T20:21:00Z">
            <w:rPr>
              <w:rFonts w:ascii="Times New Roman" w:hAnsi="Times New Roman" w:cs="Times New Roman"/>
            </w:rPr>
          </w:rPrChange>
        </w:rPr>
        <w:t xml:space="preserve">Неполные ответы – менее 50% или неуверенное владение теоретическим материалом, выражающееся в незнании того или иного вопроса, неумении проводить математически корректные доказательные рассуждения, применять теоретические положения для решения задачи, невыполненные домашние упражнения и контрольные работы, отсутствие Реферата по программному проекту </w:t>
      </w:r>
      <w:del w:id="552" w:author="Yurii Litvinov" w:date="2021-01-20T20:21:00Z">
        <w:r w:rsidRPr="00092B29" w:rsidDel="006A4147">
          <w:rPr>
            <w:rFonts w:ascii="Times New Roman" w:hAnsi="Times New Roman" w:cs="Times New Roman"/>
            <w:rPrChange w:id="553" w:author="Yurii Litvinov" w:date="2021-01-20T20:21:00Z">
              <w:rPr>
                <w:rFonts w:ascii="Times New Roman" w:hAnsi="Times New Roman" w:cs="Times New Roman"/>
              </w:rPr>
            </w:rPrChange>
          </w:rPr>
          <w:delText xml:space="preserve"> </w:delText>
        </w:r>
      </w:del>
      <w:r w:rsidRPr="00092B29">
        <w:rPr>
          <w:rFonts w:ascii="Times New Roman" w:hAnsi="Times New Roman" w:cs="Times New Roman"/>
          <w:rPrChange w:id="554" w:author="Yurii Litvinov" w:date="2021-01-20T20:21:00Z">
            <w:rPr>
              <w:rFonts w:ascii="Times New Roman" w:hAnsi="Times New Roman" w:cs="Times New Roman"/>
            </w:rPr>
          </w:rPrChange>
        </w:rPr>
        <w:t xml:space="preserve">– оценка </w:t>
      </w:r>
      <w:r w:rsidRPr="00092B29">
        <w:rPr>
          <w:rFonts w:ascii="Times New Roman" w:hAnsi="Times New Roman" w:cs="Times New Roman"/>
          <w:b/>
          <w:rPrChange w:id="555" w:author="Yurii Litvinov" w:date="2021-01-20T20:21:00Z">
            <w:rPr>
              <w:rFonts w:ascii="Times New Roman" w:hAnsi="Times New Roman" w:cs="Times New Roman"/>
              <w:b/>
            </w:rPr>
          </w:rPrChange>
        </w:rPr>
        <w:t>неудовлетворительно</w:t>
      </w:r>
      <w:r w:rsidRPr="00092B29">
        <w:rPr>
          <w:rFonts w:ascii="Times New Roman" w:hAnsi="Times New Roman" w:cs="Times New Roman"/>
          <w:rPrChange w:id="556" w:author="Yurii Litvinov" w:date="2021-01-20T20:21:00Z">
            <w:rPr>
              <w:rFonts w:ascii="Times New Roman" w:hAnsi="Times New Roman" w:cs="Times New Roman"/>
            </w:rPr>
          </w:rPrChange>
        </w:rPr>
        <w:t xml:space="preserve"> F.</w:t>
      </w:r>
    </w:p>
    <w:p w14:paraId="1D5A65B5" w14:textId="77777777" w:rsidR="005D0F55" w:rsidRPr="001B50FD" w:rsidRDefault="005D0F55" w:rsidP="005D0F55">
      <w:pPr>
        <w:jc w:val="both"/>
        <w:rPr>
          <w:rFonts w:ascii="Times New Roman" w:hAnsi="Times New Roman" w:cs="Times New Roman"/>
        </w:rPr>
      </w:pPr>
    </w:p>
    <w:p w14:paraId="2FFC9ADC" w14:textId="13954608" w:rsidR="005D0F55" w:rsidRPr="001B50FD" w:rsidDel="00692C7E" w:rsidRDefault="005D0F55" w:rsidP="005D0F55">
      <w:pPr>
        <w:jc w:val="both"/>
        <w:rPr>
          <w:del w:id="557" w:author="Yurii Litvinov" w:date="2021-01-20T20:22:00Z"/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</w:rPr>
        <w:t xml:space="preserve">В случае, когда </w:t>
      </w:r>
      <w:del w:id="558" w:author="Yurii Litvinov" w:date="2021-01-20T20:21:00Z">
        <w:r w:rsidRPr="001B50FD" w:rsidDel="006A4147">
          <w:rPr>
            <w:rFonts w:ascii="Times New Roman" w:hAnsi="Times New Roman" w:cs="Times New Roman"/>
          </w:rPr>
          <w:delText xml:space="preserve">студент </w:delText>
        </w:r>
      </w:del>
      <w:ins w:id="559" w:author="Yurii Litvinov" w:date="2021-01-20T20:21:00Z">
        <w:r w:rsidR="006A4147">
          <w:rPr>
            <w:rFonts w:ascii="Times New Roman" w:hAnsi="Times New Roman" w:cs="Times New Roman"/>
          </w:rPr>
          <w:t>обучающийся</w:t>
        </w:r>
        <w:r w:rsidR="006A4147" w:rsidRPr="001B50FD">
          <w:rPr>
            <w:rFonts w:ascii="Times New Roman" w:hAnsi="Times New Roman" w:cs="Times New Roman"/>
          </w:rPr>
          <w:t xml:space="preserve"> </w:t>
        </w:r>
      </w:ins>
      <w:r w:rsidRPr="001B50FD">
        <w:rPr>
          <w:rFonts w:ascii="Times New Roman" w:hAnsi="Times New Roman" w:cs="Times New Roman"/>
        </w:rPr>
        <w:t xml:space="preserve">переведён, восстановлен или при пересдаче экзамена комиссии, </w:t>
      </w:r>
      <w:del w:id="560" w:author="Yurii Litvinov" w:date="2021-01-20T20:22:00Z">
        <w:r w:rsidRPr="001B50FD" w:rsidDel="00692C7E">
          <w:rPr>
            <w:rFonts w:ascii="Times New Roman" w:hAnsi="Times New Roman" w:cs="Times New Roman"/>
          </w:rPr>
          <w:delText xml:space="preserve"> </w:delText>
        </w:r>
      </w:del>
    </w:p>
    <w:p w14:paraId="08CDB60D" w14:textId="60AC66F6" w:rsidR="00B168DA" w:rsidRPr="001B50FD" w:rsidRDefault="005D0F55" w:rsidP="00692C7E">
      <w:pPr>
        <w:jc w:val="both"/>
        <w:rPr>
          <w:rFonts w:ascii="Times New Roman" w:hAnsi="Times New Roman" w:cs="Times New Roman"/>
        </w:rPr>
        <w:pPrChange w:id="561" w:author="Yurii Litvinov" w:date="2021-01-20T20:22:00Z">
          <w:pPr/>
        </w:pPrChange>
      </w:pPr>
      <w:r w:rsidRPr="001B50FD">
        <w:rPr>
          <w:rFonts w:ascii="Times New Roman" w:hAnsi="Times New Roman" w:cs="Times New Roman"/>
        </w:rPr>
        <w:t xml:space="preserve">оценка выставляется по </w:t>
      </w:r>
      <w:r w:rsidR="00B168DA" w:rsidRPr="001B50FD">
        <w:rPr>
          <w:rFonts w:ascii="Times New Roman" w:hAnsi="Times New Roman" w:cs="Times New Roman"/>
        </w:rPr>
        <w:t>итогам собеседования с преподавателем</w:t>
      </w:r>
      <w:ins w:id="562" w:author="Yurii Litvinov" w:date="2021-01-20T20:22:00Z">
        <w:r w:rsidR="00692C7E">
          <w:rPr>
            <w:rFonts w:ascii="Times New Roman" w:hAnsi="Times New Roman" w:cs="Times New Roman"/>
          </w:rPr>
          <w:t>.</w:t>
        </w:r>
      </w:ins>
    </w:p>
    <w:p w14:paraId="56CDD92D" w14:textId="50F6E533" w:rsidR="00C91673" w:rsidRPr="001B50FD" w:rsidDel="00692C7E" w:rsidRDefault="00C91673" w:rsidP="00C91673">
      <w:pPr>
        <w:rPr>
          <w:del w:id="563" w:author="Yurii Litvinov" w:date="2021-01-20T20:22:00Z"/>
          <w:rFonts w:ascii="Times New Roman" w:hAnsi="Times New Roman" w:cs="Times New Roman"/>
        </w:rPr>
      </w:pPr>
    </w:p>
    <w:p w14:paraId="321185FD" w14:textId="77777777" w:rsidR="00C91673" w:rsidRPr="001B50FD" w:rsidRDefault="00C91673" w:rsidP="00692C7E">
      <w:pPr>
        <w:jc w:val="both"/>
        <w:rPr>
          <w:rFonts w:ascii="Times New Roman" w:hAnsi="Times New Roman" w:cs="Times New Roman"/>
        </w:rPr>
        <w:pPrChange w:id="564" w:author="Yurii Litvinov" w:date="2021-01-20T20:23:00Z">
          <w:pPr/>
        </w:pPrChange>
      </w:pPr>
      <w:r w:rsidRPr="001B50FD">
        <w:rPr>
          <w:rFonts w:ascii="Times New Roman" w:hAnsi="Times New Roman" w:cs="Times New Roman"/>
          <w:b/>
        </w:rPr>
        <w:t>3.1.4</w:t>
      </w:r>
      <w:r w:rsidRPr="001B50FD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654E114D" w14:textId="47A5B590" w:rsidR="00C91673" w:rsidRPr="001B50FD" w:rsidRDefault="00C91673" w:rsidP="00692C7E">
      <w:pPr>
        <w:ind w:firstLine="720"/>
        <w:jc w:val="both"/>
        <w:rPr>
          <w:rFonts w:ascii="Times New Roman" w:hAnsi="Times New Roman" w:cs="Times New Roman"/>
        </w:rPr>
        <w:pPrChange w:id="565" w:author="Yurii Litvinov" w:date="2021-01-20T20:23:00Z">
          <w:pPr/>
        </w:pPrChange>
      </w:pPr>
      <w:r w:rsidRPr="001B50FD">
        <w:rPr>
          <w:rFonts w:ascii="Times New Roman" w:hAnsi="Times New Roman" w:cs="Times New Roman"/>
        </w:rPr>
        <w:t xml:space="preserve">В конце каждого занятия </w:t>
      </w:r>
      <w:del w:id="566" w:author="Yurii Litvinov" w:date="2021-01-20T20:23:00Z">
        <w:r w:rsidRPr="001B50FD" w:rsidDel="00692C7E">
          <w:rPr>
            <w:rFonts w:ascii="Times New Roman" w:hAnsi="Times New Roman" w:cs="Times New Roman"/>
          </w:rPr>
          <w:delText xml:space="preserve">студенты </w:delText>
        </w:r>
      </w:del>
      <w:ins w:id="567" w:author="Yurii Litvinov" w:date="2021-01-20T20:23:00Z">
        <w:r w:rsidR="00692C7E">
          <w:rPr>
            <w:rFonts w:ascii="Times New Roman" w:hAnsi="Times New Roman" w:cs="Times New Roman"/>
          </w:rPr>
          <w:t xml:space="preserve">обучающиеся </w:t>
        </w:r>
      </w:ins>
      <w:r w:rsidRPr="001B50FD">
        <w:rPr>
          <w:rFonts w:ascii="Times New Roman" w:hAnsi="Times New Roman" w:cs="Times New Roman"/>
        </w:rPr>
        <w:t>получают электронный вариант лекции в виде слайдов и домашнее задание по электронной почте. В конце семестра перед экзаменом выдаётся список вопросов, которые будут использованы при составлении экзаменационных билетов.</w:t>
      </w:r>
      <w:r w:rsidR="00A36C68" w:rsidRPr="001B50FD">
        <w:rPr>
          <w:rFonts w:ascii="Times New Roman" w:hAnsi="Times New Roman" w:cs="Times New Roman"/>
        </w:rPr>
        <w:t xml:space="preserve"> Список экзаменационных задач исключительно по теме курса и заранее не выдаётся. </w:t>
      </w:r>
    </w:p>
    <w:p w14:paraId="7EFAA15E" w14:textId="77777777" w:rsidR="00C91673" w:rsidRPr="001B50FD" w:rsidRDefault="00C91673" w:rsidP="00C91673">
      <w:pPr>
        <w:rPr>
          <w:rFonts w:ascii="Times New Roman" w:hAnsi="Times New Roman" w:cs="Times New Roman"/>
        </w:rPr>
      </w:pPr>
    </w:p>
    <w:p w14:paraId="700D90A7" w14:textId="77777777" w:rsidR="00C91673" w:rsidRPr="001B50FD" w:rsidRDefault="00C91673" w:rsidP="00C91673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</w:rPr>
        <w:t>Ниже приводится примерный перечень вопросов к экзамену по дисциплине.</w:t>
      </w:r>
    </w:p>
    <w:p w14:paraId="53733A19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>Алфавиты и языки. Представление языков с помощью распознающих и порождающих процедур. Теорема о рекурсивности языка.</w:t>
      </w:r>
    </w:p>
    <w:p w14:paraId="0688AC6C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>Формальное определение грамматики. Типы грамматик. Пустое предложение. Лемма и Теорема.</w:t>
      </w:r>
    </w:p>
    <w:p w14:paraId="444B6ED2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>Рекурсивность контекстно-зависимых грамматик. Теорема.</w:t>
      </w:r>
    </w:p>
    <w:p w14:paraId="1CE741FD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>Деревья вывода в контекстно-свободных грамматиках. Теорема о деревьях вывода.</w:t>
      </w:r>
    </w:p>
    <w:p w14:paraId="6EDB3643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>Конечные автоматы. Теорема об отношениях эквивалентности и конечных автоматах.</w:t>
      </w:r>
    </w:p>
    <w:p w14:paraId="6ABDA0BF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>Теорема о единственности конечного автомата с минимальным числом состояний.</w:t>
      </w:r>
    </w:p>
    <w:p w14:paraId="07CCBBB2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>Недетерминированные конечные автоматы. Теорема об эквивалентности недетерминированных и  детерминированных конечных автоматов.</w:t>
      </w:r>
    </w:p>
    <w:p w14:paraId="54495C40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>Конечные автоматы и языки типа 3 по иерархии Хомского. Теоремы об эквивалентности конечных автоматов и грамматик типа 3.</w:t>
      </w:r>
    </w:p>
    <w:p w14:paraId="1D64F31F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>Теорема о том, что класс регулярных языков образует булеву алгебру.</w:t>
      </w:r>
    </w:p>
    <w:p w14:paraId="44CFA701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>Замкнутость регулярных языков относительно произведения и замыкания.</w:t>
      </w:r>
    </w:p>
    <w:p w14:paraId="6D46BAC9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>Теорема Клини и следствие из нее.</w:t>
      </w:r>
    </w:p>
    <w:p w14:paraId="4D78A0AA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>Алгоритмически разрешимые проблемы, касающиеся конечных автоматов (проблемы пустоты и бесконечности языков, распознаваемых конечными автоматами, проблема эквивалентности конечных автоматов). Теорема.</w:t>
      </w:r>
    </w:p>
    <w:p w14:paraId="27B8661D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pacing w:val="-8"/>
          <w:sz w:val="24"/>
          <w:szCs w:val="24"/>
        </w:rPr>
      </w:pPr>
      <w:r w:rsidRPr="001B50FD">
        <w:rPr>
          <w:rFonts w:ascii="Times New Roman" w:hAnsi="Times New Roman"/>
          <w:spacing w:val="-8"/>
          <w:sz w:val="24"/>
          <w:szCs w:val="24"/>
        </w:rPr>
        <w:t>Теорема об алгоритмической разрешимости пустоты языка, порождаемого КС-грамматикой.</w:t>
      </w:r>
    </w:p>
    <w:p w14:paraId="68321D88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pacing w:val="-4"/>
          <w:sz w:val="24"/>
          <w:szCs w:val="24"/>
        </w:rPr>
      </w:pPr>
      <w:r w:rsidRPr="001B50FD">
        <w:rPr>
          <w:rFonts w:ascii="Times New Roman" w:hAnsi="Times New Roman"/>
          <w:spacing w:val="-4"/>
          <w:sz w:val="24"/>
          <w:szCs w:val="24"/>
        </w:rPr>
        <w:t xml:space="preserve">Теоремы об исключении непродуктивных и недостижимых </w:t>
      </w:r>
      <w:proofErr w:type="spellStart"/>
      <w:r w:rsidRPr="001B50FD">
        <w:rPr>
          <w:rFonts w:ascii="Times New Roman" w:hAnsi="Times New Roman"/>
          <w:spacing w:val="-4"/>
          <w:sz w:val="24"/>
          <w:szCs w:val="24"/>
        </w:rPr>
        <w:t>нетерминалов</w:t>
      </w:r>
      <w:proofErr w:type="spellEnd"/>
      <w:r w:rsidRPr="001B50FD">
        <w:rPr>
          <w:rFonts w:ascii="Times New Roman" w:hAnsi="Times New Roman"/>
          <w:spacing w:val="-4"/>
          <w:sz w:val="24"/>
          <w:szCs w:val="24"/>
        </w:rPr>
        <w:t xml:space="preserve"> из КС-грамматик.</w:t>
      </w:r>
    </w:p>
    <w:p w14:paraId="65A3D0AE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pacing w:val="-4"/>
          <w:sz w:val="24"/>
          <w:szCs w:val="24"/>
        </w:rPr>
      </w:pPr>
      <w:r w:rsidRPr="001B50FD">
        <w:rPr>
          <w:rFonts w:ascii="Times New Roman" w:hAnsi="Times New Roman"/>
          <w:spacing w:val="-4"/>
          <w:sz w:val="24"/>
          <w:szCs w:val="24"/>
        </w:rPr>
        <w:t>Лемма о левостороннем выводе. Теорема об исключении цепных правил из КС-грамматики.</w:t>
      </w:r>
    </w:p>
    <w:p w14:paraId="5889A117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>Теорема о нормальной форме Хомского.</w:t>
      </w:r>
    </w:p>
    <w:p w14:paraId="32F5CF31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>Леммы о подстановке и устранении левой рекурсии.</w:t>
      </w:r>
    </w:p>
    <w:p w14:paraId="1B1A4A7E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 xml:space="preserve">Теорема о нормальной форме </w:t>
      </w:r>
      <w:proofErr w:type="spellStart"/>
      <w:r w:rsidRPr="001B50FD">
        <w:rPr>
          <w:rFonts w:ascii="Times New Roman" w:hAnsi="Times New Roman"/>
          <w:sz w:val="24"/>
          <w:szCs w:val="24"/>
        </w:rPr>
        <w:t>Грейбах</w:t>
      </w:r>
      <w:proofErr w:type="spellEnd"/>
      <w:r w:rsidRPr="001B50FD">
        <w:rPr>
          <w:rFonts w:ascii="Times New Roman" w:hAnsi="Times New Roman"/>
          <w:sz w:val="24"/>
          <w:szCs w:val="24"/>
        </w:rPr>
        <w:t>.</w:t>
      </w:r>
    </w:p>
    <w:p w14:paraId="5AA88662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>Теорема “</w:t>
      </w:r>
      <w:proofErr w:type="spellStart"/>
      <w:r w:rsidRPr="001B50FD">
        <w:rPr>
          <w:rFonts w:ascii="Times New Roman" w:hAnsi="Times New Roman"/>
          <w:sz w:val="24"/>
          <w:szCs w:val="24"/>
        </w:rPr>
        <w:t>uvwxy</w:t>
      </w:r>
      <w:proofErr w:type="spellEnd"/>
      <w:r w:rsidRPr="001B50FD">
        <w:rPr>
          <w:rFonts w:ascii="Times New Roman" w:hAnsi="Times New Roman"/>
          <w:sz w:val="24"/>
          <w:szCs w:val="24"/>
        </w:rPr>
        <w:t>”.(</w:t>
      </w:r>
      <w:proofErr w:type="spellStart"/>
      <w:r w:rsidRPr="001B50FD">
        <w:rPr>
          <w:rFonts w:ascii="Times New Roman" w:hAnsi="Times New Roman"/>
          <w:sz w:val="24"/>
          <w:szCs w:val="24"/>
        </w:rPr>
        <w:t>pumping</w:t>
      </w:r>
      <w:proofErr w:type="spellEnd"/>
      <w:r w:rsidRPr="001B50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B50FD">
        <w:rPr>
          <w:rFonts w:ascii="Times New Roman" w:hAnsi="Times New Roman"/>
          <w:sz w:val="24"/>
          <w:szCs w:val="24"/>
        </w:rPr>
        <w:t>lemma</w:t>
      </w:r>
      <w:proofErr w:type="spellEnd"/>
      <w:r w:rsidRPr="001B50FD">
        <w:rPr>
          <w:rFonts w:ascii="Times New Roman" w:hAnsi="Times New Roman"/>
          <w:sz w:val="24"/>
          <w:szCs w:val="24"/>
        </w:rPr>
        <w:t>).</w:t>
      </w:r>
    </w:p>
    <w:p w14:paraId="0E3849CD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 xml:space="preserve">Теоремы об алгоритмической разрешимости конечности КС-языков и исключении </w:t>
      </w:r>
      <w:proofErr w:type="spellStart"/>
      <w:r w:rsidRPr="001B50FD">
        <w:rPr>
          <w:rFonts w:ascii="Times New Roman" w:hAnsi="Times New Roman"/>
          <w:sz w:val="24"/>
          <w:szCs w:val="24"/>
        </w:rPr>
        <w:t>нетерминалов</w:t>
      </w:r>
      <w:proofErr w:type="spellEnd"/>
      <w:r w:rsidRPr="001B50FD">
        <w:rPr>
          <w:rFonts w:ascii="Times New Roman" w:hAnsi="Times New Roman"/>
          <w:sz w:val="24"/>
          <w:szCs w:val="24"/>
        </w:rPr>
        <w:t>, порождающих конечные языки, из КС-грамматик.</w:t>
      </w:r>
    </w:p>
    <w:p w14:paraId="2073FC0A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 xml:space="preserve">Свойство </w:t>
      </w:r>
      <w:proofErr w:type="spellStart"/>
      <w:r w:rsidRPr="001B50FD">
        <w:rPr>
          <w:rFonts w:ascii="Times New Roman" w:hAnsi="Times New Roman"/>
          <w:sz w:val="24"/>
          <w:szCs w:val="24"/>
        </w:rPr>
        <w:t>самовставленности</w:t>
      </w:r>
      <w:proofErr w:type="spellEnd"/>
      <w:r w:rsidRPr="001B50FD">
        <w:rPr>
          <w:rFonts w:ascii="Times New Roman" w:hAnsi="Times New Roman"/>
          <w:sz w:val="24"/>
          <w:szCs w:val="24"/>
        </w:rPr>
        <w:t xml:space="preserve">. Теорема о регулярности языков, порождаемых </w:t>
      </w:r>
      <w:proofErr w:type="spellStart"/>
      <w:r w:rsidRPr="001B50FD">
        <w:rPr>
          <w:rFonts w:ascii="Times New Roman" w:hAnsi="Times New Roman"/>
          <w:sz w:val="24"/>
          <w:szCs w:val="24"/>
        </w:rPr>
        <w:t>несамовставленными</w:t>
      </w:r>
      <w:proofErr w:type="spellEnd"/>
      <w:r w:rsidRPr="001B50FD">
        <w:rPr>
          <w:rFonts w:ascii="Times New Roman" w:hAnsi="Times New Roman"/>
          <w:sz w:val="24"/>
          <w:szCs w:val="24"/>
        </w:rPr>
        <w:t xml:space="preserve"> КС-грамматиками.</w:t>
      </w:r>
    </w:p>
    <w:p w14:paraId="1C98D8D0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 xml:space="preserve">Теорема об </w:t>
      </w:r>
      <w:r w:rsidRPr="001B50FD">
        <w:rPr>
          <w:rFonts w:ascii="Times New Roman" w:hAnsi="Times New Roman"/>
          <w:sz w:val="24"/>
          <w:szCs w:val="24"/>
        </w:rPr>
        <w:sym w:font="Symbol" w:char="F065"/>
      </w:r>
      <w:r w:rsidRPr="001B50FD">
        <w:rPr>
          <w:rFonts w:ascii="Times New Roman" w:hAnsi="Times New Roman"/>
          <w:sz w:val="24"/>
          <w:szCs w:val="24"/>
        </w:rPr>
        <w:t>-правилах в контекстно-свободных грамматиках.</w:t>
      </w:r>
    </w:p>
    <w:p w14:paraId="2EC25A7C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>Специальные типы контекстно-свободных языков и грамматик.</w:t>
      </w:r>
    </w:p>
    <w:p w14:paraId="7116265A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pacing w:val="-4"/>
          <w:sz w:val="24"/>
          <w:szCs w:val="24"/>
        </w:rPr>
      </w:pPr>
      <w:r w:rsidRPr="001B50FD">
        <w:rPr>
          <w:rFonts w:ascii="Times New Roman" w:hAnsi="Times New Roman"/>
          <w:spacing w:val="-4"/>
          <w:sz w:val="24"/>
          <w:szCs w:val="24"/>
        </w:rPr>
        <w:t>МП-автомат. Неформальное описание. Формальное определение. Понятие конфигурации.</w:t>
      </w:r>
    </w:p>
    <w:p w14:paraId="79CA4CB1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lastRenderedPageBreak/>
        <w:t>Язык, допускаемый МП-автоматом. Теорема об эквивалентности языков, принимаемых недетерминированными магазинными автоматами при конечном состоянии и при пустом магазине.</w:t>
      </w:r>
    </w:p>
    <w:p w14:paraId="60ED2832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>Эквивалентность недетерминированных магазинных автоматов и контекстно-свободных грамматик.</w:t>
      </w:r>
    </w:p>
    <w:p w14:paraId="052BF6C9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 xml:space="preserve">Машины Тьюринга как распознаватели языков. </w:t>
      </w:r>
    </w:p>
    <w:p w14:paraId="02A730B9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pacing w:val="-8"/>
          <w:sz w:val="24"/>
          <w:szCs w:val="24"/>
        </w:rPr>
      </w:pPr>
      <w:r w:rsidRPr="001B50FD">
        <w:rPr>
          <w:rFonts w:ascii="Times New Roman" w:hAnsi="Times New Roman"/>
          <w:spacing w:val="-4"/>
          <w:sz w:val="24"/>
          <w:szCs w:val="24"/>
        </w:rPr>
        <w:t xml:space="preserve">Машины Тьюринга. Неформальное и формальное описания. Язык, распознаваемый машиной </w:t>
      </w:r>
      <w:proofErr w:type="spellStart"/>
      <w:r w:rsidRPr="001B50FD">
        <w:rPr>
          <w:rFonts w:ascii="Times New Roman" w:hAnsi="Times New Roman"/>
          <w:spacing w:val="-8"/>
          <w:sz w:val="24"/>
          <w:szCs w:val="24"/>
        </w:rPr>
        <w:t>Tьюринга</w:t>
      </w:r>
      <w:proofErr w:type="spellEnd"/>
      <w:r w:rsidRPr="001B50FD">
        <w:rPr>
          <w:rFonts w:ascii="Times New Roman" w:hAnsi="Times New Roman"/>
          <w:spacing w:val="-8"/>
          <w:sz w:val="24"/>
          <w:szCs w:val="24"/>
        </w:rPr>
        <w:t>. Модификации машин Тьюринга. Теоремы о языке, допускаемом машиной Тьюринга.</w:t>
      </w:r>
    </w:p>
    <w:p w14:paraId="6304E96B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 xml:space="preserve">Обобщённые регулярные выражения. </w:t>
      </w:r>
      <w:r w:rsidRPr="001B50FD">
        <w:rPr>
          <w:rFonts w:ascii="Times New Roman" w:hAnsi="Times New Roman"/>
          <w:spacing w:val="-8"/>
          <w:sz w:val="24"/>
          <w:szCs w:val="24"/>
        </w:rPr>
        <w:t>КС-грамматика в регулярной форме (КСР-грамматика).</w:t>
      </w:r>
    </w:p>
    <w:p w14:paraId="4E7BA143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>Эквивалентные преобразования КС-грамматики. Базисные преобразования.</w:t>
      </w:r>
    </w:p>
    <w:p w14:paraId="77E66DB0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 xml:space="preserve">Определение граф-схемы. Лемма о множестве слов </w:t>
      </w:r>
      <w:r w:rsidRPr="001B50FD">
        <w:rPr>
          <w:rFonts w:ascii="Times New Roman" w:hAnsi="Times New Roman"/>
          <w:i/>
          <w:sz w:val="24"/>
          <w:szCs w:val="24"/>
        </w:rPr>
        <w:t>L</w:t>
      </w:r>
      <w:r w:rsidRPr="001B50FD">
        <w:rPr>
          <w:rFonts w:ascii="Times New Roman" w:hAnsi="Times New Roman"/>
          <w:sz w:val="24"/>
          <w:szCs w:val="24"/>
        </w:rPr>
        <w:t>(</w:t>
      </w:r>
      <w:r w:rsidRPr="001B50FD">
        <w:rPr>
          <w:rFonts w:ascii="Times New Roman" w:hAnsi="Times New Roman"/>
          <w:sz w:val="24"/>
          <w:szCs w:val="24"/>
        </w:rPr>
        <w:sym w:font="Symbol" w:char="F061"/>
      </w:r>
      <w:r w:rsidRPr="001B50FD">
        <w:rPr>
          <w:rFonts w:ascii="Times New Roman" w:hAnsi="Times New Roman"/>
          <w:sz w:val="24"/>
          <w:szCs w:val="24"/>
        </w:rPr>
        <w:t>,β). Следствия о множестве слов, порождаемых маршрутами в граф-схеме.</w:t>
      </w:r>
    </w:p>
    <w:p w14:paraId="5E0AFDC9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>Однозначные регулярные выражения. Утверждения об однозначности регулярных выражений.</w:t>
      </w:r>
    </w:p>
    <w:p w14:paraId="66B6E3CE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 xml:space="preserve">Построение графа для </w:t>
      </w:r>
      <w:proofErr w:type="spellStart"/>
      <w:r w:rsidRPr="001B50FD">
        <w:rPr>
          <w:rFonts w:ascii="Times New Roman" w:hAnsi="Times New Roman"/>
          <w:sz w:val="24"/>
          <w:szCs w:val="24"/>
        </w:rPr>
        <w:t>нетерминалов</w:t>
      </w:r>
      <w:proofErr w:type="spellEnd"/>
      <w:r w:rsidRPr="001B50FD">
        <w:rPr>
          <w:rFonts w:ascii="Times New Roman" w:hAnsi="Times New Roman"/>
          <w:sz w:val="24"/>
          <w:szCs w:val="24"/>
        </w:rPr>
        <w:t xml:space="preserve"> в КСР-грамматике.</w:t>
      </w:r>
    </w:p>
    <w:p w14:paraId="114E433C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>Рекуррентный алгоритм построения синтаксической граф-схемы (СГС). Лемма.</w:t>
      </w:r>
    </w:p>
    <w:p w14:paraId="02760FC5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  <w:tab w:val="decimal" w:pos="9540"/>
        </w:tabs>
        <w:spacing w:before="60"/>
        <w:ind w:right="-262"/>
        <w:rPr>
          <w:rFonts w:ascii="Times New Roman" w:hAnsi="Times New Roman"/>
          <w:spacing w:val="-8"/>
          <w:sz w:val="24"/>
          <w:szCs w:val="24"/>
        </w:rPr>
      </w:pPr>
      <w:r w:rsidRPr="001B50FD">
        <w:rPr>
          <w:rFonts w:ascii="Times New Roman" w:hAnsi="Times New Roman"/>
          <w:spacing w:val="-8"/>
          <w:sz w:val="24"/>
          <w:szCs w:val="24"/>
        </w:rPr>
        <w:t xml:space="preserve">Достижимые вершины в СГС. </w:t>
      </w:r>
      <w:r w:rsidRPr="001B50FD">
        <w:rPr>
          <w:rFonts w:ascii="Times New Roman" w:hAnsi="Times New Roman"/>
          <w:sz w:val="24"/>
          <w:szCs w:val="24"/>
        </w:rPr>
        <w:t>Определение множеств начальных</w:t>
      </w:r>
      <w:r w:rsidR="00500672" w:rsidRPr="001B50FD">
        <w:rPr>
          <w:rFonts w:ascii="Times New Roman" w:hAnsi="Times New Roman"/>
          <w:sz w:val="24"/>
          <w:szCs w:val="24"/>
        </w:rPr>
        <w:t>(</w:t>
      </w:r>
      <w:r w:rsidRPr="001B50FD">
        <w:rPr>
          <w:rFonts w:ascii="Times New Roman" w:hAnsi="Times New Roman"/>
          <w:bCs/>
          <w:sz w:val="24"/>
          <w:szCs w:val="24"/>
        </w:rPr>
        <w:t>конечных</w:t>
      </w:r>
      <w:r w:rsidR="00500672" w:rsidRPr="001B50FD">
        <w:rPr>
          <w:rFonts w:ascii="Times New Roman" w:hAnsi="Times New Roman"/>
          <w:bCs/>
          <w:sz w:val="24"/>
          <w:szCs w:val="24"/>
        </w:rPr>
        <w:t xml:space="preserve">) </w:t>
      </w:r>
      <w:r w:rsidRPr="001B50FD">
        <w:rPr>
          <w:rFonts w:ascii="Times New Roman" w:hAnsi="Times New Roman"/>
          <w:bCs/>
          <w:sz w:val="24"/>
          <w:szCs w:val="24"/>
        </w:rPr>
        <w:t>вершин</w:t>
      </w:r>
      <w:r w:rsidRPr="001B50FD">
        <w:rPr>
          <w:rFonts w:ascii="Times New Roman" w:hAnsi="Times New Roman"/>
          <w:sz w:val="24"/>
          <w:szCs w:val="24"/>
        </w:rPr>
        <w:t xml:space="preserve"> графа </w:t>
      </w:r>
      <w:r w:rsidRPr="001B50FD">
        <w:rPr>
          <w:rFonts w:ascii="Times New Roman" w:hAnsi="Times New Roman"/>
          <w:i/>
          <w:sz w:val="24"/>
          <w:szCs w:val="24"/>
        </w:rPr>
        <w:t>Г</w:t>
      </w:r>
      <w:r w:rsidRPr="001B50FD">
        <w:rPr>
          <w:rFonts w:ascii="Times New Roman" w:hAnsi="Times New Roman"/>
          <w:i/>
          <w:sz w:val="24"/>
          <w:szCs w:val="24"/>
          <w:vertAlign w:val="subscript"/>
        </w:rPr>
        <w:t>А</w:t>
      </w:r>
      <w:r w:rsidRPr="001B50FD">
        <w:rPr>
          <w:rFonts w:ascii="Times New Roman" w:hAnsi="Times New Roman"/>
          <w:sz w:val="24"/>
          <w:szCs w:val="24"/>
        </w:rPr>
        <w:t>.</w:t>
      </w:r>
    </w:p>
    <w:p w14:paraId="0647AA2C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  <w:tab w:val="decimal" w:pos="9540"/>
        </w:tabs>
        <w:spacing w:before="60"/>
        <w:ind w:right="-262"/>
        <w:rPr>
          <w:rFonts w:ascii="Times New Roman" w:hAnsi="Times New Roman"/>
          <w:spacing w:val="-8"/>
          <w:sz w:val="24"/>
          <w:szCs w:val="24"/>
        </w:rPr>
      </w:pPr>
      <w:r w:rsidRPr="001B50FD">
        <w:rPr>
          <w:rFonts w:ascii="Times New Roman" w:hAnsi="Times New Roman"/>
          <w:bCs/>
          <w:sz w:val="24"/>
          <w:szCs w:val="24"/>
        </w:rPr>
        <w:t xml:space="preserve">Достижимые вершины и понятие маршрута (пути) в синтаксической граф-схеме. </w:t>
      </w:r>
    </w:p>
    <w:p w14:paraId="065816E8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 xml:space="preserve">Понятие достижимости в СГС </w:t>
      </w:r>
      <w:proofErr w:type="spellStart"/>
      <w:r w:rsidRPr="001B50FD">
        <w:rPr>
          <w:rFonts w:ascii="Times New Roman" w:hAnsi="Times New Roman"/>
          <w:sz w:val="24"/>
          <w:szCs w:val="24"/>
        </w:rPr>
        <w:t>иотношение</w:t>
      </w:r>
      <w:proofErr w:type="spellEnd"/>
      <w:r w:rsidRPr="001B50FD">
        <w:rPr>
          <w:rFonts w:ascii="Times New Roman" w:hAnsi="Times New Roman"/>
          <w:sz w:val="24"/>
          <w:szCs w:val="24"/>
        </w:rPr>
        <w:t xml:space="preserve"> эквивалентности. Лемма и следствие о языке, порождаемом СГС.</w:t>
      </w:r>
    </w:p>
    <w:p w14:paraId="7C73803C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>Синтез распознающего автомата для КСР-грамматики. Понятие состояния для регулярного выражения в графе. Состояние вершины в графе. Переходное состояние. Регулярный случай.</w:t>
      </w:r>
    </w:p>
    <w:p w14:paraId="760B770E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>Синтез распознающего автомата для КСР-грамматики. Состояния в синтаксической граф-схеме. Переходное состояние. Общий случай.</w:t>
      </w:r>
    </w:p>
    <w:p w14:paraId="30E357BC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>Свойства синтаксической граф-схемы. Леммы о существовании состояний распознавателя в синтаксической граф-схеме.</w:t>
      </w:r>
    </w:p>
    <w:p w14:paraId="1CA9A6AF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>Регуляризация КС-</w:t>
      </w:r>
      <w:proofErr w:type="spellStart"/>
      <w:r w:rsidRPr="001B50FD">
        <w:rPr>
          <w:rFonts w:ascii="Times New Roman" w:hAnsi="Times New Roman"/>
          <w:sz w:val="24"/>
          <w:szCs w:val="24"/>
        </w:rPr>
        <w:t>грамматики.Эквивалентные</w:t>
      </w:r>
      <w:proofErr w:type="spellEnd"/>
      <w:r w:rsidRPr="001B50FD">
        <w:rPr>
          <w:rFonts w:ascii="Times New Roman" w:hAnsi="Times New Roman"/>
          <w:sz w:val="24"/>
          <w:szCs w:val="24"/>
        </w:rPr>
        <w:t xml:space="preserve"> преобразования. Базисные преобразования. Синтаксическая модель языка.</w:t>
      </w:r>
    </w:p>
    <w:p w14:paraId="336C43D1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>Представление КСР-грамматик в виде БНФ грамматики и в виде КСР-грамматики после подстановок.</w:t>
      </w:r>
    </w:p>
    <w:p w14:paraId="5B728443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 xml:space="preserve">Алгоритм исключения лево-(право) рекурсивных </w:t>
      </w:r>
      <w:proofErr w:type="spellStart"/>
      <w:r w:rsidRPr="001B50FD">
        <w:rPr>
          <w:rFonts w:ascii="Times New Roman" w:hAnsi="Times New Roman"/>
          <w:sz w:val="24"/>
          <w:szCs w:val="24"/>
        </w:rPr>
        <w:t>нетерминалов</w:t>
      </w:r>
      <w:proofErr w:type="spellEnd"/>
      <w:r w:rsidRPr="001B50FD">
        <w:rPr>
          <w:rFonts w:ascii="Times New Roman" w:hAnsi="Times New Roman"/>
          <w:sz w:val="24"/>
          <w:szCs w:val="24"/>
        </w:rPr>
        <w:t xml:space="preserve"> в КСР-правиле. Общий случай для всех правил КСР-грамматики. Автоматизация эквивалентных преобразований. Система </w:t>
      </w:r>
      <w:proofErr w:type="spellStart"/>
      <w:r w:rsidRPr="001B50FD">
        <w:rPr>
          <w:rFonts w:ascii="Times New Roman" w:hAnsi="Times New Roman"/>
          <w:sz w:val="24"/>
          <w:szCs w:val="24"/>
        </w:rPr>
        <w:t>SynGT</w:t>
      </w:r>
      <w:proofErr w:type="spellEnd"/>
      <w:r w:rsidRPr="001B50FD">
        <w:rPr>
          <w:rFonts w:ascii="Times New Roman" w:hAnsi="Times New Roman"/>
          <w:sz w:val="24"/>
          <w:szCs w:val="24"/>
        </w:rPr>
        <w:t>.</w:t>
      </w:r>
    </w:p>
    <w:p w14:paraId="5348E84A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  <w:lang w:val="en-US"/>
        </w:rPr>
        <w:t>C</w:t>
      </w:r>
      <w:proofErr w:type="spellStart"/>
      <w:r w:rsidRPr="001B50FD">
        <w:rPr>
          <w:rFonts w:ascii="Times New Roman" w:hAnsi="Times New Roman"/>
          <w:sz w:val="24"/>
          <w:szCs w:val="24"/>
        </w:rPr>
        <w:t>пособы</w:t>
      </w:r>
      <w:proofErr w:type="spellEnd"/>
      <w:r w:rsidRPr="001B50FD">
        <w:rPr>
          <w:rFonts w:ascii="Times New Roman" w:hAnsi="Times New Roman"/>
          <w:sz w:val="24"/>
          <w:szCs w:val="24"/>
        </w:rPr>
        <w:t xml:space="preserve"> задания трансляций: перечисление, гомоморфизм, схемы синтаксически-управляемых трансляций (SDTS), конечные и магазинные преобразователи.</w:t>
      </w:r>
    </w:p>
    <w:p w14:paraId="2F043294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 xml:space="preserve">Простые SDTS. Эквивалентность классов трансляций, задаваемых простыми SDTS и </w:t>
      </w:r>
      <w:proofErr w:type="spellStart"/>
      <w:r w:rsidRPr="001B50FD">
        <w:rPr>
          <w:rFonts w:ascii="Times New Roman" w:hAnsi="Times New Roman"/>
          <w:sz w:val="24"/>
          <w:szCs w:val="24"/>
        </w:rPr>
        <w:t>недерминироанными</w:t>
      </w:r>
      <w:proofErr w:type="spellEnd"/>
      <w:r w:rsidRPr="001B50FD">
        <w:rPr>
          <w:rFonts w:ascii="Times New Roman" w:hAnsi="Times New Roman"/>
          <w:sz w:val="24"/>
          <w:szCs w:val="24"/>
        </w:rPr>
        <w:t xml:space="preserve"> магазинными преобразователями. </w:t>
      </w:r>
    </w:p>
    <w:p w14:paraId="4F152D7C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>Эквивалентность классов трансляций, задаваемых магазинными преобразователями при конечном состоянии и при пустом магазине. Теорема.</w:t>
      </w:r>
    </w:p>
    <w:p w14:paraId="7A7EC017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 xml:space="preserve">Алгоритм вычисления функции </w:t>
      </w:r>
      <w:r w:rsidRPr="001B50FD">
        <w:rPr>
          <w:rFonts w:ascii="Times New Roman" w:hAnsi="Times New Roman"/>
          <w:position w:val="-10"/>
          <w:sz w:val="24"/>
          <w:szCs w:val="24"/>
        </w:rPr>
        <w:object w:dxaOrig="1080" w:dyaOrig="320" w14:anchorId="726A43A0">
          <v:shape id="_x0000_i1029" type="#_x0000_t75" style="width:54pt;height:15.5pt" o:ole="">
            <v:imagedata r:id="rId16" o:title=""/>
          </v:shape>
          <o:OLEObject Type="Embed" ProgID="Equation.3" ShapeID="_x0000_i1029" DrawAspect="Content" ObjectID="_1672679744" r:id="rId17"/>
        </w:object>
      </w:r>
      <w:r w:rsidRPr="001B50FD">
        <w:rPr>
          <w:rFonts w:ascii="Times New Roman" w:hAnsi="Times New Roman"/>
          <w:sz w:val="24"/>
          <w:szCs w:val="24"/>
        </w:rPr>
        <w:t xml:space="preserve"> и его обоснование.</w:t>
      </w:r>
    </w:p>
    <w:p w14:paraId="6B9C2E96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 xml:space="preserve">Определение </w:t>
      </w:r>
      <w:r w:rsidRPr="001B50FD">
        <w:rPr>
          <w:rFonts w:ascii="Times New Roman" w:hAnsi="Times New Roman"/>
          <w:i/>
          <w:sz w:val="24"/>
          <w:szCs w:val="24"/>
        </w:rPr>
        <w:t>LL</w:t>
      </w:r>
      <w:r w:rsidRPr="001B50FD">
        <w:rPr>
          <w:rFonts w:ascii="Times New Roman" w:hAnsi="Times New Roman"/>
          <w:sz w:val="24"/>
          <w:szCs w:val="24"/>
        </w:rPr>
        <w:t xml:space="preserve">(k)-грамматики. Необходимые и достаточные условия принадлежности приведенной КС-грамматики классу </w:t>
      </w:r>
      <w:r w:rsidRPr="001B50FD">
        <w:rPr>
          <w:rFonts w:ascii="Times New Roman" w:hAnsi="Times New Roman"/>
          <w:i/>
          <w:sz w:val="24"/>
          <w:szCs w:val="24"/>
        </w:rPr>
        <w:t>LL</w:t>
      </w:r>
      <w:r w:rsidRPr="001B50FD">
        <w:rPr>
          <w:rFonts w:ascii="Times New Roman" w:hAnsi="Times New Roman"/>
          <w:sz w:val="24"/>
          <w:szCs w:val="24"/>
        </w:rPr>
        <w:t>(k). Теорема.</w:t>
      </w:r>
    </w:p>
    <w:p w14:paraId="61B410A0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lastRenderedPageBreak/>
        <w:t>Определение функции</w:t>
      </w:r>
      <w:r w:rsidR="00C44526" w:rsidRPr="001B50FD">
        <w:rPr>
          <w:rFonts w:ascii="Times New Roman" w:hAnsi="Times New Roman"/>
          <w:position w:val="-10"/>
          <w:sz w:val="24"/>
          <w:szCs w:val="24"/>
        </w:rPr>
        <w:object w:dxaOrig="1840" w:dyaOrig="320" w14:anchorId="71B13D18">
          <v:shape id="_x0000_i1030" type="#_x0000_t75" style="width:92.5pt;height:15.5pt" o:ole="">
            <v:imagedata r:id="rId18" o:title=""/>
          </v:shape>
          <o:OLEObject Type="Embed" ProgID="Equation.3" ShapeID="_x0000_i1030" DrawAspect="Content" ObjectID="_1672679745" r:id="rId19"/>
        </w:object>
      </w:r>
      <w:r w:rsidRPr="001B50FD">
        <w:rPr>
          <w:rFonts w:ascii="Times New Roman" w:hAnsi="Times New Roman"/>
          <w:sz w:val="24"/>
          <w:szCs w:val="24"/>
        </w:rPr>
        <w:t>.</w:t>
      </w:r>
    </w:p>
    <w:p w14:paraId="53EEA5C3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 xml:space="preserve">Необходимые и достаточные условия принадлежности приведенной КС-грамматики классу </w:t>
      </w:r>
      <w:r w:rsidRPr="001B50FD">
        <w:rPr>
          <w:rFonts w:ascii="Times New Roman" w:hAnsi="Times New Roman"/>
          <w:i/>
          <w:sz w:val="24"/>
          <w:szCs w:val="24"/>
        </w:rPr>
        <w:t>LL</w:t>
      </w:r>
      <w:r w:rsidRPr="001B50FD">
        <w:rPr>
          <w:rFonts w:ascii="Times New Roman" w:hAnsi="Times New Roman"/>
          <w:sz w:val="24"/>
          <w:szCs w:val="24"/>
        </w:rPr>
        <w:t xml:space="preserve">(1). Сильные </w:t>
      </w:r>
      <w:r w:rsidRPr="001B50FD">
        <w:rPr>
          <w:rFonts w:ascii="Times New Roman" w:hAnsi="Times New Roman"/>
          <w:i/>
          <w:sz w:val="24"/>
          <w:szCs w:val="24"/>
        </w:rPr>
        <w:t>LL</w:t>
      </w:r>
      <w:r w:rsidRPr="001B50FD">
        <w:rPr>
          <w:rFonts w:ascii="Times New Roman" w:hAnsi="Times New Roman"/>
          <w:sz w:val="24"/>
          <w:szCs w:val="24"/>
        </w:rPr>
        <w:t>(k)- грамматики. Теорема.</w:t>
      </w:r>
    </w:p>
    <w:p w14:paraId="055A094D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 xml:space="preserve">Достаточные признаки непринадлежности КС-грамматики классу </w:t>
      </w:r>
      <w:r w:rsidRPr="001B50FD">
        <w:rPr>
          <w:rFonts w:ascii="Times New Roman" w:hAnsi="Times New Roman"/>
          <w:i/>
          <w:sz w:val="24"/>
          <w:szCs w:val="24"/>
        </w:rPr>
        <w:t>LL</w:t>
      </w:r>
      <w:r w:rsidRPr="001B50FD">
        <w:rPr>
          <w:rFonts w:ascii="Times New Roman" w:hAnsi="Times New Roman"/>
          <w:sz w:val="24"/>
          <w:szCs w:val="24"/>
        </w:rPr>
        <w:t xml:space="preserve">-грамматик: синтаксическая неоднозначность и </w:t>
      </w:r>
      <w:proofErr w:type="spellStart"/>
      <w:r w:rsidRPr="001B50FD">
        <w:rPr>
          <w:rFonts w:ascii="Times New Roman" w:hAnsi="Times New Roman"/>
          <w:sz w:val="24"/>
          <w:szCs w:val="24"/>
        </w:rPr>
        <w:t>леворекурсивность</w:t>
      </w:r>
      <w:proofErr w:type="spellEnd"/>
      <w:r w:rsidRPr="001B50FD">
        <w:rPr>
          <w:rFonts w:ascii="Times New Roman" w:hAnsi="Times New Roman"/>
          <w:sz w:val="24"/>
          <w:szCs w:val="24"/>
        </w:rPr>
        <w:t>.</w:t>
      </w:r>
    </w:p>
    <w:p w14:paraId="6A23922E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>K-предсказывающие алгоритмы анализа. Формальное определение.</w:t>
      </w:r>
    </w:p>
    <w:p w14:paraId="71ABEC4A" w14:textId="77777777" w:rsidR="002271AE" w:rsidRPr="001B50FD" w:rsidRDefault="002271AE" w:rsidP="00C44526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 xml:space="preserve">Построение k-предсказывающего алгоритма </w:t>
      </w:r>
      <w:r w:rsidR="008D24C0" w:rsidRPr="001B50FD">
        <w:rPr>
          <w:rFonts w:ascii="Times New Roman" w:hAnsi="Times New Roman"/>
          <w:sz w:val="24"/>
          <w:szCs w:val="24"/>
          <w:lang w:val="ru-RU"/>
        </w:rPr>
        <w:t>трансляции</w:t>
      </w:r>
      <w:r w:rsidRPr="001B50FD">
        <w:rPr>
          <w:rFonts w:ascii="Times New Roman" w:hAnsi="Times New Roman"/>
          <w:sz w:val="24"/>
          <w:szCs w:val="24"/>
        </w:rPr>
        <w:t xml:space="preserve"> по </w:t>
      </w:r>
      <w:r w:rsidRPr="001B50FD">
        <w:rPr>
          <w:rFonts w:ascii="Times New Roman" w:hAnsi="Times New Roman"/>
          <w:i/>
          <w:sz w:val="24"/>
          <w:szCs w:val="24"/>
        </w:rPr>
        <w:t>LL</w:t>
      </w:r>
      <w:r w:rsidRPr="001B50FD">
        <w:rPr>
          <w:rFonts w:ascii="Times New Roman" w:hAnsi="Times New Roman"/>
          <w:sz w:val="24"/>
          <w:szCs w:val="24"/>
        </w:rPr>
        <w:t xml:space="preserve">(k)- грамматике и его обоснование. </w:t>
      </w:r>
    </w:p>
    <w:p w14:paraId="6B94BD34" w14:textId="77777777" w:rsidR="008D24C0" w:rsidRPr="001B50FD" w:rsidRDefault="008D24C0" w:rsidP="008D24C0">
      <w:pPr>
        <w:pStyle w:val="aa"/>
        <w:numPr>
          <w:ilvl w:val="0"/>
          <w:numId w:val="5"/>
        </w:numPr>
        <w:tabs>
          <w:tab w:val="left" w:pos="4962"/>
        </w:tabs>
        <w:spacing w:before="60"/>
        <w:rPr>
          <w:rFonts w:ascii="Times New Roman" w:hAnsi="Times New Roman"/>
          <w:sz w:val="24"/>
          <w:szCs w:val="24"/>
        </w:rPr>
      </w:pPr>
      <w:r w:rsidRPr="001B50FD">
        <w:rPr>
          <w:rFonts w:ascii="Times New Roman" w:hAnsi="Times New Roman"/>
          <w:sz w:val="24"/>
          <w:szCs w:val="24"/>
        </w:rPr>
        <w:t>Введение в двухуровневые грамматики. Неформальное обоснование преобразований грамматик. Современные абстрактные формализмы для описания языков программирования (</w:t>
      </w:r>
      <w:r w:rsidRPr="001B50FD">
        <w:rPr>
          <w:rFonts w:ascii="Times New Roman" w:hAnsi="Times New Roman"/>
          <w:sz w:val="24"/>
          <w:szCs w:val="24"/>
          <w:lang w:val="en-US"/>
        </w:rPr>
        <w:t>VW</w:t>
      </w:r>
      <w:r w:rsidRPr="001B50FD">
        <w:rPr>
          <w:rFonts w:ascii="Times New Roman" w:hAnsi="Times New Roman"/>
          <w:sz w:val="24"/>
          <w:szCs w:val="24"/>
        </w:rPr>
        <w:t xml:space="preserve">- и </w:t>
      </w:r>
      <w:proofErr w:type="spellStart"/>
      <w:r w:rsidRPr="001B50FD">
        <w:rPr>
          <w:rFonts w:ascii="Times New Roman" w:hAnsi="Times New Roman"/>
          <w:sz w:val="24"/>
          <w:szCs w:val="24"/>
        </w:rPr>
        <w:t>аффиксные</w:t>
      </w:r>
      <w:proofErr w:type="spellEnd"/>
      <w:r w:rsidRPr="001B50FD">
        <w:rPr>
          <w:rFonts w:ascii="Times New Roman" w:hAnsi="Times New Roman"/>
          <w:sz w:val="24"/>
          <w:szCs w:val="24"/>
        </w:rPr>
        <w:t xml:space="preserve"> грамматики, </w:t>
      </w:r>
      <w:proofErr w:type="spellStart"/>
      <w:r w:rsidRPr="001B50FD">
        <w:rPr>
          <w:rFonts w:ascii="Times New Roman" w:hAnsi="Times New Roman"/>
          <w:sz w:val="24"/>
          <w:szCs w:val="24"/>
        </w:rPr>
        <w:t>булевые</w:t>
      </w:r>
      <w:proofErr w:type="spellEnd"/>
      <w:r w:rsidRPr="001B50FD">
        <w:rPr>
          <w:rFonts w:ascii="Times New Roman" w:hAnsi="Times New Roman"/>
          <w:sz w:val="24"/>
          <w:szCs w:val="24"/>
        </w:rPr>
        <w:t xml:space="preserve"> грамматики и другие расширения и обобщения традиционных</w:t>
      </w:r>
      <w:r w:rsidRPr="001B50FD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B50FD">
        <w:rPr>
          <w:rFonts w:ascii="Times New Roman" w:hAnsi="Times New Roman"/>
          <w:sz w:val="24"/>
          <w:szCs w:val="24"/>
        </w:rPr>
        <w:t xml:space="preserve">КС-грамматик). </w:t>
      </w:r>
    </w:p>
    <w:p w14:paraId="442B6A81" w14:textId="77777777" w:rsidR="002271AE" w:rsidRPr="001B50FD" w:rsidRDefault="00646F93" w:rsidP="002271AE">
      <w:pPr>
        <w:pStyle w:val="aa"/>
        <w:tabs>
          <w:tab w:val="left" w:pos="4962"/>
        </w:tabs>
        <w:spacing w:before="60"/>
        <w:rPr>
          <w:rFonts w:ascii="Times New Roman" w:hAnsi="Times New Roman"/>
          <w:sz w:val="24"/>
          <w:szCs w:val="24"/>
          <w:lang w:val="ru-RU"/>
        </w:rPr>
      </w:pPr>
      <w:r w:rsidRPr="001B50FD">
        <w:rPr>
          <w:rFonts w:ascii="Times New Roman" w:hAnsi="Times New Roman"/>
          <w:sz w:val="24"/>
          <w:szCs w:val="24"/>
          <w:lang w:val="ru-RU"/>
        </w:rPr>
        <w:t>Примеры типовых задач</w:t>
      </w:r>
    </w:p>
    <w:p w14:paraId="50A19F05" w14:textId="77777777" w:rsidR="004301D1" w:rsidRPr="001B50FD" w:rsidRDefault="004301D1" w:rsidP="00B867C8">
      <w:pPr>
        <w:pStyle w:val="aa"/>
        <w:tabs>
          <w:tab w:val="left" w:pos="426"/>
          <w:tab w:val="left" w:pos="4962"/>
        </w:tabs>
        <w:spacing w:before="60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1B50FD">
        <w:rPr>
          <w:rFonts w:ascii="Times New Roman" w:hAnsi="Times New Roman"/>
          <w:sz w:val="24"/>
          <w:szCs w:val="24"/>
          <w:lang w:val="ru-RU"/>
        </w:rPr>
        <w:t xml:space="preserve">1. </w:t>
      </w:r>
      <w:r w:rsidRPr="001B50FD">
        <w:rPr>
          <w:rFonts w:ascii="Times New Roman" w:hAnsi="Times New Roman"/>
          <w:sz w:val="24"/>
          <w:szCs w:val="24"/>
        </w:rPr>
        <w:t xml:space="preserve">Какой язык порождает </w:t>
      </w:r>
      <w:proofErr w:type="spellStart"/>
      <w:r w:rsidRPr="001B50FD">
        <w:rPr>
          <w:rFonts w:ascii="Times New Roman" w:hAnsi="Times New Roman"/>
          <w:sz w:val="24"/>
          <w:szCs w:val="24"/>
        </w:rPr>
        <w:t>cfg</w:t>
      </w:r>
      <w:proofErr w:type="spellEnd"/>
      <w:r w:rsidRPr="001B50FD">
        <w:rPr>
          <w:rFonts w:ascii="Times New Roman" w:hAnsi="Times New Roman"/>
          <w:sz w:val="24"/>
          <w:szCs w:val="24"/>
        </w:rPr>
        <w:t xml:space="preserve"> </w:t>
      </w:r>
      <w:r w:rsidRPr="001B50FD">
        <w:rPr>
          <w:rFonts w:ascii="Times New Roman" w:hAnsi="Times New Roman"/>
          <w:i/>
          <w:iCs/>
          <w:sz w:val="24"/>
          <w:szCs w:val="24"/>
        </w:rPr>
        <w:t xml:space="preserve">G </w:t>
      </w:r>
      <w:proofErr w:type="gramStart"/>
      <w:r w:rsidRPr="001B50FD">
        <w:rPr>
          <w:rFonts w:ascii="Times New Roman" w:hAnsi="Times New Roman"/>
          <w:sz w:val="24"/>
          <w:szCs w:val="24"/>
        </w:rPr>
        <w:t>=(</w:t>
      </w:r>
      <w:proofErr w:type="gramEnd"/>
      <w:r w:rsidRPr="001B50FD">
        <w:rPr>
          <w:rFonts w:ascii="Times New Roman" w:hAnsi="Times New Roman"/>
          <w:i/>
          <w:iCs/>
          <w:sz w:val="24"/>
          <w:szCs w:val="24"/>
        </w:rPr>
        <w:t>V</w:t>
      </w:r>
      <w:r w:rsidRPr="001B50FD">
        <w:rPr>
          <w:rFonts w:ascii="Times New Roman" w:hAnsi="Times New Roman"/>
          <w:position w:val="-8"/>
          <w:sz w:val="24"/>
          <w:szCs w:val="24"/>
          <w:vertAlign w:val="subscript"/>
        </w:rPr>
        <w:t>N</w:t>
      </w:r>
      <w:r w:rsidRPr="001B50FD">
        <w:rPr>
          <w:rFonts w:ascii="Times New Roman" w:hAnsi="Times New Roman"/>
          <w:sz w:val="24"/>
          <w:szCs w:val="24"/>
        </w:rPr>
        <w:t xml:space="preserve">, </w:t>
      </w:r>
      <w:r w:rsidRPr="001B50FD">
        <w:rPr>
          <w:rFonts w:ascii="Times New Roman" w:hAnsi="Times New Roman"/>
          <w:i/>
          <w:iCs/>
          <w:sz w:val="24"/>
          <w:szCs w:val="24"/>
        </w:rPr>
        <w:t>V</w:t>
      </w:r>
      <w:r w:rsidRPr="001B50FD">
        <w:rPr>
          <w:rFonts w:ascii="Times New Roman" w:hAnsi="Times New Roman"/>
          <w:position w:val="-8"/>
          <w:sz w:val="24"/>
          <w:szCs w:val="24"/>
          <w:vertAlign w:val="subscript"/>
        </w:rPr>
        <w:t>T</w:t>
      </w:r>
      <w:r w:rsidRPr="001B50FD">
        <w:rPr>
          <w:rFonts w:ascii="Times New Roman" w:hAnsi="Times New Roman"/>
          <w:sz w:val="24"/>
          <w:szCs w:val="24"/>
        </w:rPr>
        <w:t xml:space="preserve">, </w:t>
      </w:r>
      <w:r w:rsidRPr="001B50FD">
        <w:rPr>
          <w:rFonts w:ascii="Times New Roman" w:hAnsi="Times New Roman"/>
          <w:i/>
          <w:iCs/>
          <w:sz w:val="24"/>
          <w:szCs w:val="24"/>
        </w:rPr>
        <w:t>P</w:t>
      </w:r>
      <w:r w:rsidRPr="001B50FD">
        <w:rPr>
          <w:rFonts w:ascii="Times New Roman" w:hAnsi="Times New Roman"/>
          <w:sz w:val="24"/>
          <w:szCs w:val="24"/>
        </w:rPr>
        <w:t xml:space="preserve">, </w:t>
      </w:r>
      <w:r w:rsidRPr="001B50FD">
        <w:rPr>
          <w:rFonts w:ascii="Times New Roman" w:hAnsi="Times New Roman"/>
          <w:i/>
          <w:iCs/>
          <w:sz w:val="24"/>
          <w:szCs w:val="24"/>
        </w:rPr>
        <w:t>S</w:t>
      </w:r>
      <w:r w:rsidRPr="001B50FD">
        <w:rPr>
          <w:rFonts w:ascii="Times New Roman" w:hAnsi="Times New Roman"/>
          <w:sz w:val="24"/>
          <w:szCs w:val="24"/>
        </w:rPr>
        <w:t xml:space="preserve">), где </w:t>
      </w:r>
      <w:r w:rsidRPr="001B50FD">
        <w:rPr>
          <w:rFonts w:ascii="Times New Roman" w:hAnsi="Times New Roman"/>
          <w:i/>
          <w:iCs/>
          <w:sz w:val="24"/>
          <w:szCs w:val="24"/>
        </w:rPr>
        <w:t>V</w:t>
      </w:r>
      <w:r w:rsidRPr="001B50FD">
        <w:rPr>
          <w:rFonts w:ascii="Times New Roman" w:hAnsi="Times New Roman"/>
          <w:position w:val="-8"/>
          <w:sz w:val="24"/>
          <w:szCs w:val="24"/>
          <w:vertAlign w:val="subscript"/>
        </w:rPr>
        <w:t>N</w:t>
      </w:r>
      <w:r w:rsidRPr="001B50FD">
        <w:rPr>
          <w:rFonts w:ascii="Times New Roman" w:hAnsi="Times New Roman"/>
          <w:sz w:val="24"/>
          <w:szCs w:val="24"/>
        </w:rPr>
        <w:t>={</w:t>
      </w:r>
      <w:r w:rsidRPr="001B50FD">
        <w:rPr>
          <w:rFonts w:ascii="Times New Roman" w:hAnsi="Times New Roman"/>
          <w:i/>
          <w:iCs/>
          <w:sz w:val="24"/>
          <w:szCs w:val="24"/>
        </w:rPr>
        <w:t>E</w:t>
      </w:r>
      <w:r w:rsidRPr="001B50FD">
        <w:rPr>
          <w:rFonts w:ascii="Times New Roman" w:hAnsi="Times New Roman"/>
          <w:sz w:val="24"/>
          <w:szCs w:val="24"/>
        </w:rPr>
        <w:t xml:space="preserve">}; </w:t>
      </w:r>
      <w:r w:rsidRPr="001B50FD">
        <w:rPr>
          <w:rFonts w:ascii="Times New Roman" w:hAnsi="Times New Roman"/>
          <w:i/>
          <w:iCs/>
          <w:sz w:val="24"/>
          <w:szCs w:val="24"/>
        </w:rPr>
        <w:t>V</w:t>
      </w:r>
      <w:r w:rsidRPr="001B50FD">
        <w:rPr>
          <w:rFonts w:ascii="Times New Roman" w:hAnsi="Times New Roman"/>
          <w:position w:val="-8"/>
          <w:sz w:val="24"/>
          <w:szCs w:val="24"/>
          <w:vertAlign w:val="subscript"/>
        </w:rPr>
        <w:t>T</w:t>
      </w:r>
      <w:r w:rsidRPr="001B50FD">
        <w:rPr>
          <w:rFonts w:ascii="Times New Roman" w:hAnsi="Times New Roman"/>
          <w:sz w:val="24"/>
          <w:szCs w:val="24"/>
        </w:rPr>
        <w:t>={</w:t>
      </w:r>
      <w:r w:rsidRPr="001B50FD">
        <w:rPr>
          <w:rFonts w:ascii="Times New Roman" w:hAnsi="Times New Roman"/>
          <w:i/>
          <w:iCs/>
          <w:sz w:val="24"/>
          <w:szCs w:val="24"/>
        </w:rPr>
        <w:t>a</w:t>
      </w:r>
      <w:r w:rsidRPr="001B50FD">
        <w:rPr>
          <w:rFonts w:ascii="Times New Roman" w:hAnsi="Times New Roman"/>
          <w:sz w:val="24"/>
          <w:szCs w:val="24"/>
        </w:rPr>
        <w:t xml:space="preserve">, +, *}; </w:t>
      </w:r>
      <w:r w:rsidRPr="001B50FD">
        <w:rPr>
          <w:rFonts w:ascii="Times New Roman" w:hAnsi="Times New Roman"/>
          <w:sz w:val="24"/>
          <w:szCs w:val="24"/>
          <w:lang w:val="ru-RU"/>
        </w:rPr>
        <w:br/>
      </w:r>
      <w:r w:rsidRPr="001B50FD">
        <w:rPr>
          <w:rFonts w:ascii="Times New Roman" w:hAnsi="Times New Roman"/>
          <w:i/>
          <w:iCs/>
          <w:sz w:val="24"/>
          <w:szCs w:val="24"/>
        </w:rPr>
        <w:t xml:space="preserve">P </w:t>
      </w:r>
      <w:r w:rsidRPr="001B50FD">
        <w:rPr>
          <w:rFonts w:ascii="Times New Roman" w:hAnsi="Times New Roman"/>
          <w:sz w:val="24"/>
          <w:szCs w:val="24"/>
        </w:rPr>
        <w:t>={</w:t>
      </w:r>
      <w:r w:rsidRPr="001B50FD">
        <w:rPr>
          <w:rFonts w:ascii="Times New Roman" w:hAnsi="Times New Roman"/>
          <w:i/>
          <w:iCs/>
          <w:sz w:val="24"/>
          <w:szCs w:val="24"/>
        </w:rPr>
        <w:t xml:space="preserve">E </w:t>
      </w:r>
      <w:r w:rsidRPr="001B50FD">
        <w:rPr>
          <w:rFonts w:ascii="Times New Roman" w:hAnsi="Times New Roman"/>
          <w:sz w:val="24"/>
          <w:szCs w:val="24"/>
        </w:rPr>
        <w:t xml:space="preserve">→ </w:t>
      </w:r>
      <w:r w:rsidRPr="001B50FD">
        <w:rPr>
          <w:rFonts w:ascii="Times New Roman" w:hAnsi="Times New Roman"/>
          <w:i/>
          <w:iCs/>
          <w:sz w:val="24"/>
          <w:szCs w:val="24"/>
        </w:rPr>
        <w:t xml:space="preserve">a, E </w:t>
      </w:r>
      <w:r w:rsidRPr="001B50FD">
        <w:rPr>
          <w:rFonts w:ascii="Times New Roman" w:hAnsi="Times New Roman"/>
          <w:sz w:val="24"/>
          <w:szCs w:val="24"/>
        </w:rPr>
        <w:t xml:space="preserve">→ </w:t>
      </w:r>
      <w:r w:rsidRPr="001B50FD">
        <w:rPr>
          <w:rFonts w:ascii="Times New Roman" w:hAnsi="Times New Roman"/>
          <w:i/>
          <w:iCs/>
          <w:sz w:val="24"/>
          <w:szCs w:val="24"/>
        </w:rPr>
        <w:t xml:space="preserve">E </w:t>
      </w:r>
      <w:r w:rsidRPr="001B50FD">
        <w:rPr>
          <w:rFonts w:ascii="Times New Roman" w:hAnsi="Times New Roman"/>
          <w:sz w:val="24"/>
          <w:szCs w:val="24"/>
        </w:rPr>
        <w:t xml:space="preserve">+ </w:t>
      </w:r>
      <w:r w:rsidRPr="001B50FD">
        <w:rPr>
          <w:rFonts w:ascii="Times New Roman" w:hAnsi="Times New Roman"/>
          <w:i/>
          <w:iCs/>
          <w:sz w:val="24"/>
          <w:szCs w:val="24"/>
        </w:rPr>
        <w:t xml:space="preserve">E, E </w:t>
      </w:r>
      <w:r w:rsidRPr="001B50FD">
        <w:rPr>
          <w:rFonts w:ascii="Times New Roman" w:hAnsi="Times New Roman"/>
          <w:sz w:val="24"/>
          <w:szCs w:val="24"/>
        </w:rPr>
        <w:t xml:space="preserve">→ </w:t>
      </w:r>
      <w:r w:rsidRPr="001B50FD">
        <w:rPr>
          <w:rFonts w:ascii="Times New Roman" w:hAnsi="Times New Roman"/>
          <w:i/>
          <w:iCs/>
          <w:sz w:val="24"/>
          <w:szCs w:val="24"/>
        </w:rPr>
        <w:t xml:space="preserve">E </w:t>
      </w:r>
      <w:r w:rsidRPr="001B50FD">
        <w:rPr>
          <w:rFonts w:ascii="Times New Roman" w:hAnsi="Times New Roman"/>
          <w:sz w:val="24"/>
          <w:szCs w:val="24"/>
        </w:rPr>
        <w:t xml:space="preserve">* </w:t>
      </w:r>
      <w:r w:rsidRPr="001B50FD">
        <w:rPr>
          <w:rFonts w:ascii="Times New Roman" w:hAnsi="Times New Roman"/>
          <w:i/>
          <w:iCs/>
          <w:sz w:val="24"/>
          <w:szCs w:val="24"/>
        </w:rPr>
        <w:t>E</w:t>
      </w:r>
      <w:r w:rsidRPr="001B50FD">
        <w:rPr>
          <w:rFonts w:ascii="Times New Roman" w:hAnsi="Times New Roman"/>
          <w:sz w:val="24"/>
          <w:szCs w:val="24"/>
        </w:rPr>
        <w:t>};</w:t>
      </w:r>
      <w:r w:rsidRPr="001B50FD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B50FD">
        <w:rPr>
          <w:rFonts w:ascii="Times New Roman" w:hAnsi="Times New Roman"/>
          <w:i/>
          <w:iCs/>
          <w:color w:val="000000"/>
          <w:sz w:val="24"/>
          <w:szCs w:val="24"/>
        </w:rPr>
        <w:t xml:space="preserve">S </w:t>
      </w:r>
      <w:r w:rsidRPr="001B50FD">
        <w:rPr>
          <w:rFonts w:ascii="Times New Roman" w:hAnsi="Times New Roman"/>
          <w:color w:val="000000"/>
          <w:sz w:val="24"/>
          <w:szCs w:val="24"/>
        </w:rPr>
        <w:t xml:space="preserve">= </w:t>
      </w:r>
      <w:r w:rsidRPr="001B50FD">
        <w:rPr>
          <w:rFonts w:ascii="Times New Roman" w:hAnsi="Times New Roman"/>
          <w:i/>
          <w:iCs/>
          <w:color w:val="000000"/>
          <w:sz w:val="24"/>
          <w:szCs w:val="24"/>
        </w:rPr>
        <w:t>E</w:t>
      </w:r>
      <w:r w:rsidRPr="001B50FD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6B66B2">
        <w:rPr>
          <w:rFonts w:ascii="Times New Roman" w:hAnsi="Times New Roman"/>
          <w:color w:val="000000"/>
          <w:sz w:val="24"/>
          <w:szCs w:val="24"/>
          <w:lang w:val="ru-RU"/>
        </w:rPr>
        <w:br/>
      </w:r>
      <w:r w:rsidRPr="001B50FD">
        <w:rPr>
          <w:rFonts w:ascii="Times New Roman" w:hAnsi="Times New Roman"/>
          <w:color w:val="000000"/>
          <w:sz w:val="24"/>
          <w:szCs w:val="24"/>
        </w:rPr>
        <w:t xml:space="preserve">Какие недостатки этой грамматики? </w:t>
      </w:r>
    </w:p>
    <w:p w14:paraId="635E5995" w14:textId="77777777" w:rsidR="004301D1" w:rsidRPr="006B66B2" w:rsidRDefault="004301D1" w:rsidP="00B867C8">
      <w:pPr>
        <w:pStyle w:val="CM15"/>
        <w:spacing w:line="283" w:lineRule="atLeast"/>
        <w:ind w:left="284" w:hanging="284"/>
        <w:rPr>
          <w:rFonts w:ascii="Times New Roman" w:hAnsi="Times New Roman" w:cs="Times New Roman"/>
          <w:color w:val="000000"/>
        </w:rPr>
      </w:pPr>
      <w:r w:rsidRPr="001B50FD">
        <w:rPr>
          <w:rFonts w:ascii="Times New Roman" w:hAnsi="Times New Roman" w:cs="Times New Roman"/>
          <w:color w:val="000000"/>
          <w:lang w:val="en-US"/>
        </w:rPr>
        <w:t>2.</w:t>
      </w:r>
      <w:r w:rsidRPr="001B50FD">
        <w:rPr>
          <w:rFonts w:ascii="Times New Roman" w:hAnsi="Times New Roman" w:cs="Times New Roman"/>
          <w:lang w:val="en-US"/>
        </w:rPr>
        <w:t xml:space="preserve"> </w:t>
      </w:r>
      <w:r w:rsidRPr="001B50FD">
        <w:rPr>
          <w:rFonts w:ascii="Times New Roman" w:hAnsi="Times New Roman" w:cs="Times New Roman"/>
        </w:rPr>
        <w:t>Дана</w:t>
      </w:r>
      <w:r w:rsidRPr="001B50FD">
        <w:rPr>
          <w:rFonts w:ascii="Times New Roman" w:hAnsi="Times New Roman" w:cs="Times New Roman"/>
          <w:lang w:val="en-US"/>
        </w:rPr>
        <w:t xml:space="preserve"> </w:t>
      </w:r>
      <w:r w:rsidRPr="001B50FD">
        <w:rPr>
          <w:rFonts w:ascii="Times New Roman" w:hAnsi="Times New Roman" w:cs="Times New Roman"/>
        </w:rPr>
        <w:t>контекстно</w:t>
      </w:r>
      <w:r w:rsidRPr="001B50FD">
        <w:rPr>
          <w:rFonts w:ascii="Times New Roman" w:hAnsi="Times New Roman" w:cs="Times New Roman"/>
          <w:lang w:val="en-US"/>
        </w:rPr>
        <w:t>-</w:t>
      </w:r>
      <w:r w:rsidRPr="001B50FD">
        <w:rPr>
          <w:rFonts w:ascii="Times New Roman" w:hAnsi="Times New Roman" w:cs="Times New Roman"/>
        </w:rPr>
        <w:t>свободная</w:t>
      </w:r>
      <w:r w:rsidRPr="001B50FD">
        <w:rPr>
          <w:rFonts w:ascii="Times New Roman" w:hAnsi="Times New Roman" w:cs="Times New Roman"/>
          <w:lang w:val="en-US"/>
        </w:rPr>
        <w:t xml:space="preserve"> </w:t>
      </w:r>
      <w:r w:rsidRPr="001B50FD">
        <w:rPr>
          <w:rFonts w:ascii="Times New Roman" w:hAnsi="Times New Roman" w:cs="Times New Roman"/>
        </w:rPr>
        <w:t>грамматика</w:t>
      </w:r>
      <w:r w:rsidRPr="001B50FD">
        <w:rPr>
          <w:rFonts w:ascii="Times New Roman" w:hAnsi="Times New Roman" w:cs="Times New Roman"/>
          <w:lang w:val="en-US"/>
        </w:rPr>
        <w:t xml:space="preserve"> </w:t>
      </w:r>
      <w:r w:rsidRPr="001B50FD">
        <w:rPr>
          <w:rFonts w:ascii="Times New Roman" w:hAnsi="Times New Roman" w:cs="Times New Roman"/>
          <w:i/>
          <w:iCs/>
          <w:lang w:val="en-US"/>
        </w:rPr>
        <w:t xml:space="preserve">G </w:t>
      </w:r>
      <w:proofErr w:type="gramStart"/>
      <w:r w:rsidRPr="001B50FD">
        <w:rPr>
          <w:rFonts w:ascii="Times New Roman" w:hAnsi="Times New Roman" w:cs="Times New Roman"/>
          <w:lang w:val="en-US"/>
        </w:rPr>
        <w:t>=(</w:t>
      </w:r>
      <w:r w:rsidRPr="001B50FD">
        <w:rPr>
          <w:rFonts w:ascii="Times New Roman" w:hAnsi="Times New Roman" w:cs="Times New Roman"/>
          <w:i/>
          <w:iCs/>
          <w:lang w:val="en-US"/>
        </w:rPr>
        <w:t xml:space="preserve"> V</w:t>
      </w:r>
      <w:r w:rsidRPr="001B50FD">
        <w:rPr>
          <w:rFonts w:ascii="Times New Roman" w:hAnsi="Times New Roman" w:cs="Times New Roman"/>
          <w:position w:val="-8"/>
          <w:vertAlign w:val="subscript"/>
          <w:lang w:val="en-US"/>
        </w:rPr>
        <w:t>N</w:t>
      </w:r>
      <w:proofErr w:type="gramEnd"/>
      <w:r w:rsidRPr="001B50FD">
        <w:rPr>
          <w:rFonts w:ascii="Times New Roman" w:hAnsi="Times New Roman" w:cs="Times New Roman"/>
          <w:lang w:val="en-US"/>
        </w:rPr>
        <w:t xml:space="preserve">, </w:t>
      </w:r>
      <w:r w:rsidRPr="001B50FD">
        <w:rPr>
          <w:rFonts w:ascii="Times New Roman" w:hAnsi="Times New Roman" w:cs="Times New Roman"/>
          <w:i/>
          <w:iCs/>
          <w:lang w:val="en-US"/>
        </w:rPr>
        <w:t>V</w:t>
      </w:r>
      <w:r w:rsidRPr="001B50FD">
        <w:rPr>
          <w:rFonts w:ascii="Times New Roman" w:hAnsi="Times New Roman" w:cs="Times New Roman"/>
          <w:position w:val="-8"/>
          <w:vertAlign w:val="subscript"/>
          <w:lang w:val="en-US"/>
        </w:rPr>
        <w:t>T</w:t>
      </w:r>
      <w:r w:rsidRPr="001B50FD">
        <w:rPr>
          <w:rFonts w:ascii="Times New Roman" w:hAnsi="Times New Roman" w:cs="Times New Roman"/>
          <w:lang w:val="en-US"/>
        </w:rPr>
        <w:t xml:space="preserve">, </w:t>
      </w:r>
      <w:r w:rsidRPr="001B50FD">
        <w:rPr>
          <w:rFonts w:ascii="Times New Roman" w:hAnsi="Times New Roman" w:cs="Times New Roman"/>
          <w:i/>
          <w:iCs/>
          <w:lang w:val="en-US"/>
        </w:rPr>
        <w:t>P</w:t>
      </w:r>
      <w:r w:rsidRPr="001B50FD">
        <w:rPr>
          <w:rFonts w:ascii="Times New Roman" w:hAnsi="Times New Roman" w:cs="Times New Roman"/>
          <w:lang w:val="en-US"/>
        </w:rPr>
        <w:t xml:space="preserve">, </w:t>
      </w:r>
      <w:r w:rsidRPr="001B50FD">
        <w:rPr>
          <w:rFonts w:ascii="Times New Roman" w:hAnsi="Times New Roman" w:cs="Times New Roman"/>
          <w:i/>
          <w:iCs/>
          <w:lang w:val="en-US"/>
        </w:rPr>
        <w:t>S</w:t>
      </w:r>
      <w:r w:rsidRPr="001B50FD">
        <w:rPr>
          <w:rFonts w:ascii="Times New Roman" w:hAnsi="Times New Roman" w:cs="Times New Roman"/>
          <w:lang w:val="en-US"/>
        </w:rPr>
        <w:t xml:space="preserve">), </w:t>
      </w:r>
      <w:r w:rsidRPr="001B50FD">
        <w:rPr>
          <w:rFonts w:ascii="Times New Roman" w:hAnsi="Times New Roman" w:cs="Times New Roman"/>
        </w:rPr>
        <w:t>где</w:t>
      </w:r>
      <w:r w:rsidRPr="001B50FD">
        <w:rPr>
          <w:rFonts w:ascii="Times New Roman" w:hAnsi="Times New Roman" w:cs="Times New Roman"/>
          <w:lang w:val="en-US"/>
        </w:rPr>
        <w:t xml:space="preserve"> </w:t>
      </w:r>
      <w:r w:rsidR="00B867C8" w:rsidRPr="001B50FD">
        <w:rPr>
          <w:rFonts w:ascii="Times New Roman" w:hAnsi="Times New Roman" w:cs="Times New Roman"/>
          <w:i/>
          <w:iCs/>
          <w:lang w:val="en-US"/>
        </w:rPr>
        <w:t>V</w:t>
      </w:r>
      <w:r w:rsidR="00B867C8" w:rsidRPr="001B50FD">
        <w:rPr>
          <w:rFonts w:ascii="Times New Roman" w:hAnsi="Times New Roman" w:cs="Times New Roman"/>
          <w:position w:val="-8"/>
          <w:vertAlign w:val="subscript"/>
          <w:lang w:val="en-US"/>
        </w:rPr>
        <w:t>N</w:t>
      </w:r>
      <w:r w:rsidR="00B867C8" w:rsidRPr="001B50FD">
        <w:rPr>
          <w:rFonts w:ascii="Times New Roman" w:hAnsi="Times New Roman" w:cs="Times New Roman"/>
          <w:lang w:val="en-US"/>
        </w:rPr>
        <w:t xml:space="preserve"> </w:t>
      </w:r>
      <w:r w:rsidRPr="001B50FD">
        <w:rPr>
          <w:rFonts w:ascii="Times New Roman" w:hAnsi="Times New Roman" w:cs="Times New Roman"/>
          <w:lang w:val="en-US"/>
        </w:rPr>
        <w:t>= {</w:t>
      </w:r>
      <w:r w:rsidRPr="001B50FD">
        <w:rPr>
          <w:rFonts w:ascii="Times New Roman" w:hAnsi="Times New Roman" w:cs="Times New Roman"/>
          <w:i/>
          <w:iCs/>
          <w:lang w:val="en-US"/>
        </w:rPr>
        <w:t>S</w:t>
      </w:r>
      <w:r w:rsidRPr="001B50FD">
        <w:rPr>
          <w:rFonts w:ascii="Times New Roman" w:hAnsi="Times New Roman" w:cs="Times New Roman"/>
          <w:lang w:val="en-US"/>
        </w:rPr>
        <w:t xml:space="preserve">, </w:t>
      </w:r>
      <w:r w:rsidRPr="001B50FD">
        <w:rPr>
          <w:rFonts w:ascii="Times New Roman" w:hAnsi="Times New Roman" w:cs="Times New Roman"/>
          <w:i/>
          <w:iCs/>
          <w:lang w:val="en-US"/>
        </w:rPr>
        <w:t>A</w:t>
      </w:r>
      <w:r w:rsidRPr="001B50FD">
        <w:rPr>
          <w:rFonts w:ascii="Times New Roman" w:hAnsi="Times New Roman" w:cs="Times New Roman"/>
          <w:lang w:val="en-US"/>
        </w:rPr>
        <w:t xml:space="preserve">, </w:t>
      </w:r>
      <w:r w:rsidRPr="001B50FD">
        <w:rPr>
          <w:rFonts w:ascii="Times New Roman" w:hAnsi="Times New Roman" w:cs="Times New Roman"/>
          <w:i/>
          <w:iCs/>
          <w:lang w:val="en-US"/>
        </w:rPr>
        <w:t>B</w:t>
      </w:r>
      <w:r w:rsidRPr="001B50FD">
        <w:rPr>
          <w:rFonts w:ascii="Times New Roman" w:hAnsi="Times New Roman" w:cs="Times New Roman"/>
          <w:lang w:val="en-US"/>
        </w:rPr>
        <w:t xml:space="preserve">}, </w:t>
      </w:r>
      <w:r w:rsidR="00B867C8" w:rsidRPr="001B50FD">
        <w:rPr>
          <w:rFonts w:ascii="Times New Roman" w:hAnsi="Times New Roman" w:cs="Times New Roman"/>
          <w:i/>
          <w:iCs/>
          <w:lang w:val="en-US"/>
        </w:rPr>
        <w:t>V</w:t>
      </w:r>
      <w:r w:rsidR="00B867C8" w:rsidRPr="001B50FD">
        <w:rPr>
          <w:rFonts w:ascii="Times New Roman" w:hAnsi="Times New Roman" w:cs="Times New Roman"/>
          <w:position w:val="-8"/>
          <w:vertAlign w:val="subscript"/>
          <w:lang w:val="en-US"/>
        </w:rPr>
        <w:t>T</w:t>
      </w:r>
      <w:r w:rsidR="00B867C8" w:rsidRPr="001B50FD">
        <w:rPr>
          <w:rFonts w:ascii="Times New Roman" w:hAnsi="Times New Roman" w:cs="Times New Roman"/>
          <w:lang w:val="en-US"/>
        </w:rPr>
        <w:t xml:space="preserve"> </w:t>
      </w:r>
      <w:r w:rsidRPr="001B50FD">
        <w:rPr>
          <w:rFonts w:ascii="Times New Roman" w:hAnsi="Times New Roman" w:cs="Times New Roman"/>
          <w:lang w:val="en-US"/>
        </w:rPr>
        <w:t>={</w:t>
      </w:r>
      <w:r w:rsidRPr="001B50FD">
        <w:rPr>
          <w:rFonts w:ascii="Times New Roman" w:hAnsi="Times New Roman" w:cs="Times New Roman"/>
          <w:i/>
          <w:iCs/>
          <w:lang w:val="en-US"/>
        </w:rPr>
        <w:t>a</w:t>
      </w:r>
      <w:r w:rsidRPr="001B50FD">
        <w:rPr>
          <w:rFonts w:ascii="Times New Roman" w:hAnsi="Times New Roman" w:cs="Times New Roman"/>
          <w:lang w:val="en-US"/>
        </w:rPr>
        <w:t xml:space="preserve">, </w:t>
      </w:r>
      <w:r w:rsidRPr="001B50FD">
        <w:rPr>
          <w:rFonts w:ascii="Times New Roman" w:hAnsi="Times New Roman" w:cs="Times New Roman"/>
          <w:i/>
          <w:iCs/>
          <w:lang w:val="en-US"/>
        </w:rPr>
        <w:t>b</w:t>
      </w:r>
      <w:r w:rsidRPr="001B50FD">
        <w:rPr>
          <w:rFonts w:ascii="Times New Roman" w:hAnsi="Times New Roman" w:cs="Times New Roman"/>
          <w:lang w:val="en-US"/>
        </w:rPr>
        <w:t>},</w:t>
      </w:r>
      <w:r w:rsidRPr="001B50FD">
        <w:rPr>
          <w:rFonts w:ascii="Times New Roman" w:hAnsi="Times New Roman" w:cs="Times New Roman"/>
          <w:i/>
          <w:iCs/>
          <w:lang w:val="en-US"/>
        </w:rPr>
        <w:br/>
        <w:t xml:space="preserve">P </w:t>
      </w:r>
      <w:r w:rsidRPr="001B50FD">
        <w:rPr>
          <w:rFonts w:ascii="Times New Roman" w:hAnsi="Times New Roman" w:cs="Times New Roman"/>
          <w:lang w:val="en-US"/>
        </w:rPr>
        <w:t>={</w:t>
      </w:r>
      <w:r w:rsidRPr="001B50FD">
        <w:rPr>
          <w:rFonts w:ascii="Times New Roman" w:hAnsi="Times New Roman" w:cs="Times New Roman"/>
          <w:i/>
          <w:iCs/>
          <w:lang w:val="en-US"/>
        </w:rPr>
        <w:t xml:space="preserve">S </w:t>
      </w:r>
      <w:r w:rsidRPr="001B50FD">
        <w:rPr>
          <w:rFonts w:ascii="Times New Roman" w:hAnsi="Times New Roman" w:cs="Times New Roman"/>
          <w:lang w:val="en-US"/>
        </w:rPr>
        <w:t xml:space="preserve">→ </w:t>
      </w:r>
      <w:proofErr w:type="spellStart"/>
      <w:r w:rsidRPr="001B50FD">
        <w:rPr>
          <w:rFonts w:ascii="Times New Roman" w:hAnsi="Times New Roman" w:cs="Times New Roman"/>
          <w:i/>
          <w:iCs/>
          <w:lang w:val="en-US"/>
        </w:rPr>
        <w:t>aB</w:t>
      </w:r>
      <w:proofErr w:type="spellEnd"/>
      <w:r w:rsidRPr="001B50FD">
        <w:rPr>
          <w:rFonts w:ascii="Times New Roman" w:hAnsi="Times New Roman" w:cs="Times New Roman"/>
          <w:lang w:val="en-US"/>
        </w:rPr>
        <w:t xml:space="preserve">, </w:t>
      </w:r>
      <w:r w:rsidRPr="001B50FD">
        <w:rPr>
          <w:rFonts w:ascii="Times New Roman" w:hAnsi="Times New Roman" w:cs="Times New Roman"/>
          <w:i/>
          <w:iCs/>
          <w:lang w:val="en-US"/>
        </w:rPr>
        <w:t xml:space="preserve">S </w:t>
      </w:r>
      <w:r w:rsidRPr="001B50FD">
        <w:rPr>
          <w:rFonts w:ascii="Times New Roman" w:hAnsi="Times New Roman" w:cs="Times New Roman"/>
          <w:lang w:val="en-US"/>
        </w:rPr>
        <w:t xml:space="preserve">→ </w:t>
      </w:r>
      <w:proofErr w:type="spellStart"/>
      <w:r w:rsidRPr="001B50FD">
        <w:rPr>
          <w:rFonts w:ascii="Times New Roman" w:hAnsi="Times New Roman" w:cs="Times New Roman"/>
          <w:i/>
          <w:iCs/>
          <w:lang w:val="en-US"/>
        </w:rPr>
        <w:t>bA</w:t>
      </w:r>
      <w:proofErr w:type="spellEnd"/>
      <w:r w:rsidRPr="001B50FD">
        <w:rPr>
          <w:rFonts w:ascii="Times New Roman" w:hAnsi="Times New Roman" w:cs="Times New Roman"/>
          <w:lang w:val="en-US"/>
        </w:rPr>
        <w:t xml:space="preserve">, </w:t>
      </w:r>
      <w:r w:rsidRPr="001B50FD">
        <w:rPr>
          <w:rFonts w:ascii="Times New Roman" w:hAnsi="Times New Roman" w:cs="Times New Roman"/>
          <w:i/>
          <w:iCs/>
          <w:lang w:val="en-US"/>
        </w:rPr>
        <w:t xml:space="preserve">A </w:t>
      </w:r>
      <w:r w:rsidRPr="001B50FD">
        <w:rPr>
          <w:rFonts w:ascii="Times New Roman" w:hAnsi="Times New Roman" w:cs="Times New Roman"/>
          <w:lang w:val="en-US"/>
        </w:rPr>
        <w:t xml:space="preserve">→ </w:t>
      </w:r>
      <w:r w:rsidRPr="001B50FD">
        <w:rPr>
          <w:rFonts w:ascii="Times New Roman" w:hAnsi="Times New Roman" w:cs="Times New Roman"/>
          <w:i/>
          <w:iCs/>
          <w:lang w:val="en-US"/>
        </w:rPr>
        <w:t>a</w:t>
      </w:r>
      <w:r w:rsidRPr="001B50FD">
        <w:rPr>
          <w:rFonts w:ascii="Times New Roman" w:hAnsi="Times New Roman" w:cs="Times New Roman"/>
          <w:lang w:val="en-US"/>
        </w:rPr>
        <w:t xml:space="preserve">, </w:t>
      </w:r>
      <w:r w:rsidRPr="001B50FD">
        <w:rPr>
          <w:rFonts w:ascii="Times New Roman" w:hAnsi="Times New Roman" w:cs="Times New Roman"/>
          <w:i/>
          <w:iCs/>
          <w:lang w:val="en-US"/>
        </w:rPr>
        <w:t xml:space="preserve">A </w:t>
      </w:r>
      <w:r w:rsidRPr="001B50FD">
        <w:rPr>
          <w:rFonts w:ascii="Times New Roman" w:hAnsi="Times New Roman" w:cs="Times New Roman"/>
          <w:lang w:val="en-US"/>
        </w:rPr>
        <w:t xml:space="preserve">→ </w:t>
      </w:r>
      <w:proofErr w:type="spellStart"/>
      <w:r w:rsidRPr="001B50FD">
        <w:rPr>
          <w:rFonts w:ascii="Times New Roman" w:hAnsi="Times New Roman" w:cs="Times New Roman"/>
          <w:i/>
          <w:iCs/>
          <w:lang w:val="en-US"/>
        </w:rPr>
        <w:t>aS</w:t>
      </w:r>
      <w:proofErr w:type="spellEnd"/>
      <w:r w:rsidRPr="001B50FD">
        <w:rPr>
          <w:rFonts w:ascii="Times New Roman" w:hAnsi="Times New Roman" w:cs="Times New Roman"/>
          <w:lang w:val="en-US"/>
        </w:rPr>
        <w:t xml:space="preserve">, </w:t>
      </w:r>
      <w:r w:rsidRPr="001B50FD">
        <w:rPr>
          <w:rFonts w:ascii="Times New Roman" w:hAnsi="Times New Roman" w:cs="Times New Roman"/>
          <w:i/>
          <w:iCs/>
          <w:lang w:val="en-US"/>
        </w:rPr>
        <w:t xml:space="preserve">A </w:t>
      </w:r>
      <w:r w:rsidRPr="001B50FD">
        <w:rPr>
          <w:rFonts w:ascii="Times New Roman" w:hAnsi="Times New Roman" w:cs="Times New Roman"/>
          <w:lang w:val="en-US"/>
        </w:rPr>
        <w:t xml:space="preserve">→ </w:t>
      </w:r>
      <w:proofErr w:type="spellStart"/>
      <w:r w:rsidRPr="001B50FD">
        <w:rPr>
          <w:rFonts w:ascii="Times New Roman" w:hAnsi="Times New Roman" w:cs="Times New Roman"/>
          <w:i/>
          <w:iCs/>
          <w:lang w:val="en-US"/>
        </w:rPr>
        <w:t>bAA</w:t>
      </w:r>
      <w:proofErr w:type="spellEnd"/>
      <w:r w:rsidRPr="001B50FD">
        <w:rPr>
          <w:rFonts w:ascii="Times New Roman" w:hAnsi="Times New Roman" w:cs="Times New Roman"/>
          <w:lang w:val="en-US"/>
        </w:rPr>
        <w:t xml:space="preserve">, </w:t>
      </w:r>
      <w:r w:rsidRPr="001B50FD">
        <w:rPr>
          <w:rFonts w:ascii="Times New Roman" w:hAnsi="Times New Roman" w:cs="Times New Roman"/>
          <w:i/>
          <w:iCs/>
          <w:lang w:val="en-US"/>
        </w:rPr>
        <w:t xml:space="preserve">B </w:t>
      </w:r>
      <w:r w:rsidRPr="001B50FD">
        <w:rPr>
          <w:rFonts w:ascii="Times New Roman" w:hAnsi="Times New Roman" w:cs="Times New Roman"/>
          <w:lang w:val="en-US"/>
        </w:rPr>
        <w:t xml:space="preserve">→ </w:t>
      </w:r>
      <w:r w:rsidRPr="001B50FD">
        <w:rPr>
          <w:rFonts w:ascii="Times New Roman" w:hAnsi="Times New Roman" w:cs="Times New Roman"/>
          <w:i/>
          <w:iCs/>
          <w:lang w:val="en-US"/>
        </w:rPr>
        <w:t>b</w:t>
      </w:r>
      <w:r w:rsidRPr="001B50FD">
        <w:rPr>
          <w:rFonts w:ascii="Times New Roman" w:hAnsi="Times New Roman" w:cs="Times New Roman"/>
          <w:lang w:val="en-US"/>
        </w:rPr>
        <w:t xml:space="preserve">, </w:t>
      </w:r>
      <w:r w:rsidRPr="001B50FD">
        <w:rPr>
          <w:rFonts w:ascii="Times New Roman" w:hAnsi="Times New Roman" w:cs="Times New Roman"/>
          <w:i/>
          <w:iCs/>
          <w:lang w:val="en-US"/>
        </w:rPr>
        <w:t xml:space="preserve">B </w:t>
      </w:r>
      <w:r w:rsidRPr="001B50FD">
        <w:rPr>
          <w:rFonts w:ascii="Times New Roman" w:hAnsi="Times New Roman" w:cs="Times New Roman"/>
          <w:lang w:val="en-US"/>
        </w:rPr>
        <w:t xml:space="preserve">→ </w:t>
      </w:r>
      <w:proofErr w:type="spellStart"/>
      <w:r w:rsidRPr="001B50FD">
        <w:rPr>
          <w:rFonts w:ascii="Times New Roman" w:hAnsi="Times New Roman" w:cs="Times New Roman"/>
          <w:i/>
          <w:iCs/>
          <w:lang w:val="en-US"/>
        </w:rPr>
        <w:t>bS</w:t>
      </w:r>
      <w:proofErr w:type="spellEnd"/>
      <w:r w:rsidRPr="001B50FD">
        <w:rPr>
          <w:rFonts w:ascii="Times New Roman" w:hAnsi="Times New Roman" w:cs="Times New Roman"/>
          <w:lang w:val="en-US"/>
        </w:rPr>
        <w:t xml:space="preserve">, </w:t>
      </w:r>
      <w:r w:rsidRPr="001B50FD">
        <w:rPr>
          <w:rFonts w:ascii="Times New Roman" w:hAnsi="Times New Roman" w:cs="Times New Roman"/>
          <w:i/>
          <w:iCs/>
          <w:lang w:val="en-US"/>
        </w:rPr>
        <w:t xml:space="preserve">B </w:t>
      </w:r>
      <w:r w:rsidRPr="001B50FD">
        <w:rPr>
          <w:rFonts w:ascii="Times New Roman" w:hAnsi="Times New Roman" w:cs="Times New Roman"/>
          <w:lang w:val="en-US"/>
        </w:rPr>
        <w:t xml:space="preserve">→ </w:t>
      </w:r>
      <w:proofErr w:type="spellStart"/>
      <w:r w:rsidRPr="001B50FD">
        <w:rPr>
          <w:rFonts w:ascii="Times New Roman" w:hAnsi="Times New Roman" w:cs="Times New Roman"/>
          <w:i/>
          <w:iCs/>
          <w:lang w:val="en-US"/>
        </w:rPr>
        <w:t>aBB</w:t>
      </w:r>
      <w:proofErr w:type="spellEnd"/>
      <w:r w:rsidRPr="001B50FD">
        <w:rPr>
          <w:rFonts w:ascii="Times New Roman" w:hAnsi="Times New Roman" w:cs="Times New Roman"/>
          <w:lang w:val="en-US"/>
        </w:rPr>
        <w:t xml:space="preserve">}. </w:t>
      </w:r>
      <w:r w:rsidRPr="001B50FD">
        <w:rPr>
          <w:rFonts w:ascii="Times New Roman" w:hAnsi="Times New Roman" w:cs="Times New Roman"/>
          <w:color w:val="000000"/>
        </w:rPr>
        <w:t>Какой</w:t>
      </w:r>
      <w:r w:rsidRPr="006B66B2">
        <w:rPr>
          <w:rFonts w:ascii="Times New Roman" w:hAnsi="Times New Roman" w:cs="Times New Roman"/>
          <w:color w:val="000000"/>
        </w:rPr>
        <w:t xml:space="preserve"> </w:t>
      </w:r>
      <w:r w:rsidRPr="001B50FD">
        <w:rPr>
          <w:rFonts w:ascii="Times New Roman" w:hAnsi="Times New Roman" w:cs="Times New Roman"/>
          <w:color w:val="000000"/>
        </w:rPr>
        <w:t>язык</w:t>
      </w:r>
      <w:r w:rsidRPr="006B66B2">
        <w:rPr>
          <w:rFonts w:ascii="Times New Roman" w:hAnsi="Times New Roman" w:cs="Times New Roman"/>
          <w:color w:val="000000"/>
        </w:rPr>
        <w:t xml:space="preserve"> </w:t>
      </w:r>
      <w:r w:rsidRPr="001B50FD">
        <w:rPr>
          <w:rFonts w:ascii="Times New Roman" w:hAnsi="Times New Roman" w:cs="Times New Roman"/>
          <w:color w:val="000000"/>
        </w:rPr>
        <w:t>она</w:t>
      </w:r>
      <w:r w:rsidRPr="006B66B2">
        <w:rPr>
          <w:rFonts w:ascii="Times New Roman" w:hAnsi="Times New Roman" w:cs="Times New Roman"/>
          <w:color w:val="000000"/>
        </w:rPr>
        <w:t xml:space="preserve"> </w:t>
      </w:r>
      <w:r w:rsidRPr="001B50FD">
        <w:rPr>
          <w:rFonts w:ascii="Times New Roman" w:hAnsi="Times New Roman" w:cs="Times New Roman"/>
          <w:color w:val="000000"/>
        </w:rPr>
        <w:t>порождает</w:t>
      </w:r>
      <w:r w:rsidRPr="006B66B2">
        <w:rPr>
          <w:rFonts w:ascii="Times New Roman" w:hAnsi="Times New Roman" w:cs="Times New Roman"/>
          <w:color w:val="000000"/>
        </w:rPr>
        <w:t xml:space="preserve">? </w:t>
      </w:r>
    </w:p>
    <w:p w14:paraId="359F9002" w14:textId="77777777" w:rsidR="00B867C8" w:rsidRPr="001B50FD" w:rsidRDefault="00B867C8" w:rsidP="00B45124">
      <w:pPr>
        <w:widowControl w:val="0"/>
        <w:jc w:val="both"/>
        <w:rPr>
          <w:rFonts w:ascii="Times New Roman" w:hAnsi="Times New Roman" w:cs="Times New Roman"/>
          <w:lang w:eastAsia="ru-RU"/>
        </w:rPr>
      </w:pPr>
      <w:r w:rsidRPr="001B50FD">
        <w:rPr>
          <w:rFonts w:ascii="Times New Roman" w:hAnsi="Times New Roman" w:cs="Times New Roman"/>
          <w:sz w:val="23"/>
          <w:szCs w:val="23"/>
        </w:rPr>
        <w:t>3.</w:t>
      </w:r>
      <w:r w:rsidRPr="001B50FD">
        <w:rPr>
          <w:rFonts w:ascii="Times New Roman" w:hAnsi="Times New Roman" w:cs="Times New Roman"/>
          <w:lang w:eastAsia="ru-RU"/>
        </w:rPr>
        <w:t xml:space="preserve"> Рассмотрим грамматику </w:t>
      </w:r>
      <w:r w:rsidR="00B45124" w:rsidRPr="001B50FD">
        <w:rPr>
          <w:rFonts w:ascii="Times New Roman" w:hAnsi="Times New Roman" w:cs="Times New Roman"/>
          <w:i/>
          <w:lang w:val="en-US" w:eastAsia="ru-RU"/>
        </w:rPr>
        <w:t>G</w:t>
      </w:r>
      <w:r w:rsidR="00B45124" w:rsidRPr="006B66B2">
        <w:rPr>
          <w:rFonts w:ascii="Times New Roman" w:hAnsi="Times New Roman" w:cs="Times New Roman"/>
          <w:vertAlign w:val="subscript"/>
          <w:lang w:eastAsia="ru-RU"/>
        </w:rPr>
        <w:t>3</w:t>
      </w:r>
      <w:r w:rsidRPr="001B50FD">
        <w:rPr>
          <w:rFonts w:ascii="Times New Roman" w:hAnsi="Times New Roman" w:cs="Times New Roman"/>
          <w:lang w:eastAsia="ru-RU"/>
        </w:rPr>
        <w:t>:</w:t>
      </w:r>
    </w:p>
    <w:p w14:paraId="45645F43" w14:textId="77777777" w:rsidR="00B867C8" w:rsidRPr="001B50FD" w:rsidRDefault="00B867C8" w:rsidP="00B867C8">
      <w:pPr>
        <w:ind w:firstLine="284"/>
        <w:jc w:val="both"/>
        <w:rPr>
          <w:rFonts w:ascii="Times New Roman" w:hAnsi="Times New Roman" w:cs="Times New Roman"/>
          <w:lang w:eastAsia="ru-RU"/>
        </w:rPr>
      </w:pPr>
      <w:proofErr w:type="gramStart"/>
      <w:r w:rsidRPr="001B50FD">
        <w:rPr>
          <w:rFonts w:ascii="Times New Roman" w:hAnsi="Times New Roman" w:cs="Times New Roman"/>
          <w:lang w:eastAsia="ru-RU"/>
        </w:rPr>
        <w:t>S:a</w:t>
      </w:r>
      <w:proofErr w:type="gramEnd"/>
      <w:r w:rsidRPr="001B50FD">
        <w:rPr>
          <w:rFonts w:ascii="Times New Roman" w:hAnsi="Times New Roman" w:cs="Times New Roman"/>
          <w:lang w:eastAsia="ru-RU"/>
        </w:rPr>
        <w:t>,b#С.</w:t>
      </w:r>
    </w:p>
    <w:p w14:paraId="36A77292" w14:textId="77777777" w:rsidR="00B867C8" w:rsidRPr="001B50FD" w:rsidRDefault="00B867C8" w:rsidP="00B867C8">
      <w:pPr>
        <w:ind w:firstLine="284"/>
        <w:jc w:val="both"/>
        <w:rPr>
          <w:rFonts w:ascii="Times New Roman" w:hAnsi="Times New Roman" w:cs="Times New Roman"/>
          <w:lang w:eastAsia="ru-RU"/>
        </w:rPr>
      </w:pPr>
      <w:r w:rsidRPr="001B50FD">
        <w:rPr>
          <w:rFonts w:ascii="Times New Roman" w:hAnsi="Times New Roman" w:cs="Times New Roman"/>
          <w:lang w:eastAsia="ru-RU"/>
        </w:rPr>
        <w:t xml:space="preserve">С: </w:t>
      </w:r>
      <w:proofErr w:type="spellStart"/>
      <w:r w:rsidRPr="001B50FD">
        <w:rPr>
          <w:rFonts w:ascii="Times New Roman" w:hAnsi="Times New Roman" w:cs="Times New Roman"/>
          <w:lang w:eastAsia="ru-RU"/>
        </w:rPr>
        <w:t>abc</w:t>
      </w:r>
      <w:proofErr w:type="spellEnd"/>
      <w:r w:rsidRPr="001B50FD">
        <w:rPr>
          <w:rFonts w:ascii="Times New Roman" w:hAnsi="Times New Roman" w:cs="Times New Roman"/>
          <w:lang w:eastAsia="ru-RU"/>
        </w:rPr>
        <w:t>.</w:t>
      </w:r>
    </w:p>
    <w:p w14:paraId="50E30DB9" w14:textId="77777777" w:rsidR="00B867C8" w:rsidRPr="001B50FD" w:rsidRDefault="00B867C8" w:rsidP="00B867C8">
      <w:pPr>
        <w:widowControl w:val="0"/>
        <w:ind w:left="284"/>
        <w:jc w:val="both"/>
        <w:rPr>
          <w:rFonts w:ascii="Times New Roman" w:hAnsi="Times New Roman" w:cs="Times New Roman"/>
          <w:lang w:eastAsia="ru-RU"/>
        </w:rPr>
      </w:pPr>
      <w:r w:rsidRPr="001B50FD">
        <w:rPr>
          <w:rFonts w:ascii="Times New Roman" w:hAnsi="Times New Roman" w:cs="Times New Roman"/>
          <w:lang w:eastAsia="ru-RU"/>
        </w:rPr>
        <w:t>Построить Граф-схему в линейной записи</w:t>
      </w:r>
      <w:r w:rsidR="00B45124" w:rsidRPr="001B50FD">
        <w:rPr>
          <w:rFonts w:ascii="Times New Roman" w:hAnsi="Times New Roman" w:cs="Times New Roman"/>
          <w:lang w:eastAsia="ru-RU"/>
        </w:rPr>
        <w:t xml:space="preserve"> </w:t>
      </w:r>
      <w:r w:rsidRPr="001B50FD">
        <w:rPr>
          <w:rFonts w:ascii="Times New Roman" w:hAnsi="Times New Roman" w:cs="Times New Roman"/>
          <w:lang w:eastAsia="ru-RU"/>
        </w:rPr>
        <w:t xml:space="preserve">и множество состояний </w:t>
      </w:r>
      <w:proofErr w:type="gramStart"/>
      <w:r w:rsidRPr="001B50FD">
        <w:rPr>
          <w:rFonts w:ascii="Times New Roman" w:hAnsi="Times New Roman" w:cs="Times New Roman"/>
          <w:lang w:eastAsia="ru-RU"/>
        </w:rPr>
        <w:t>распознавателя  языка</w:t>
      </w:r>
      <w:proofErr w:type="gramEnd"/>
      <w:r w:rsidR="00B45124" w:rsidRPr="001B50FD">
        <w:rPr>
          <w:rFonts w:ascii="Times New Roman" w:hAnsi="Times New Roman" w:cs="Times New Roman"/>
          <w:lang w:eastAsia="ru-RU"/>
        </w:rPr>
        <w:t xml:space="preserve"> </w:t>
      </w:r>
      <w:r w:rsidR="00B45124" w:rsidRPr="001B50FD">
        <w:rPr>
          <w:rFonts w:ascii="Times New Roman" w:hAnsi="Times New Roman" w:cs="Times New Roman"/>
          <w:i/>
          <w:lang w:val="en-US" w:eastAsia="ru-RU"/>
        </w:rPr>
        <w:t>L</w:t>
      </w:r>
      <w:r w:rsidR="00B45124" w:rsidRPr="001B50FD">
        <w:rPr>
          <w:rFonts w:ascii="Times New Roman" w:hAnsi="Times New Roman" w:cs="Times New Roman"/>
          <w:vertAlign w:val="subscript"/>
          <w:lang w:val="en-US" w:eastAsia="ru-RU"/>
        </w:rPr>
        <w:t>G</w:t>
      </w:r>
      <w:r w:rsidR="00B45124" w:rsidRPr="001B50FD">
        <w:rPr>
          <w:rFonts w:ascii="Times New Roman" w:hAnsi="Times New Roman" w:cs="Times New Roman"/>
          <w:vertAlign w:val="subscript"/>
          <w:lang w:eastAsia="ru-RU"/>
        </w:rPr>
        <w:t>3</w:t>
      </w:r>
      <w:r w:rsidRPr="001B50FD">
        <w:rPr>
          <w:rFonts w:ascii="Times New Roman" w:hAnsi="Times New Roman" w:cs="Times New Roman"/>
          <w:lang w:eastAsia="ru-RU"/>
        </w:rPr>
        <w:t>.</w:t>
      </w:r>
    </w:p>
    <w:p w14:paraId="3192655F" w14:textId="77777777" w:rsidR="004301D1" w:rsidRPr="001B50FD" w:rsidRDefault="004301D1" w:rsidP="004301D1">
      <w:pPr>
        <w:pStyle w:val="aa"/>
        <w:tabs>
          <w:tab w:val="left" w:pos="4962"/>
        </w:tabs>
        <w:spacing w:before="60"/>
        <w:rPr>
          <w:rFonts w:ascii="Times New Roman" w:hAnsi="Times New Roman"/>
          <w:color w:val="000000"/>
          <w:sz w:val="23"/>
          <w:szCs w:val="23"/>
          <w:lang w:val="ru-RU"/>
        </w:rPr>
      </w:pPr>
    </w:p>
    <w:p w14:paraId="5847CE51" w14:textId="77777777" w:rsidR="0034649A" w:rsidRPr="001B50FD" w:rsidRDefault="0034649A">
      <w:pPr>
        <w:rPr>
          <w:rFonts w:ascii="Times New Roman" w:hAnsi="Times New Roman" w:cs="Times New Roman"/>
          <w:b/>
        </w:rPr>
      </w:pPr>
      <w:bookmarkStart w:id="568" w:name="_Hlk530256115"/>
      <w:r w:rsidRPr="001B50FD">
        <w:rPr>
          <w:rFonts w:ascii="Times New Roman" w:hAnsi="Times New Roman" w:cs="Times New Roman"/>
          <w:b/>
        </w:rPr>
        <w:t>3.1.5</w:t>
      </w:r>
      <w:r w:rsidRPr="001B50FD">
        <w:rPr>
          <w:rFonts w:ascii="Times New Roman" w:hAnsi="Times New Roman" w:cs="Times New Roman"/>
          <w:b/>
        </w:rPr>
        <w:tab/>
        <w:t>Методические материалы для оценки обучающи</w:t>
      </w:r>
      <w:r w:rsidR="00B45124" w:rsidRPr="001B50FD">
        <w:rPr>
          <w:rFonts w:ascii="Times New Roman" w:hAnsi="Times New Roman" w:cs="Times New Roman"/>
          <w:b/>
        </w:rPr>
        <w:t>х</w:t>
      </w:r>
      <w:r w:rsidRPr="001B50FD">
        <w:rPr>
          <w:rFonts w:ascii="Times New Roman" w:hAnsi="Times New Roman" w:cs="Times New Roman"/>
          <w:b/>
        </w:rPr>
        <w:t>ся содержания и качества учебного процесса</w:t>
      </w:r>
    </w:p>
    <w:p w14:paraId="55C2ED57" w14:textId="77777777" w:rsidR="0034649A" w:rsidRPr="001B50FD" w:rsidRDefault="0034649A" w:rsidP="00305985">
      <w:pPr>
        <w:spacing w:before="240"/>
        <w:ind w:firstLine="720"/>
        <w:jc w:val="both"/>
        <w:rPr>
          <w:rFonts w:ascii="Times New Roman" w:hAnsi="Times New Roman" w:cs="Times New Roman"/>
        </w:rPr>
        <w:pPrChange w:id="569" w:author="Yurii Litvinov" w:date="2021-01-20T20:24:00Z">
          <w:pPr>
            <w:spacing w:before="240"/>
            <w:ind w:firstLine="284"/>
          </w:pPr>
        </w:pPrChange>
      </w:pPr>
      <w:r w:rsidRPr="001B50FD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3217FC5F" w14:textId="77777777" w:rsidR="0034649A" w:rsidRPr="001B50FD" w:rsidRDefault="0034649A">
      <w:pPr>
        <w:rPr>
          <w:rFonts w:ascii="Times New Roman" w:hAnsi="Times New Roman" w:cs="Times New Roman"/>
        </w:rPr>
      </w:pPr>
    </w:p>
    <w:p w14:paraId="5D399337" w14:textId="77777777" w:rsidR="0034649A" w:rsidRPr="001B50FD" w:rsidRDefault="0034649A">
      <w:pPr>
        <w:rPr>
          <w:rFonts w:ascii="Times New Roman" w:hAnsi="Times New Roman" w:cs="Times New Roman"/>
        </w:rPr>
      </w:pPr>
      <w:bookmarkStart w:id="570" w:name="_Hlk530256289"/>
      <w:bookmarkEnd w:id="568"/>
      <w:r w:rsidRPr="001B50FD">
        <w:rPr>
          <w:rFonts w:ascii="Times New Roman" w:hAnsi="Times New Roman" w:cs="Times New Roman"/>
          <w:b/>
        </w:rPr>
        <w:t>3.2.</w:t>
      </w:r>
      <w:r w:rsidRPr="001B50FD">
        <w:rPr>
          <w:rFonts w:ascii="Times New Roman" w:hAnsi="Times New Roman" w:cs="Times New Roman"/>
          <w:b/>
        </w:rPr>
        <w:tab/>
        <w:t>Кадровое обеспечение</w:t>
      </w:r>
    </w:p>
    <w:p w14:paraId="04D1827F" w14:textId="77777777" w:rsidR="0034649A" w:rsidRPr="001B50FD" w:rsidRDefault="0034649A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  <w:b/>
        </w:rPr>
        <w:t>3.2.1</w:t>
      </w:r>
      <w:r w:rsidRPr="001B50FD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bookmarkEnd w:id="570"/>
    <w:p w14:paraId="7487E99F" w14:textId="77777777" w:rsidR="00C36FF7" w:rsidRPr="001B50FD" w:rsidRDefault="00C36FF7" w:rsidP="001545F0">
      <w:pPr>
        <w:ind w:firstLine="720"/>
        <w:jc w:val="both"/>
        <w:rPr>
          <w:rFonts w:ascii="Times New Roman" w:hAnsi="Times New Roman" w:cs="Times New Roman"/>
        </w:rPr>
        <w:pPrChange w:id="571" w:author="Yurii Litvinov" w:date="2021-01-20T20:24:00Z">
          <w:pPr/>
        </w:pPrChange>
      </w:pPr>
      <w:r w:rsidRPr="001B50FD">
        <w:rPr>
          <w:rFonts w:ascii="Times New Roman" w:hAnsi="Times New Roman" w:cs="Times New Roman"/>
        </w:rPr>
        <w:t xml:space="preserve">К преподаванию дисциплины </w:t>
      </w:r>
      <w:r w:rsidR="00853B7D" w:rsidRPr="001B50FD">
        <w:rPr>
          <w:rFonts w:ascii="Times New Roman" w:hAnsi="Times New Roman" w:cs="Times New Roman"/>
        </w:rPr>
        <w:t>должны</w:t>
      </w:r>
      <w:r w:rsidRPr="001B50FD">
        <w:rPr>
          <w:rFonts w:ascii="Times New Roman" w:hAnsi="Times New Roman" w:cs="Times New Roman"/>
        </w:rPr>
        <w:t xml:space="preserve"> быть допущены преподаватели, имеющие </w:t>
      </w:r>
      <w:r w:rsidR="00853B7D" w:rsidRPr="001B50FD">
        <w:rPr>
          <w:rFonts w:ascii="Times New Roman" w:hAnsi="Times New Roman" w:cs="Times New Roman"/>
        </w:rPr>
        <w:t>учёную степень кандидата наук, соответствующую профилю преподаваемой дисциплины</w:t>
      </w:r>
      <w:r w:rsidRPr="001B50FD">
        <w:rPr>
          <w:rFonts w:ascii="Times New Roman" w:hAnsi="Times New Roman" w:cs="Times New Roman"/>
        </w:rPr>
        <w:t>.</w:t>
      </w:r>
      <w:r w:rsidRPr="001B50FD">
        <w:rPr>
          <w:rFonts w:ascii="Times New Roman" w:hAnsi="Times New Roman" w:cs="Times New Roman"/>
        </w:rPr>
        <w:br/>
      </w:r>
    </w:p>
    <w:p w14:paraId="1D1A6E67" w14:textId="77777777" w:rsidR="0034649A" w:rsidRPr="001B50FD" w:rsidRDefault="0034649A">
      <w:pPr>
        <w:rPr>
          <w:rFonts w:ascii="Times New Roman" w:hAnsi="Times New Roman" w:cs="Times New Roman"/>
        </w:rPr>
      </w:pPr>
      <w:bookmarkStart w:id="572" w:name="_Hlk530256374"/>
      <w:r w:rsidRPr="001B50FD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bookmarkEnd w:id="572"/>
    <w:p w14:paraId="1A0A1FCA" w14:textId="10489E2F" w:rsidR="0034649A" w:rsidRDefault="00660885" w:rsidP="001545F0">
      <w:pPr>
        <w:ind w:firstLine="720"/>
        <w:rPr>
          <w:ins w:id="573" w:author="Yurii Litvinov" w:date="2021-01-20T20:24:00Z"/>
          <w:rFonts w:ascii="Times New Roman" w:hAnsi="Times New Roman" w:cs="Times New Roman"/>
        </w:rPr>
        <w:pPrChange w:id="574" w:author="Yurii Litvinov" w:date="2021-01-20T20:24:00Z">
          <w:pPr/>
        </w:pPrChange>
      </w:pPr>
      <w:r w:rsidRPr="001B50FD">
        <w:rPr>
          <w:rFonts w:ascii="Times New Roman" w:hAnsi="Times New Roman" w:cs="Times New Roman"/>
        </w:rPr>
        <w:t xml:space="preserve">Требуется учебно-вспомогательный персонал для обеспечения работы аудиторного оборудования (компьютерного </w:t>
      </w:r>
      <w:del w:id="575" w:author="Yurii Litvinov" w:date="2021-01-20T20:24:00Z">
        <w:r w:rsidRPr="001B50FD" w:rsidDel="001545F0">
          <w:rPr>
            <w:rFonts w:ascii="Times New Roman" w:hAnsi="Times New Roman" w:cs="Times New Roman"/>
          </w:rPr>
          <w:delText xml:space="preserve"> </w:delText>
        </w:r>
      </w:del>
      <w:r w:rsidRPr="001B50FD">
        <w:rPr>
          <w:rFonts w:ascii="Times New Roman" w:hAnsi="Times New Roman" w:cs="Times New Roman"/>
        </w:rPr>
        <w:t>класса и проектора)</w:t>
      </w:r>
    </w:p>
    <w:p w14:paraId="645F793F" w14:textId="77777777" w:rsidR="001545F0" w:rsidRPr="001B50FD" w:rsidRDefault="001545F0">
      <w:pPr>
        <w:rPr>
          <w:rFonts w:ascii="Times New Roman" w:hAnsi="Times New Roman" w:cs="Times New Roman"/>
        </w:rPr>
      </w:pPr>
    </w:p>
    <w:p w14:paraId="11724EF8" w14:textId="77777777" w:rsidR="0034649A" w:rsidRPr="001B50FD" w:rsidRDefault="0034649A">
      <w:pPr>
        <w:rPr>
          <w:rFonts w:ascii="Times New Roman" w:hAnsi="Times New Roman" w:cs="Times New Roman"/>
        </w:rPr>
      </w:pPr>
      <w:bookmarkStart w:id="576" w:name="_Hlk530256387"/>
      <w:r w:rsidRPr="001B50FD">
        <w:rPr>
          <w:rFonts w:ascii="Times New Roman" w:hAnsi="Times New Roman" w:cs="Times New Roman"/>
          <w:b/>
        </w:rPr>
        <w:t>3.3.</w:t>
      </w:r>
      <w:r w:rsidRPr="001B50FD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694C379D" w14:textId="77777777" w:rsidR="0034649A" w:rsidRPr="001B50FD" w:rsidRDefault="0034649A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  <w:b/>
        </w:rPr>
        <w:t>3.3.1</w:t>
      </w:r>
      <w:r w:rsidRPr="001B50FD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2BFE72BB" w14:textId="77777777" w:rsidR="00C36FF7" w:rsidRPr="001B50FD" w:rsidRDefault="00C36FF7" w:rsidP="002E196B">
      <w:pPr>
        <w:ind w:firstLine="720"/>
        <w:rPr>
          <w:rFonts w:ascii="Times New Roman" w:hAnsi="Times New Roman" w:cs="Times New Roman"/>
        </w:rPr>
        <w:pPrChange w:id="577" w:author="Yurii Litvinov" w:date="2021-01-20T20:25:00Z">
          <w:pPr/>
        </w:pPrChange>
      </w:pPr>
      <w:r w:rsidRPr="001B50FD">
        <w:rPr>
          <w:rFonts w:ascii="Times New Roman" w:hAnsi="Times New Roman" w:cs="Times New Roman"/>
        </w:rPr>
        <w:t>В аудитории необходимо наличие досок и средств письма на них, а также оборудование для демонстрации слайдов.</w:t>
      </w:r>
    </w:p>
    <w:p w14:paraId="5B842A9A" w14:textId="77777777" w:rsidR="0034649A" w:rsidRPr="001B50FD" w:rsidRDefault="0034649A">
      <w:pPr>
        <w:rPr>
          <w:rFonts w:ascii="Times New Roman" w:hAnsi="Times New Roman" w:cs="Times New Roman"/>
        </w:rPr>
      </w:pPr>
    </w:p>
    <w:p w14:paraId="78633866" w14:textId="77777777" w:rsidR="0034649A" w:rsidRPr="001B50FD" w:rsidRDefault="0034649A">
      <w:pPr>
        <w:rPr>
          <w:rFonts w:ascii="Times New Roman" w:hAnsi="Times New Roman" w:cs="Times New Roman"/>
          <w:spacing w:val="-2"/>
        </w:rPr>
      </w:pPr>
      <w:r w:rsidRPr="001B50FD">
        <w:rPr>
          <w:rFonts w:ascii="Times New Roman" w:hAnsi="Times New Roman" w:cs="Times New Roman"/>
          <w:b/>
        </w:rPr>
        <w:t>3.3.2</w:t>
      </w:r>
      <w:r w:rsidRPr="001B50FD">
        <w:rPr>
          <w:rFonts w:ascii="Times New Roman" w:hAnsi="Times New Roman" w:cs="Times New Roman"/>
          <w:b/>
        </w:rPr>
        <w:tab/>
      </w:r>
      <w:r w:rsidRPr="001B50FD">
        <w:rPr>
          <w:rFonts w:ascii="Times New Roman" w:hAnsi="Times New Roman" w:cs="Times New Roman"/>
          <w:b/>
          <w:spacing w:val="-2"/>
        </w:rPr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17794D2" w14:textId="77777777" w:rsidR="00C36FF7" w:rsidRPr="001B50FD" w:rsidRDefault="00C36FF7" w:rsidP="00D00949">
      <w:pPr>
        <w:ind w:firstLine="720"/>
        <w:rPr>
          <w:rFonts w:ascii="Times New Roman" w:hAnsi="Times New Roman" w:cs="Times New Roman"/>
        </w:rPr>
        <w:pPrChange w:id="578" w:author="Yurii Litvinov" w:date="2021-01-20T20:25:00Z">
          <w:pPr/>
        </w:pPrChange>
      </w:pPr>
      <w:r w:rsidRPr="001B50FD">
        <w:rPr>
          <w:rFonts w:ascii="Times New Roman" w:hAnsi="Times New Roman" w:cs="Times New Roman"/>
        </w:rPr>
        <w:lastRenderedPageBreak/>
        <w:t xml:space="preserve">Аудитории для проведения </w:t>
      </w:r>
      <w:r w:rsidR="00660885" w:rsidRPr="001B50FD">
        <w:rPr>
          <w:rFonts w:ascii="Times New Roman" w:hAnsi="Times New Roman" w:cs="Times New Roman"/>
        </w:rPr>
        <w:t xml:space="preserve">лекционных и </w:t>
      </w:r>
      <w:r w:rsidRPr="001B50FD">
        <w:rPr>
          <w:rFonts w:ascii="Times New Roman" w:hAnsi="Times New Roman" w:cs="Times New Roman"/>
        </w:rPr>
        <w:t>практических занятий оснащены проекционной техникой и компьютером.</w:t>
      </w:r>
    </w:p>
    <w:p w14:paraId="33950831" w14:textId="77777777" w:rsidR="0034649A" w:rsidRPr="001B50FD" w:rsidRDefault="0034649A">
      <w:pPr>
        <w:rPr>
          <w:rFonts w:ascii="Times New Roman" w:hAnsi="Times New Roman" w:cs="Times New Roman"/>
        </w:rPr>
      </w:pPr>
    </w:p>
    <w:p w14:paraId="776819B6" w14:textId="77777777" w:rsidR="0034649A" w:rsidRPr="001B50FD" w:rsidRDefault="0034649A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  <w:b/>
        </w:rPr>
        <w:t>3.3.3</w:t>
      </w:r>
      <w:r w:rsidRPr="001B50FD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6FAF5A1E" w14:textId="77777777" w:rsidR="00C36FF7" w:rsidRPr="001B50FD" w:rsidRDefault="00C36FF7" w:rsidP="00C36FF7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</w:rPr>
        <w:t>Специальных требований нет.</w:t>
      </w:r>
    </w:p>
    <w:p w14:paraId="35212C9B" w14:textId="77777777" w:rsidR="0034649A" w:rsidRPr="001B50FD" w:rsidRDefault="0034649A">
      <w:pPr>
        <w:rPr>
          <w:rFonts w:ascii="Times New Roman" w:hAnsi="Times New Roman" w:cs="Times New Roman"/>
        </w:rPr>
      </w:pPr>
    </w:p>
    <w:p w14:paraId="54B90BF3" w14:textId="77777777" w:rsidR="0034649A" w:rsidRPr="001B50FD" w:rsidRDefault="0034649A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  <w:b/>
        </w:rPr>
        <w:t>3.3.4</w:t>
      </w:r>
      <w:r w:rsidRPr="001B50FD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A0C5AB8" w14:textId="77777777" w:rsidR="00C36FF7" w:rsidRPr="001B50FD" w:rsidRDefault="00C36FF7" w:rsidP="00C36FF7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</w:rPr>
        <w:t>Специальных требований нет.</w:t>
      </w:r>
    </w:p>
    <w:p w14:paraId="27011ED6" w14:textId="77777777" w:rsidR="0034649A" w:rsidRPr="001B50FD" w:rsidRDefault="0034649A">
      <w:pPr>
        <w:rPr>
          <w:rFonts w:ascii="Times New Roman" w:hAnsi="Times New Roman" w:cs="Times New Roman"/>
        </w:rPr>
      </w:pPr>
    </w:p>
    <w:p w14:paraId="7108B0FC" w14:textId="77777777" w:rsidR="0034649A" w:rsidRPr="001B50FD" w:rsidRDefault="0034649A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  <w:b/>
        </w:rPr>
        <w:t>3.3.5</w:t>
      </w:r>
      <w:r w:rsidRPr="001B50FD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757AAB0E" w14:textId="3BB5AFB2" w:rsidR="00C36FF7" w:rsidRPr="001B50FD" w:rsidRDefault="00C36FF7" w:rsidP="00C36FF7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</w:rPr>
        <w:t>Расходные материалы не требуются</w:t>
      </w:r>
      <w:ins w:id="579" w:author="Yurii Litvinov" w:date="2021-01-20T20:25:00Z">
        <w:r w:rsidR="00B21A17">
          <w:rPr>
            <w:rFonts w:ascii="Times New Roman" w:hAnsi="Times New Roman" w:cs="Times New Roman"/>
          </w:rPr>
          <w:t>.</w:t>
        </w:r>
      </w:ins>
    </w:p>
    <w:p w14:paraId="7E012D7F" w14:textId="77777777" w:rsidR="0034649A" w:rsidRPr="001B50FD" w:rsidRDefault="0034649A">
      <w:pPr>
        <w:rPr>
          <w:rFonts w:ascii="Times New Roman" w:hAnsi="Times New Roman" w:cs="Times New Roman"/>
        </w:rPr>
      </w:pPr>
    </w:p>
    <w:p w14:paraId="0E3B5342" w14:textId="77777777" w:rsidR="0034649A" w:rsidRPr="001B50FD" w:rsidRDefault="0034649A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  <w:b/>
        </w:rPr>
        <w:t>3.4.</w:t>
      </w:r>
      <w:r w:rsidRPr="001B50FD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14F5B0AB" w14:textId="77777777" w:rsidR="0034649A" w:rsidRPr="001B50FD" w:rsidRDefault="0034649A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  <w:b/>
        </w:rPr>
        <w:t>3.4.1</w:t>
      </w:r>
      <w:r w:rsidRPr="001B50FD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3087519C" w14:textId="77777777" w:rsidR="00C36FF7" w:rsidRPr="001B50FD" w:rsidRDefault="00C36FF7" w:rsidP="00C36FF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</w:rPr>
        <w:t xml:space="preserve">Мартыненко </w:t>
      </w:r>
      <w:proofErr w:type="gramStart"/>
      <w:r w:rsidRPr="001B50FD">
        <w:rPr>
          <w:rFonts w:ascii="Times New Roman" w:hAnsi="Times New Roman" w:cs="Times New Roman"/>
        </w:rPr>
        <w:t>Б.К.</w:t>
      </w:r>
      <w:proofErr w:type="gramEnd"/>
      <w:r w:rsidRPr="001B50FD">
        <w:rPr>
          <w:rFonts w:ascii="Times New Roman" w:hAnsi="Times New Roman" w:cs="Times New Roman"/>
        </w:rPr>
        <w:t xml:space="preserve"> Языки и трансляции. СПб., 2013. (2- издание, исправленное).</w:t>
      </w:r>
    </w:p>
    <w:p w14:paraId="52529E12" w14:textId="07BA7761" w:rsidR="00C36FF7" w:rsidRPr="001B50FD" w:rsidRDefault="00C36FF7" w:rsidP="00C36FF7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1B50FD">
        <w:rPr>
          <w:rFonts w:ascii="Times New Roman" w:hAnsi="Times New Roman" w:cs="Times New Roman"/>
        </w:rPr>
        <w:t>Ахо</w:t>
      </w:r>
      <w:proofErr w:type="spellEnd"/>
      <w:r w:rsidRPr="001B50FD">
        <w:rPr>
          <w:rFonts w:ascii="Times New Roman" w:hAnsi="Times New Roman" w:cs="Times New Roman"/>
        </w:rPr>
        <w:t xml:space="preserve"> А. В., Ульман Дж., Теория синтаксического анализа, перевода и компиляции. Т.1. Синтаксический анализ, 612 с. Т.2. Компиляция, 487 с., М.:</w:t>
      </w:r>
      <w:ins w:id="580" w:author="Yurii Litvinov" w:date="2021-01-20T20:25:00Z">
        <w:r w:rsidR="00F964C1">
          <w:rPr>
            <w:rFonts w:ascii="Times New Roman" w:hAnsi="Times New Roman" w:cs="Times New Roman"/>
          </w:rPr>
          <w:t xml:space="preserve"> </w:t>
        </w:r>
      </w:ins>
      <w:r w:rsidRPr="001B50FD">
        <w:rPr>
          <w:rFonts w:ascii="Times New Roman" w:hAnsi="Times New Roman" w:cs="Times New Roman"/>
        </w:rPr>
        <w:t>Мир,</w:t>
      </w:r>
      <w:ins w:id="581" w:author="Yurii Litvinov" w:date="2021-01-20T20:25:00Z">
        <w:r w:rsidR="00F964C1">
          <w:rPr>
            <w:rFonts w:ascii="Times New Roman" w:hAnsi="Times New Roman" w:cs="Times New Roman"/>
          </w:rPr>
          <w:t xml:space="preserve"> </w:t>
        </w:r>
      </w:ins>
      <w:r w:rsidRPr="001B50FD">
        <w:rPr>
          <w:rFonts w:ascii="Times New Roman" w:hAnsi="Times New Roman" w:cs="Times New Roman"/>
        </w:rPr>
        <w:t>1978.</w:t>
      </w:r>
    </w:p>
    <w:p w14:paraId="4686EE8F" w14:textId="77777777" w:rsidR="00C36FF7" w:rsidRPr="001B50FD" w:rsidRDefault="00C36FF7" w:rsidP="00C36FF7">
      <w:pPr>
        <w:rPr>
          <w:rFonts w:ascii="Times New Roman" w:hAnsi="Times New Roman" w:cs="Times New Roman"/>
          <w:b/>
        </w:rPr>
      </w:pPr>
    </w:p>
    <w:p w14:paraId="417AAB82" w14:textId="77777777" w:rsidR="0034649A" w:rsidRPr="001B50FD" w:rsidRDefault="0034649A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  <w:b/>
        </w:rPr>
        <w:t>3.4.2</w:t>
      </w:r>
      <w:r w:rsidRPr="001B50FD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1A125F9D" w14:textId="77777777" w:rsidR="00C36FF7" w:rsidRPr="001B50FD" w:rsidRDefault="00C36FF7" w:rsidP="00C36FF7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1B50FD">
        <w:rPr>
          <w:rFonts w:ascii="Times New Roman" w:hAnsi="Times New Roman" w:cs="Times New Roman"/>
        </w:rPr>
        <w:t>Ахо</w:t>
      </w:r>
      <w:proofErr w:type="spellEnd"/>
      <w:r w:rsidRPr="001B50FD">
        <w:rPr>
          <w:rFonts w:ascii="Times New Roman" w:hAnsi="Times New Roman" w:cs="Times New Roman"/>
        </w:rPr>
        <w:t xml:space="preserve"> А., Сети Р., Ульман Д. Компиляторы: принципы, технологии, инструменты. Пер. с англ. – М., 2001</w:t>
      </w:r>
    </w:p>
    <w:p w14:paraId="4DEAC527" w14:textId="77777777" w:rsidR="00C36FF7" w:rsidRPr="001B50FD" w:rsidRDefault="00C36FF7" w:rsidP="00C36FF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  <w:lang w:val="en-US"/>
        </w:rPr>
        <w:t xml:space="preserve">Hopcroft, John E.; Ullman, Jeffrey D. (1968). </w:t>
      </w:r>
      <w:r w:rsidRPr="006B66B2">
        <w:rPr>
          <w:rFonts w:ascii="Times New Roman" w:hAnsi="Times New Roman" w:cs="Times New Roman"/>
          <w:lang w:val="en-US"/>
        </w:rPr>
        <w:t xml:space="preserve">Formal Languages and their Relation to Automata. </w:t>
      </w:r>
      <w:proofErr w:type="spellStart"/>
      <w:r w:rsidRPr="001B50FD">
        <w:rPr>
          <w:rFonts w:ascii="Times New Roman" w:hAnsi="Times New Roman" w:cs="Times New Roman"/>
        </w:rPr>
        <w:t>Addison-Wesley</w:t>
      </w:r>
      <w:proofErr w:type="spellEnd"/>
      <w:r w:rsidRPr="001B50FD">
        <w:rPr>
          <w:rFonts w:ascii="Times New Roman" w:hAnsi="Times New Roman" w:cs="Times New Roman"/>
        </w:rPr>
        <w:t>.</w:t>
      </w:r>
    </w:p>
    <w:p w14:paraId="429A4F12" w14:textId="1510E2A5" w:rsidR="00C36FF7" w:rsidRPr="005F3D4E" w:rsidRDefault="00C36FF7" w:rsidP="00320BC6">
      <w:pPr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  <w:rPrChange w:id="582" w:author="Yurii Litvinov" w:date="2021-01-20T20:26:00Z">
            <w:rPr>
              <w:rFonts w:ascii="Times New Roman" w:hAnsi="Times New Roman" w:cs="Times New Roman"/>
            </w:rPr>
          </w:rPrChange>
        </w:rPr>
        <w:pPrChange w:id="583" w:author="Yurii Litvinov" w:date="2021-01-20T20:26:00Z">
          <w:pPr>
            <w:numPr>
              <w:numId w:val="8"/>
            </w:numPr>
            <w:tabs>
              <w:tab w:val="num" w:pos="396"/>
            </w:tabs>
            <w:ind w:left="396" w:hanging="396"/>
          </w:pPr>
        </w:pPrChange>
      </w:pPr>
      <w:r w:rsidRPr="001B50FD">
        <w:rPr>
          <w:rFonts w:ascii="Times New Roman" w:hAnsi="Times New Roman" w:cs="Times New Roman"/>
          <w:lang w:val="en-US"/>
        </w:rPr>
        <w:t xml:space="preserve">Ludmila </w:t>
      </w:r>
      <w:proofErr w:type="spellStart"/>
      <w:r w:rsidRPr="001B50FD">
        <w:rPr>
          <w:rFonts w:ascii="Times New Roman" w:hAnsi="Times New Roman" w:cs="Times New Roman"/>
          <w:lang w:val="en-US"/>
        </w:rPr>
        <w:t>Fedorchenko</w:t>
      </w:r>
      <w:proofErr w:type="spellEnd"/>
      <w:r w:rsidRPr="001B50FD">
        <w:rPr>
          <w:rFonts w:ascii="Times New Roman" w:hAnsi="Times New Roman" w:cs="Times New Roman"/>
          <w:lang w:val="en-US"/>
        </w:rPr>
        <w:t xml:space="preserve"> and Sergey Baranov Equivalent Transformations and Regularization</w:t>
      </w:r>
      <w:ins w:id="584" w:author="Yurii Litvinov" w:date="2021-01-20T20:26:00Z">
        <w:r w:rsidR="005F3D4E" w:rsidRPr="005F3D4E">
          <w:rPr>
            <w:rFonts w:ascii="Times New Roman" w:hAnsi="Times New Roman" w:cs="Times New Roman"/>
            <w:lang w:val="en-US"/>
            <w:rPrChange w:id="585" w:author="Yurii Litvinov" w:date="2021-01-20T20:26:00Z">
              <w:rPr>
                <w:rFonts w:ascii="Times New Roman" w:hAnsi="Times New Roman" w:cs="Times New Roman"/>
              </w:rPr>
            </w:rPrChange>
          </w:rPr>
          <w:t xml:space="preserve"> </w:t>
        </w:r>
      </w:ins>
      <w:r w:rsidRPr="001B50FD">
        <w:rPr>
          <w:rFonts w:ascii="Times New Roman" w:hAnsi="Times New Roman" w:cs="Times New Roman"/>
          <w:lang w:val="en-US"/>
        </w:rPr>
        <w:t>in Context–Free Grammars, // Bulgarian</w:t>
      </w:r>
      <w:r w:rsidR="00730E2E" w:rsidRPr="001B50FD">
        <w:rPr>
          <w:rFonts w:ascii="Times New Roman" w:hAnsi="Times New Roman" w:cs="Times New Roman"/>
          <w:lang w:val="en-US"/>
        </w:rPr>
        <w:t xml:space="preserve"> </w:t>
      </w:r>
      <w:r w:rsidRPr="001B50FD">
        <w:rPr>
          <w:rFonts w:ascii="Times New Roman" w:hAnsi="Times New Roman" w:cs="Times New Roman"/>
          <w:lang w:val="en-US"/>
        </w:rPr>
        <w:t>Academy</w:t>
      </w:r>
      <w:r w:rsidR="00730E2E" w:rsidRPr="001B50FD">
        <w:rPr>
          <w:rFonts w:ascii="Times New Roman" w:hAnsi="Times New Roman" w:cs="Times New Roman"/>
          <w:lang w:val="en-US"/>
        </w:rPr>
        <w:t xml:space="preserve"> </w:t>
      </w:r>
      <w:r w:rsidRPr="001B50FD">
        <w:rPr>
          <w:rFonts w:ascii="Times New Roman" w:hAnsi="Times New Roman" w:cs="Times New Roman"/>
          <w:lang w:val="en-US"/>
        </w:rPr>
        <w:t>of</w:t>
      </w:r>
      <w:r w:rsidR="00730E2E" w:rsidRPr="001B50FD">
        <w:rPr>
          <w:rFonts w:ascii="Times New Roman" w:hAnsi="Times New Roman" w:cs="Times New Roman"/>
          <w:lang w:val="en-US"/>
        </w:rPr>
        <w:t xml:space="preserve"> </w:t>
      </w:r>
      <w:r w:rsidRPr="001B50FD">
        <w:rPr>
          <w:rFonts w:ascii="Times New Roman" w:hAnsi="Times New Roman" w:cs="Times New Roman"/>
          <w:lang w:val="en-US"/>
        </w:rPr>
        <w:t xml:space="preserve">Sciences/ </w:t>
      </w:r>
      <w:proofErr w:type="gramStart"/>
      <w:r w:rsidRPr="001B50FD">
        <w:rPr>
          <w:rFonts w:ascii="Times New Roman" w:hAnsi="Times New Roman" w:cs="Times New Roman"/>
          <w:lang w:val="en-US"/>
        </w:rPr>
        <w:t>Cybernetics</w:t>
      </w:r>
      <w:proofErr w:type="gramEnd"/>
      <w:r w:rsidRPr="001B50FD">
        <w:rPr>
          <w:rFonts w:ascii="Times New Roman" w:hAnsi="Times New Roman" w:cs="Times New Roman"/>
          <w:lang w:val="en-US"/>
        </w:rPr>
        <w:t xml:space="preserve"> and Information Technologies (CIT) Volume 14, No 4, pp.11–28. </w:t>
      </w:r>
      <w:r w:rsidRPr="005F3D4E">
        <w:rPr>
          <w:rFonts w:ascii="Times New Roman" w:hAnsi="Times New Roman" w:cs="Times New Roman"/>
          <w:lang w:val="en-US"/>
          <w:rPrChange w:id="586" w:author="Yurii Litvinov" w:date="2021-01-20T20:26:00Z">
            <w:rPr>
              <w:rFonts w:ascii="Times New Roman" w:hAnsi="Times New Roman" w:cs="Times New Roman"/>
            </w:rPr>
          </w:rPrChange>
        </w:rPr>
        <w:t>Sofia 2014.</w:t>
      </w:r>
    </w:p>
    <w:p w14:paraId="34D84094" w14:textId="77777777" w:rsidR="0034649A" w:rsidRPr="001B50FD" w:rsidRDefault="0034649A">
      <w:pPr>
        <w:rPr>
          <w:rFonts w:ascii="Times New Roman" w:hAnsi="Times New Roman" w:cs="Times New Roman"/>
          <w:lang w:val="en-US"/>
        </w:rPr>
      </w:pPr>
    </w:p>
    <w:p w14:paraId="67323BD7" w14:textId="77777777" w:rsidR="0034649A" w:rsidRPr="001B50FD" w:rsidRDefault="0034649A">
      <w:pPr>
        <w:rPr>
          <w:rFonts w:ascii="Times New Roman" w:hAnsi="Times New Roman" w:cs="Times New Roman"/>
        </w:rPr>
      </w:pPr>
      <w:r w:rsidRPr="001B50FD">
        <w:rPr>
          <w:rFonts w:ascii="Times New Roman" w:hAnsi="Times New Roman" w:cs="Times New Roman"/>
          <w:b/>
        </w:rPr>
        <w:t>3.4.3</w:t>
      </w:r>
      <w:r w:rsidRPr="001B50FD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0D2E8B4A" w14:textId="77777777" w:rsidR="00C36FF7" w:rsidRPr="001B50FD" w:rsidRDefault="00C36FF7" w:rsidP="00C36FF7">
      <w:pPr>
        <w:rPr>
          <w:rFonts w:ascii="Times New Roman" w:hAnsi="Times New Roman" w:cs="Times New Roman"/>
          <w:lang w:val="en-US"/>
        </w:rPr>
      </w:pPr>
      <w:r w:rsidRPr="001B50FD">
        <w:rPr>
          <w:rFonts w:ascii="Times New Roman" w:hAnsi="Times New Roman" w:cs="Times New Roman"/>
        </w:rPr>
        <w:t>Ресурсы</w:t>
      </w:r>
      <w:r w:rsidRPr="006B66B2">
        <w:rPr>
          <w:rFonts w:ascii="Times New Roman" w:hAnsi="Times New Roman" w:cs="Times New Roman"/>
          <w:lang w:val="en-US"/>
        </w:rPr>
        <w:t xml:space="preserve"> </w:t>
      </w:r>
      <w:r w:rsidRPr="001B50FD">
        <w:rPr>
          <w:rFonts w:ascii="Times New Roman" w:hAnsi="Times New Roman" w:cs="Times New Roman"/>
        </w:rPr>
        <w:t>сети</w:t>
      </w:r>
      <w:r w:rsidRPr="006B66B2">
        <w:rPr>
          <w:rFonts w:ascii="Times New Roman" w:hAnsi="Times New Roman" w:cs="Times New Roman"/>
          <w:lang w:val="en-US"/>
        </w:rPr>
        <w:t xml:space="preserve"> </w:t>
      </w:r>
      <w:r w:rsidRPr="001B50FD">
        <w:rPr>
          <w:rFonts w:ascii="Times New Roman" w:hAnsi="Times New Roman" w:cs="Times New Roman"/>
        </w:rPr>
        <w:t>Интернет</w:t>
      </w:r>
      <w:r w:rsidRPr="006B66B2">
        <w:rPr>
          <w:rFonts w:ascii="Times New Roman" w:hAnsi="Times New Roman" w:cs="Times New Roman"/>
          <w:lang w:val="en-US"/>
        </w:rPr>
        <w:t xml:space="preserve">. </w:t>
      </w:r>
      <w:r w:rsidRPr="001B50FD">
        <w:rPr>
          <w:rFonts w:ascii="Times New Roman" w:hAnsi="Times New Roman" w:cs="Times New Roman"/>
          <w:lang w:val="en-US"/>
        </w:rPr>
        <w:t>Dick</w:t>
      </w:r>
      <w:r w:rsidR="00730E2E" w:rsidRPr="001B5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50FD">
        <w:rPr>
          <w:rFonts w:ascii="Times New Roman" w:hAnsi="Times New Roman" w:cs="Times New Roman"/>
          <w:lang w:val="en-US"/>
        </w:rPr>
        <w:t>Grune</w:t>
      </w:r>
      <w:proofErr w:type="spellEnd"/>
      <w:r w:rsidRPr="001B50FD">
        <w:rPr>
          <w:rFonts w:ascii="Times New Roman" w:hAnsi="Times New Roman" w:cs="Times New Roman"/>
          <w:lang w:val="en-US"/>
        </w:rPr>
        <w:t>, Parsing</w:t>
      </w:r>
      <w:r w:rsidR="00730E2E" w:rsidRPr="001B50FD">
        <w:rPr>
          <w:rFonts w:ascii="Times New Roman" w:hAnsi="Times New Roman" w:cs="Times New Roman"/>
          <w:lang w:val="en-US"/>
        </w:rPr>
        <w:t xml:space="preserve"> </w:t>
      </w:r>
      <w:r w:rsidRPr="001B50FD">
        <w:rPr>
          <w:rFonts w:ascii="Times New Roman" w:hAnsi="Times New Roman" w:cs="Times New Roman"/>
          <w:lang w:val="en-US"/>
        </w:rPr>
        <w:t>Techniques — A Practical</w:t>
      </w:r>
      <w:r w:rsidR="00730E2E" w:rsidRPr="001B50FD">
        <w:rPr>
          <w:rFonts w:ascii="Times New Roman" w:hAnsi="Times New Roman" w:cs="Times New Roman"/>
          <w:lang w:val="en-US"/>
        </w:rPr>
        <w:t xml:space="preserve"> </w:t>
      </w:r>
      <w:r w:rsidRPr="001B50FD">
        <w:rPr>
          <w:rFonts w:ascii="Times New Roman" w:hAnsi="Times New Roman" w:cs="Times New Roman"/>
          <w:lang w:val="en-US"/>
        </w:rPr>
        <w:t>Guides, ftp://ftp.cs.vu.nl/pub/dick/PTAPG_1st_Edition/BookBody.pdf</w:t>
      </w:r>
    </w:p>
    <w:p w14:paraId="4DA243BD" w14:textId="77777777" w:rsidR="0034649A" w:rsidRPr="001B50FD" w:rsidRDefault="0034649A">
      <w:pPr>
        <w:rPr>
          <w:rFonts w:ascii="Times New Roman" w:hAnsi="Times New Roman" w:cs="Times New Roman"/>
          <w:lang w:val="en-US"/>
        </w:rPr>
      </w:pPr>
    </w:p>
    <w:p w14:paraId="650D89CB" w14:textId="77777777" w:rsidR="0034649A" w:rsidRPr="001B50FD" w:rsidRDefault="0034649A">
      <w:pPr>
        <w:rPr>
          <w:rFonts w:ascii="Times New Roman" w:hAnsi="Times New Roman" w:cs="Times New Roman"/>
          <w:b/>
        </w:rPr>
      </w:pPr>
      <w:r w:rsidRPr="001B50FD">
        <w:rPr>
          <w:rFonts w:ascii="Times New Roman" w:hAnsi="Times New Roman" w:cs="Times New Roman"/>
          <w:b/>
        </w:rPr>
        <w:t>Раздел 4. Разработчики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080"/>
        <w:gridCol w:w="1080"/>
        <w:gridCol w:w="1320"/>
        <w:gridCol w:w="2562"/>
      </w:tblGrid>
      <w:tr w:rsidR="00C44526" w:rsidRPr="001B50FD" w14:paraId="394BECDF" w14:textId="77777777"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C0C4F" w14:textId="77777777" w:rsidR="00C44526" w:rsidRPr="001B50FD" w:rsidRDefault="00C44526" w:rsidP="004720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50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Фамилия, имя, отчество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10B30" w14:textId="77777777" w:rsidR="00C44526" w:rsidRPr="001B50FD" w:rsidRDefault="00C44526" w:rsidP="004720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50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Учёная </w:t>
            </w:r>
            <w:r w:rsidRPr="001B50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степень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71E22" w14:textId="77777777" w:rsidR="00C44526" w:rsidRPr="001B50FD" w:rsidRDefault="00C44526" w:rsidP="004720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50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Учёное </w:t>
            </w:r>
            <w:r w:rsidRPr="001B50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звание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BD531" w14:textId="77777777" w:rsidR="00C44526" w:rsidRPr="001B50FD" w:rsidRDefault="00C44526" w:rsidP="004720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50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Должность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A6A4" w14:textId="77777777" w:rsidR="00C44526" w:rsidRPr="001B50FD" w:rsidRDefault="00C44526" w:rsidP="004720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50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Контактная информация </w:t>
            </w:r>
            <w:r w:rsidRPr="001B50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(служебный адрес электронной почты, служебный телефон)</w:t>
            </w:r>
          </w:p>
        </w:tc>
      </w:tr>
      <w:tr w:rsidR="00C44526" w:rsidRPr="001B50FD" w14:paraId="474773CA" w14:textId="77777777">
        <w:trPr>
          <w:trHeight w:val="753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AF444" w14:textId="77777777" w:rsidR="00C44526" w:rsidRPr="001B50FD" w:rsidRDefault="00C44526" w:rsidP="004720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50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Федорченко Людмила Николаевна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99297" w14:textId="77777777" w:rsidR="00C44526" w:rsidRPr="001B50FD" w:rsidRDefault="00C44526" w:rsidP="004720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50FD">
              <w:rPr>
                <w:rFonts w:ascii="Times New Roman" w:hAnsi="Times New Roman" w:cs="Times New Roman"/>
                <w:sz w:val="20"/>
                <w:szCs w:val="20"/>
              </w:rPr>
              <w:t>канд.</w:t>
            </w:r>
          </w:p>
          <w:p w14:paraId="0B49AC69" w14:textId="77777777" w:rsidR="00C44526" w:rsidRPr="001B50FD" w:rsidRDefault="00C44526" w:rsidP="004720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50FD">
              <w:rPr>
                <w:rFonts w:ascii="Times New Roman" w:hAnsi="Times New Roman" w:cs="Times New Roman"/>
                <w:sz w:val="20"/>
                <w:szCs w:val="20"/>
              </w:rPr>
              <w:t>технических наук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7EDDF" w14:textId="77777777" w:rsidR="00C44526" w:rsidRPr="001B50FD" w:rsidRDefault="00C44526" w:rsidP="004720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1D408E" w14:textId="77777777" w:rsidR="00C44526" w:rsidRPr="001B50FD" w:rsidRDefault="00C44526" w:rsidP="004720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50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доцент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2586E" w14:textId="77777777" w:rsidR="00C44526" w:rsidRPr="001B50FD" w:rsidRDefault="006B66B2" w:rsidP="004720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0" w:history="1">
              <w:r w:rsidR="00C44526" w:rsidRPr="001B50FD">
                <w:rPr>
                  <w:rStyle w:val="af4"/>
                  <w:rFonts w:ascii="Times New Roman" w:hAnsi="Times New Roman"/>
                  <w:sz w:val="20"/>
                  <w:szCs w:val="20"/>
                </w:rPr>
                <w:t>lnf@</w:t>
              </w:r>
              <w:r w:rsidR="00C44526" w:rsidRPr="001B50FD">
                <w:rPr>
                  <w:rStyle w:val="af4"/>
                  <w:rFonts w:ascii="Times New Roman" w:hAnsi="Times New Roman"/>
                  <w:sz w:val="20"/>
                  <w:szCs w:val="20"/>
                  <w:lang w:val="en-US"/>
                </w:rPr>
                <w:t>iias</w:t>
              </w:r>
              <w:r w:rsidR="00C44526" w:rsidRPr="001B50FD">
                <w:rPr>
                  <w:rStyle w:val="af4"/>
                  <w:rFonts w:ascii="Times New Roman" w:hAnsi="Times New Roman"/>
                  <w:sz w:val="20"/>
                  <w:szCs w:val="20"/>
                </w:rPr>
                <w:t>.</w:t>
              </w:r>
              <w:r w:rsidR="00C44526" w:rsidRPr="001B50FD">
                <w:rPr>
                  <w:rStyle w:val="af4"/>
                  <w:rFonts w:ascii="Times New Roman" w:hAnsi="Times New Roman"/>
                  <w:sz w:val="20"/>
                  <w:szCs w:val="20"/>
                  <w:lang w:val="en-US"/>
                </w:rPr>
                <w:t>spb</w:t>
              </w:r>
              <w:r w:rsidR="00C44526" w:rsidRPr="001B50FD">
                <w:rPr>
                  <w:rStyle w:val="af4"/>
                  <w:rFonts w:ascii="Times New Roman" w:hAnsi="Times New Roman"/>
                  <w:sz w:val="20"/>
                  <w:szCs w:val="20"/>
                </w:rPr>
                <w:t>.</w:t>
              </w:r>
              <w:r w:rsidR="00C44526" w:rsidRPr="001B50FD">
                <w:rPr>
                  <w:rStyle w:val="af4"/>
                  <w:rFonts w:ascii="Times New Roman" w:hAnsi="Times New Roman"/>
                  <w:sz w:val="20"/>
                  <w:szCs w:val="20"/>
                  <w:lang w:val="en-US"/>
                </w:rPr>
                <w:t>su</w:t>
              </w:r>
            </w:hyperlink>
            <w:r w:rsidR="00C44526" w:rsidRPr="001B50FD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C44526" w:rsidRPr="001B50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(812)328-1919</w:t>
            </w:r>
            <w:r w:rsidR="00C44526" w:rsidRPr="001B50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+7-921-</w:t>
            </w:r>
            <w:r w:rsidR="00C44526" w:rsidRPr="001B50FD">
              <w:rPr>
                <w:rFonts w:ascii="Times New Roman" w:hAnsi="Times New Roman" w:cs="Times New Roman"/>
                <w:sz w:val="20"/>
                <w:szCs w:val="20"/>
              </w:rPr>
              <w:t>183-8657</w:t>
            </w:r>
          </w:p>
        </w:tc>
      </w:tr>
      <w:tr w:rsidR="00C44526" w:rsidRPr="00C44526" w14:paraId="2B664564" w14:textId="77777777">
        <w:trPr>
          <w:trHeight w:val="716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1E1BB" w14:textId="77777777" w:rsidR="00C44526" w:rsidRPr="001B50FD" w:rsidRDefault="00C44526" w:rsidP="004720E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50FD">
              <w:rPr>
                <w:rFonts w:ascii="Times New Roman" w:hAnsi="Times New Roman" w:cs="Times New Roman"/>
                <w:sz w:val="20"/>
                <w:szCs w:val="20"/>
              </w:rPr>
              <w:t xml:space="preserve">Мартыненко Борис Константинович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D7223" w14:textId="77777777" w:rsidR="00C44526" w:rsidRPr="001B50FD" w:rsidRDefault="00C44526" w:rsidP="004720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B50FD">
              <w:rPr>
                <w:rFonts w:ascii="Times New Roman" w:hAnsi="Times New Roman" w:cs="Times New Roman"/>
                <w:sz w:val="20"/>
                <w:szCs w:val="20"/>
              </w:rPr>
              <w:t>д.ф.м.н</w:t>
            </w:r>
            <w:proofErr w:type="spellEnd"/>
            <w:r w:rsidRPr="001B50F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09331" w14:textId="77777777" w:rsidR="00C44526" w:rsidRPr="001B50FD" w:rsidRDefault="00C44526" w:rsidP="004720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50FD">
              <w:rPr>
                <w:rFonts w:ascii="Times New Roman" w:hAnsi="Times New Roman" w:cs="Times New Roman"/>
                <w:sz w:val="20"/>
                <w:szCs w:val="20"/>
              </w:rPr>
              <w:t>доцент.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11B768D" w14:textId="77777777" w:rsidR="00C44526" w:rsidRPr="001B50FD" w:rsidRDefault="00C44526" w:rsidP="004720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50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профессор.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B819" w14:textId="77777777" w:rsidR="00C44526" w:rsidRPr="00C44526" w:rsidRDefault="006B66B2" w:rsidP="004720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1" w:history="1">
              <w:r w:rsidR="00C44526" w:rsidRPr="001B50FD">
                <w:rPr>
                  <w:rStyle w:val="af4"/>
                  <w:rFonts w:ascii="Times New Roman" w:hAnsi="Times New Roman"/>
                  <w:sz w:val="20"/>
                  <w:szCs w:val="20"/>
                </w:rPr>
                <w:t>mbk@ctinet.ru</w:t>
              </w:r>
            </w:hyperlink>
            <w:r w:rsidR="00C44526" w:rsidRPr="001B50F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C44526" w:rsidRPr="001B50FD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+7 (812)  428 42 33</w:t>
            </w:r>
            <w:r w:rsidR="00C44526" w:rsidRPr="00C44526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</w:tr>
      <w:bookmarkEnd w:id="576"/>
    </w:tbl>
    <w:p w14:paraId="0D80D60D" w14:textId="77777777" w:rsidR="0034649A" w:rsidRPr="002944B4" w:rsidRDefault="0034649A" w:rsidP="00C44526"/>
    <w:sectPr w:rsidR="0034649A" w:rsidRPr="002944B4" w:rsidSect="00500672">
      <w:headerReference w:type="even" r:id="rId22"/>
      <w:headerReference w:type="default" r:id="rId23"/>
      <w:headerReference w:type="first" r:id="rId24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77E7D" w14:textId="77777777" w:rsidR="00436604" w:rsidRDefault="00436604">
      <w:r>
        <w:separator/>
      </w:r>
    </w:p>
    <w:p w14:paraId="159C6A50" w14:textId="77777777" w:rsidR="00436604" w:rsidRDefault="00436604"/>
  </w:endnote>
  <w:endnote w:type="continuationSeparator" w:id="0">
    <w:p w14:paraId="26FF9626" w14:textId="77777777" w:rsidR="00436604" w:rsidRDefault="00436604">
      <w:r>
        <w:continuationSeparator/>
      </w:r>
    </w:p>
    <w:p w14:paraId="362FFC9B" w14:textId="77777777" w:rsidR="00436604" w:rsidRDefault="004366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 T 2158o 00">
    <w:altName w:val="T T 215 8o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4B681" w14:textId="77777777" w:rsidR="00436604" w:rsidRDefault="00436604">
      <w:r>
        <w:separator/>
      </w:r>
    </w:p>
    <w:p w14:paraId="465A58D7" w14:textId="77777777" w:rsidR="00436604" w:rsidRDefault="00436604"/>
  </w:footnote>
  <w:footnote w:type="continuationSeparator" w:id="0">
    <w:p w14:paraId="4436AC7D" w14:textId="77777777" w:rsidR="00436604" w:rsidRDefault="00436604">
      <w:r>
        <w:continuationSeparator/>
      </w:r>
    </w:p>
    <w:p w14:paraId="00841BF8" w14:textId="77777777" w:rsidR="00436604" w:rsidRDefault="004366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E769A" w14:textId="77777777" w:rsidR="006B66B2" w:rsidRDefault="006B66B2"/>
  <w:p w14:paraId="61E8D586" w14:textId="77777777" w:rsidR="006B66B2" w:rsidRDefault="006B66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8B87B" w14:textId="77777777" w:rsidR="006B66B2" w:rsidRDefault="006B66B2"/>
  <w:p w14:paraId="2E59F8E3" w14:textId="77777777" w:rsidR="006B66B2" w:rsidRDefault="006B66B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433ED" w14:textId="77777777" w:rsidR="006B66B2" w:rsidRDefault="006B66B2">
    <w:pPr>
      <w:jc w:val="center"/>
    </w:pPr>
    <w:r>
      <w:fldChar w:fldCharType="begin"/>
    </w:r>
    <w:r>
      <w:instrText xml:space="preserve"> PAGE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6D18D2F4" w14:textId="77777777" w:rsidR="006B66B2" w:rsidRDefault="006B66B2"/>
  <w:p w14:paraId="6C61BBE5" w14:textId="77777777" w:rsidR="006B66B2" w:rsidRDefault="006B66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89D"/>
    <w:multiLevelType w:val="hybridMultilevel"/>
    <w:tmpl w:val="D2C20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02699"/>
    <w:multiLevelType w:val="hybridMultilevel"/>
    <w:tmpl w:val="6A9EC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85000"/>
    <w:multiLevelType w:val="hybridMultilevel"/>
    <w:tmpl w:val="A614CB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3B3069"/>
    <w:multiLevelType w:val="hybridMultilevel"/>
    <w:tmpl w:val="D5F82AA8"/>
    <w:lvl w:ilvl="0" w:tplc="B70A7B84">
      <w:start w:val="1"/>
      <w:numFmt w:val="decimal"/>
      <w:lvlText w:val="%1"/>
      <w:lvlJc w:val="left"/>
      <w:pPr>
        <w:tabs>
          <w:tab w:val="num" w:pos="396"/>
        </w:tabs>
        <w:ind w:left="396" w:hanging="396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198121FA"/>
    <w:multiLevelType w:val="hybridMultilevel"/>
    <w:tmpl w:val="BB206EB2"/>
    <w:lvl w:ilvl="0" w:tplc="4B3CB6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20818"/>
    <w:multiLevelType w:val="hybridMultilevel"/>
    <w:tmpl w:val="3EAA6874"/>
    <w:lvl w:ilvl="0" w:tplc="CA941BD0">
      <w:start w:val="1"/>
      <w:numFmt w:val="none"/>
      <w:lvlText w:val="I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7C926BA"/>
    <w:multiLevelType w:val="hybridMultilevel"/>
    <w:tmpl w:val="B0E6EF52"/>
    <w:lvl w:ilvl="0" w:tplc="4D02D48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D2954D4"/>
    <w:multiLevelType w:val="hybridMultilevel"/>
    <w:tmpl w:val="31A4B9F4"/>
    <w:lvl w:ilvl="0" w:tplc="4B3CB6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130C9"/>
    <w:multiLevelType w:val="hybridMultilevel"/>
    <w:tmpl w:val="BB206EB2"/>
    <w:lvl w:ilvl="0" w:tplc="4B3CB6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92D4C"/>
    <w:multiLevelType w:val="hybridMultilevel"/>
    <w:tmpl w:val="0678A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C51C5"/>
    <w:multiLevelType w:val="hybridMultilevel"/>
    <w:tmpl w:val="E9CE472A"/>
    <w:lvl w:ilvl="0" w:tplc="741CB6B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Calibri" w:hAnsi="Calibri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4B4A87"/>
    <w:multiLevelType w:val="multilevel"/>
    <w:tmpl w:val="6E28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2" w15:restartNumberingAfterBreak="0">
    <w:nsid w:val="6A1D247B"/>
    <w:multiLevelType w:val="multilevel"/>
    <w:tmpl w:val="B456CFC0"/>
    <w:lvl w:ilvl="0">
      <w:start w:val="1"/>
      <w:numFmt w:val="decimal"/>
      <w:lvlText w:val="%1"/>
      <w:lvlJc w:val="left"/>
      <w:pPr>
        <w:tabs>
          <w:tab w:val="num" w:pos="396"/>
        </w:tabs>
        <w:ind w:left="396" w:hanging="396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3" w15:restartNumberingAfterBreak="0">
    <w:nsid w:val="6F1724B4"/>
    <w:multiLevelType w:val="hybridMultilevel"/>
    <w:tmpl w:val="7F6A6310"/>
    <w:lvl w:ilvl="0" w:tplc="B70A7B84">
      <w:start w:val="1"/>
      <w:numFmt w:val="decimal"/>
      <w:lvlText w:val="%1"/>
      <w:lvlJc w:val="left"/>
      <w:pPr>
        <w:tabs>
          <w:tab w:val="num" w:pos="396"/>
        </w:tabs>
        <w:ind w:left="396" w:hanging="396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14" w15:restartNumberingAfterBreak="0">
    <w:nsid w:val="6F741482"/>
    <w:multiLevelType w:val="multilevel"/>
    <w:tmpl w:val="3EAA6874"/>
    <w:lvl w:ilvl="0">
      <w:start w:val="1"/>
      <w:numFmt w:val="none"/>
      <w:lvlText w:val="I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940DD9"/>
    <w:multiLevelType w:val="hybridMultilevel"/>
    <w:tmpl w:val="17D8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12"/>
  </w:num>
  <w:num w:numId="5">
    <w:abstractNumId w:val="12"/>
  </w:num>
  <w:num w:numId="6">
    <w:abstractNumId w:val="13"/>
  </w:num>
  <w:num w:numId="7">
    <w:abstractNumId w:val="10"/>
  </w:num>
  <w:num w:numId="8">
    <w:abstractNumId w:val="3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1"/>
  </w:num>
  <w:num w:numId="13">
    <w:abstractNumId w:val="9"/>
  </w:num>
  <w:num w:numId="14">
    <w:abstractNumId w:val="4"/>
  </w:num>
  <w:num w:numId="15">
    <w:abstractNumId w:val="2"/>
  </w:num>
  <w:num w:numId="16">
    <w:abstractNumId w:val="7"/>
  </w:num>
  <w:num w:numId="17">
    <w:abstractNumId w:val="15"/>
  </w:num>
  <w:num w:numId="1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urii Litvinov">
    <w15:presenceInfo w15:providerId="Windows Live" w15:userId="a8ef259fb645d9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autoHyphenation/>
  <w:hyphenationZone w:val="35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F62"/>
    <w:rsid w:val="0003598E"/>
    <w:rsid w:val="000513FE"/>
    <w:rsid w:val="00052989"/>
    <w:rsid w:val="00052E70"/>
    <w:rsid w:val="00087D08"/>
    <w:rsid w:val="00091A58"/>
    <w:rsid w:val="00092B29"/>
    <w:rsid w:val="000B6740"/>
    <w:rsid w:val="00111D99"/>
    <w:rsid w:val="00111DFB"/>
    <w:rsid w:val="00125BEC"/>
    <w:rsid w:val="0014177B"/>
    <w:rsid w:val="00142674"/>
    <w:rsid w:val="001545F0"/>
    <w:rsid w:val="00162884"/>
    <w:rsid w:val="001708F4"/>
    <w:rsid w:val="001915A3"/>
    <w:rsid w:val="001A7405"/>
    <w:rsid w:val="001B50FD"/>
    <w:rsid w:val="001C4A29"/>
    <w:rsid w:val="001D035F"/>
    <w:rsid w:val="00217F62"/>
    <w:rsid w:val="00226B46"/>
    <w:rsid w:val="002271AE"/>
    <w:rsid w:val="00252D54"/>
    <w:rsid w:val="002944B4"/>
    <w:rsid w:val="002B7191"/>
    <w:rsid w:val="002E196B"/>
    <w:rsid w:val="002E4225"/>
    <w:rsid w:val="00305985"/>
    <w:rsid w:val="00320BC6"/>
    <w:rsid w:val="00324DE3"/>
    <w:rsid w:val="0034649A"/>
    <w:rsid w:val="00364472"/>
    <w:rsid w:val="00384E3F"/>
    <w:rsid w:val="00390380"/>
    <w:rsid w:val="00397EC5"/>
    <w:rsid w:val="003A1C88"/>
    <w:rsid w:val="003D7E12"/>
    <w:rsid w:val="003E49EE"/>
    <w:rsid w:val="004301D1"/>
    <w:rsid w:val="00436604"/>
    <w:rsid w:val="004720E9"/>
    <w:rsid w:val="0049410B"/>
    <w:rsid w:val="00495CE3"/>
    <w:rsid w:val="004E4F08"/>
    <w:rsid w:val="004F3A82"/>
    <w:rsid w:val="00500672"/>
    <w:rsid w:val="00511933"/>
    <w:rsid w:val="00522C47"/>
    <w:rsid w:val="005408AA"/>
    <w:rsid w:val="005665DB"/>
    <w:rsid w:val="005679D9"/>
    <w:rsid w:val="005736D4"/>
    <w:rsid w:val="0059518A"/>
    <w:rsid w:val="005B333C"/>
    <w:rsid w:val="005D0F55"/>
    <w:rsid w:val="005F3D4E"/>
    <w:rsid w:val="00601024"/>
    <w:rsid w:val="00612116"/>
    <w:rsid w:val="00622C8E"/>
    <w:rsid w:val="00627725"/>
    <w:rsid w:val="0063792A"/>
    <w:rsid w:val="00646F93"/>
    <w:rsid w:val="00660885"/>
    <w:rsid w:val="00662F55"/>
    <w:rsid w:val="006713EF"/>
    <w:rsid w:val="0067637D"/>
    <w:rsid w:val="00692C7E"/>
    <w:rsid w:val="00697C94"/>
    <w:rsid w:val="006A4147"/>
    <w:rsid w:val="006B66B2"/>
    <w:rsid w:val="006D6076"/>
    <w:rsid w:val="00714296"/>
    <w:rsid w:val="00722066"/>
    <w:rsid w:val="00730E2E"/>
    <w:rsid w:val="00743558"/>
    <w:rsid w:val="00754F7C"/>
    <w:rsid w:val="00770A96"/>
    <w:rsid w:val="00773524"/>
    <w:rsid w:val="007947C2"/>
    <w:rsid w:val="0079604F"/>
    <w:rsid w:val="007A600D"/>
    <w:rsid w:val="007B29D2"/>
    <w:rsid w:val="007D214F"/>
    <w:rsid w:val="007F3820"/>
    <w:rsid w:val="008269D3"/>
    <w:rsid w:val="00853B7D"/>
    <w:rsid w:val="00853E25"/>
    <w:rsid w:val="00883AF9"/>
    <w:rsid w:val="0089008F"/>
    <w:rsid w:val="008923AF"/>
    <w:rsid w:val="008B3F60"/>
    <w:rsid w:val="008B7332"/>
    <w:rsid w:val="008D24C0"/>
    <w:rsid w:val="008D2BFB"/>
    <w:rsid w:val="00987C77"/>
    <w:rsid w:val="009902B0"/>
    <w:rsid w:val="009923AE"/>
    <w:rsid w:val="009B446B"/>
    <w:rsid w:val="009D472B"/>
    <w:rsid w:val="009D51EA"/>
    <w:rsid w:val="009D6214"/>
    <w:rsid w:val="009F2DC7"/>
    <w:rsid w:val="00A22961"/>
    <w:rsid w:val="00A36C68"/>
    <w:rsid w:val="00A7103E"/>
    <w:rsid w:val="00A906D8"/>
    <w:rsid w:val="00AB5A74"/>
    <w:rsid w:val="00AC3F16"/>
    <w:rsid w:val="00B04AAA"/>
    <w:rsid w:val="00B05E3E"/>
    <w:rsid w:val="00B168DA"/>
    <w:rsid w:val="00B21255"/>
    <w:rsid w:val="00B21A17"/>
    <w:rsid w:val="00B45124"/>
    <w:rsid w:val="00B45455"/>
    <w:rsid w:val="00B53254"/>
    <w:rsid w:val="00B61874"/>
    <w:rsid w:val="00B867C8"/>
    <w:rsid w:val="00BA6A33"/>
    <w:rsid w:val="00BB4CA4"/>
    <w:rsid w:val="00BB60A3"/>
    <w:rsid w:val="00BE196F"/>
    <w:rsid w:val="00C03616"/>
    <w:rsid w:val="00C34FCC"/>
    <w:rsid w:val="00C36FF7"/>
    <w:rsid w:val="00C44526"/>
    <w:rsid w:val="00C71344"/>
    <w:rsid w:val="00C91673"/>
    <w:rsid w:val="00CC4738"/>
    <w:rsid w:val="00CD720E"/>
    <w:rsid w:val="00CE5527"/>
    <w:rsid w:val="00CF6F6F"/>
    <w:rsid w:val="00D00949"/>
    <w:rsid w:val="00D17013"/>
    <w:rsid w:val="00D3783B"/>
    <w:rsid w:val="00D65044"/>
    <w:rsid w:val="00D65BB7"/>
    <w:rsid w:val="00D673F6"/>
    <w:rsid w:val="00D76C4A"/>
    <w:rsid w:val="00D828FA"/>
    <w:rsid w:val="00DB3145"/>
    <w:rsid w:val="00DF3B34"/>
    <w:rsid w:val="00E32901"/>
    <w:rsid w:val="00E90D5F"/>
    <w:rsid w:val="00E9647C"/>
    <w:rsid w:val="00EA54EB"/>
    <w:rsid w:val="00EC656F"/>
    <w:rsid w:val="00ED7A95"/>
    <w:rsid w:val="00EE1810"/>
    <w:rsid w:val="00EE44EB"/>
    <w:rsid w:val="00EF2F40"/>
    <w:rsid w:val="00F071AE"/>
    <w:rsid w:val="00F57DE3"/>
    <w:rsid w:val="00F6478A"/>
    <w:rsid w:val="00F964C1"/>
    <w:rsid w:val="00FA5215"/>
    <w:rsid w:val="00FC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5AB57D0"/>
  <w15:chartTrackingRefBased/>
  <w15:docId w15:val="{01146567-6E0E-4A25-9F09-2571D25B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locked="1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2"/>
    <w:qFormat/>
    <w:pPr>
      <w:keepNext/>
      <w:spacing w:before="240" w:after="60"/>
      <w:outlineLvl w:val="0"/>
    </w:pPr>
    <w:rPr>
      <w:rFonts w:ascii="Arial" w:eastAsia="Calibri" w:hAnsi="Arial" w:cs="Times New Roman"/>
      <w:b/>
      <w:kern w:val="32"/>
      <w:sz w:val="32"/>
      <w:szCs w:val="20"/>
      <w:lang w:val="x-none" w:eastAsia="ru-RU"/>
    </w:rPr>
  </w:style>
  <w:style w:type="paragraph" w:styleId="2">
    <w:name w:val="heading 2"/>
    <w:basedOn w:val="a"/>
    <w:next w:val="a"/>
    <w:link w:val="22"/>
    <w:qFormat/>
    <w:pPr>
      <w:keepNext/>
      <w:spacing w:before="240" w:after="60"/>
      <w:outlineLvl w:val="1"/>
    </w:pPr>
    <w:rPr>
      <w:rFonts w:ascii="Arial" w:eastAsia="Calibri" w:hAnsi="Arial" w:cs="Times New Roman"/>
      <w:b/>
      <w:i/>
      <w:sz w:val="28"/>
      <w:szCs w:val="20"/>
      <w:lang w:val="x-none" w:eastAsia="ru-RU"/>
    </w:rPr>
  </w:style>
  <w:style w:type="paragraph" w:styleId="3">
    <w:name w:val="heading 3"/>
    <w:basedOn w:val="a"/>
    <w:next w:val="a"/>
    <w:link w:val="32"/>
    <w:qFormat/>
    <w:pPr>
      <w:keepNext/>
      <w:spacing w:before="240" w:after="60"/>
      <w:outlineLvl w:val="2"/>
    </w:pPr>
    <w:rPr>
      <w:rFonts w:ascii="Arial" w:eastAsia="Calibri" w:hAnsi="Arial" w:cs="Times New Roman"/>
      <w:b/>
      <w:sz w:val="26"/>
      <w:szCs w:val="20"/>
      <w:lang w:val="x-none" w:eastAsia="ru-RU"/>
    </w:rPr>
  </w:style>
  <w:style w:type="paragraph" w:styleId="4">
    <w:name w:val="heading 4"/>
    <w:basedOn w:val="a"/>
    <w:next w:val="a"/>
    <w:link w:val="42"/>
    <w:qFormat/>
    <w:pPr>
      <w:keepNext/>
      <w:ind w:left="360"/>
      <w:outlineLvl w:val="3"/>
    </w:pPr>
    <w:rPr>
      <w:rFonts w:cs="Times New Roman"/>
      <w:sz w:val="20"/>
      <w:szCs w:val="20"/>
      <w:lang w:val="x-none" w:eastAsia="ru-RU"/>
    </w:rPr>
  </w:style>
  <w:style w:type="paragraph" w:styleId="5">
    <w:name w:val="heading 5"/>
    <w:basedOn w:val="a"/>
    <w:next w:val="a"/>
    <w:link w:val="52"/>
    <w:qFormat/>
    <w:pPr>
      <w:keepNext/>
      <w:keepLines/>
      <w:spacing w:before="200"/>
      <w:outlineLvl w:val="4"/>
    </w:pPr>
    <w:rPr>
      <w:rFonts w:ascii="Cambria" w:eastAsia="Calibri" w:hAnsi="Cambria" w:cs="Times New Roman"/>
      <w:color w:val="243F60"/>
      <w:szCs w:val="20"/>
      <w:lang w:val="x-none" w:eastAsia="ru-RU"/>
    </w:rPr>
  </w:style>
  <w:style w:type="paragraph" w:styleId="6">
    <w:name w:val="heading 6"/>
    <w:basedOn w:val="a"/>
    <w:next w:val="a"/>
    <w:link w:val="62"/>
    <w:qFormat/>
    <w:pPr>
      <w:keepNext/>
      <w:framePr w:hSpace="180" w:wrap="auto" w:vAnchor="text" w:hAnchor="text" w:x="4644" w:y="1"/>
      <w:suppressOverlap/>
      <w:outlineLvl w:val="5"/>
    </w:pPr>
    <w:rPr>
      <w:rFonts w:cs="Times New Roman"/>
      <w:sz w:val="20"/>
      <w:szCs w:val="20"/>
      <w:lang w:val="x-none" w:eastAsia="ru-RU"/>
    </w:rPr>
  </w:style>
  <w:style w:type="paragraph" w:styleId="7">
    <w:name w:val="heading 7"/>
    <w:basedOn w:val="a"/>
    <w:next w:val="a"/>
    <w:link w:val="72"/>
    <w:qFormat/>
    <w:pPr>
      <w:keepNext/>
      <w:jc w:val="both"/>
      <w:outlineLvl w:val="6"/>
    </w:pPr>
    <w:rPr>
      <w:rFonts w:cs="Times New Roman"/>
      <w:b/>
      <w:sz w:val="26"/>
      <w:szCs w:val="20"/>
      <w:lang w:val="x-none" w:eastAsia="ru-RU"/>
    </w:rPr>
  </w:style>
  <w:style w:type="paragraph" w:styleId="8">
    <w:name w:val="heading 8"/>
    <w:basedOn w:val="a"/>
    <w:next w:val="a"/>
    <w:link w:val="82"/>
    <w:qFormat/>
    <w:pPr>
      <w:keepNext/>
      <w:outlineLvl w:val="7"/>
    </w:pPr>
    <w:rPr>
      <w:rFonts w:cs="Times New Roman"/>
      <w:b/>
      <w:szCs w:val="20"/>
      <w:lang w:val="x-none" w:eastAsia="ru-RU"/>
    </w:rPr>
  </w:style>
  <w:style w:type="paragraph" w:styleId="9">
    <w:name w:val="heading 9"/>
    <w:basedOn w:val="a"/>
    <w:next w:val="a"/>
    <w:link w:val="92"/>
    <w:qFormat/>
    <w:pPr>
      <w:keepNext/>
      <w:keepLines/>
      <w:spacing w:before="200"/>
      <w:outlineLvl w:val="8"/>
    </w:pPr>
    <w:rPr>
      <w:rFonts w:ascii="Cambria" w:eastAsia="Calibri" w:hAnsi="Cambria" w:cs="Times New Roman"/>
      <w:i/>
      <w:color w:val="404040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rPr>
      <w:rFonts w:ascii="Cambria" w:hAnsi="Cambria" w:cs="Times New Roman"/>
      <w:color w:val="243F60"/>
    </w:rPr>
  </w:style>
  <w:style w:type="character" w:customStyle="1" w:styleId="Heading6Char">
    <w:name w:val="Heading 6 Char"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rPr>
      <w:rFonts w:ascii="Cambria" w:hAnsi="Cambria" w:cs="Times New Roman"/>
      <w:i/>
      <w:iCs/>
      <w:color w:val="404040"/>
      <w:sz w:val="20"/>
      <w:szCs w:val="20"/>
    </w:rPr>
  </w:style>
  <w:style w:type="character" w:customStyle="1" w:styleId="Heading1Char">
    <w:name w:val="Heading 1 Char"/>
    <w:rPr>
      <w:rFonts w:ascii="Cambria" w:hAnsi="Cambria"/>
      <w:b/>
      <w:kern w:val="32"/>
      <w:sz w:val="32"/>
    </w:rPr>
  </w:style>
  <w:style w:type="character" w:customStyle="1" w:styleId="Heading2Char3">
    <w:name w:val="Heading 2 Char3"/>
    <w:semiHidden/>
    <w:rPr>
      <w:rFonts w:ascii="Cambria" w:hAnsi="Cambria"/>
      <w:b/>
      <w:i/>
      <w:sz w:val="28"/>
    </w:rPr>
  </w:style>
  <w:style w:type="character" w:customStyle="1" w:styleId="Heading3Char3">
    <w:name w:val="Heading 3 Char3"/>
    <w:semiHidden/>
    <w:rPr>
      <w:rFonts w:ascii="Cambria" w:hAnsi="Cambria"/>
      <w:b/>
      <w:sz w:val="26"/>
    </w:rPr>
  </w:style>
  <w:style w:type="character" w:customStyle="1" w:styleId="Heading4Char3">
    <w:name w:val="Heading 4 Char3"/>
    <w:semiHidden/>
    <w:rPr>
      <w:rFonts w:ascii="Calibri" w:hAnsi="Calibri"/>
      <w:b/>
      <w:sz w:val="28"/>
    </w:rPr>
  </w:style>
  <w:style w:type="character" w:customStyle="1" w:styleId="Heading5Char3">
    <w:name w:val="Heading 5 Char3"/>
    <w:semiHidden/>
    <w:rPr>
      <w:rFonts w:ascii="Calibri" w:hAnsi="Calibri"/>
      <w:b/>
      <w:i/>
      <w:sz w:val="26"/>
    </w:rPr>
  </w:style>
  <w:style w:type="character" w:customStyle="1" w:styleId="Heading6Char3">
    <w:name w:val="Heading 6 Char3"/>
    <w:semiHidden/>
    <w:rPr>
      <w:rFonts w:ascii="Calibri" w:hAnsi="Calibri"/>
      <w:b/>
    </w:rPr>
  </w:style>
  <w:style w:type="character" w:customStyle="1" w:styleId="Heading7Char3">
    <w:name w:val="Heading 7 Char3"/>
    <w:semiHidden/>
    <w:rPr>
      <w:rFonts w:ascii="Calibri" w:hAnsi="Calibri"/>
      <w:sz w:val="24"/>
    </w:rPr>
  </w:style>
  <w:style w:type="character" w:customStyle="1" w:styleId="Heading8Char3">
    <w:name w:val="Heading 8 Char3"/>
    <w:semiHidden/>
    <w:rPr>
      <w:rFonts w:ascii="Calibri" w:hAnsi="Calibri"/>
      <w:i/>
      <w:sz w:val="24"/>
    </w:rPr>
  </w:style>
  <w:style w:type="character" w:customStyle="1" w:styleId="Heading9Char3">
    <w:name w:val="Heading 9 Char3"/>
    <w:semiHidden/>
    <w:rPr>
      <w:rFonts w:ascii="Cambria" w:hAnsi="Cambria"/>
    </w:rPr>
  </w:style>
  <w:style w:type="character" w:customStyle="1" w:styleId="10">
    <w:name w:val="Заголовок 1 Знак"/>
    <w:locked/>
    <w:rPr>
      <w:rFonts w:ascii="Arial" w:hAnsi="Arial"/>
      <w:b/>
      <w:kern w:val="32"/>
      <w:sz w:val="32"/>
      <w:lang w:val="x-none" w:eastAsia="ru-RU"/>
    </w:rPr>
  </w:style>
  <w:style w:type="character" w:customStyle="1" w:styleId="20">
    <w:name w:val="Заголовок 2 Знак"/>
    <w:locked/>
    <w:rPr>
      <w:rFonts w:ascii="Arial" w:hAnsi="Arial"/>
      <w:b/>
      <w:i/>
      <w:sz w:val="28"/>
      <w:lang w:val="x-none" w:eastAsia="ru-RU"/>
    </w:rPr>
  </w:style>
  <w:style w:type="character" w:customStyle="1" w:styleId="30">
    <w:name w:val="Заголовок 3 Знак"/>
    <w:locked/>
    <w:rPr>
      <w:rFonts w:ascii="Arial" w:hAnsi="Arial"/>
      <w:b/>
      <w:sz w:val="26"/>
      <w:lang w:val="x-none" w:eastAsia="ru-RU"/>
    </w:rPr>
  </w:style>
  <w:style w:type="character" w:customStyle="1" w:styleId="40">
    <w:name w:val="Заголовок 4 Знак"/>
    <w:locked/>
    <w:rPr>
      <w:rFonts w:eastAsia="Times New Roman"/>
      <w:sz w:val="20"/>
      <w:lang w:val="x-none" w:eastAsia="ru-RU"/>
    </w:rPr>
  </w:style>
  <w:style w:type="character" w:customStyle="1" w:styleId="50">
    <w:name w:val="Заголовок 5 Знак"/>
    <w:locked/>
    <w:rPr>
      <w:rFonts w:ascii="Cambria" w:hAnsi="Cambria"/>
      <w:color w:val="243F60"/>
      <w:sz w:val="24"/>
      <w:lang w:val="x-none" w:eastAsia="ru-RU"/>
    </w:rPr>
  </w:style>
  <w:style w:type="character" w:customStyle="1" w:styleId="60">
    <w:name w:val="Заголовок 6 Знак"/>
    <w:locked/>
    <w:rPr>
      <w:rFonts w:eastAsia="Times New Roman"/>
      <w:sz w:val="20"/>
      <w:lang w:val="x-none" w:eastAsia="ru-RU"/>
    </w:rPr>
  </w:style>
  <w:style w:type="character" w:customStyle="1" w:styleId="70">
    <w:name w:val="Заголовок 7 Знак"/>
    <w:locked/>
    <w:rPr>
      <w:rFonts w:eastAsia="Times New Roman"/>
      <w:b/>
      <w:sz w:val="26"/>
      <w:lang w:val="x-none" w:eastAsia="ru-RU"/>
    </w:rPr>
  </w:style>
  <w:style w:type="character" w:customStyle="1" w:styleId="80">
    <w:name w:val="Заголовок 8 Знак"/>
    <w:locked/>
    <w:rPr>
      <w:rFonts w:eastAsia="Times New Roman"/>
      <w:b/>
      <w:sz w:val="24"/>
      <w:lang w:val="x-none" w:eastAsia="ru-RU"/>
    </w:rPr>
  </w:style>
  <w:style w:type="character" w:customStyle="1" w:styleId="90">
    <w:name w:val="Заголовок 9 Знак"/>
    <w:locked/>
    <w:rPr>
      <w:rFonts w:ascii="Cambria" w:hAnsi="Cambria"/>
      <w:i/>
      <w:color w:val="404040"/>
      <w:sz w:val="20"/>
      <w:lang w:val="x-none" w:eastAsia="ru-RU"/>
    </w:rPr>
  </w:style>
  <w:style w:type="character" w:customStyle="1" w:styleId="a3">
    <w:name w:val="Текст выноски Знак"/>
    <w:semiHidden/>
    <w:locked/>
    <w:rPr>
      <w:rFonts w:ascii="Tahoma" w:hAnsi="Tahoma"/>
      <w:sz w:val="16"/>
      <w:lang w:val="x-none" w:eastAsia="ru-RU"/>
    </w:rPr>
  </w:style>
  <w:style w:type="paragraph" w:styleId="a4">
    <w:name w:val="Balloon Text"/>
    <w:basedOn w:val="a"/>
    <w:link w:val="21"/>
    <w:semiHidden/>
    <w:rPr>
      <w:rFonts w:ascii="Tahoma" w:eastAsia="Calibri" w:hAnsi="Tahoma" w:cs="Times New Roman"/>
      <w:sz w:val="16"/>
      <w:szCs w:val="20"/>
      <w:lang w:val="x-none" w:eastAsia="ru-RU"/>
    </w:rPr>
  </w:style>
  <w:style w:type="character" w:customStyle="1" w:styleId="BalloonTextChar">
    <w:name w:val="Balloon Text Char"/>
    <w:semiHidden/>
    <w:rPr>
      <w:sz w:val="2"/>
    </w:rPr>
  </w:style>
  <w:style w:type="character" w:customStyle="1" w:styleId="a5">
    <w:name w:val="Верхний колонтитул Знак"/>
    <w:locked/>
    <w:rPr>
      <w:rFonts w:eastAsia="Times New Roman"/>
      <w:sz w:val="24"/>
      <w:lang w:val="x-none" w:eastAsia="ru-RU"/>
    </w:rPr>
  </w:style>
  <w:style w:type="paragraph" w:styleId="a6">
    <w:name w:val="header"/>
    <w:basedOn w:val="a"/>
    <w:link w:val="23"/>
    <w:pPr>
      <w:tabs>
        <w:tab w:val="center" w:pos="4677"/>
        <w:tab w:val="right" w:pos="9355"/>
      </w:tabs>
    </w:pPr>
    <w:rPr>
      <w:rFonts w:cs="Times New Roman"/>
      <w:szCs w:val="20"/>
      <w:lang w:val="x-none" w:eastAsia="ru-RU"/>
    </w:rPr>
  </w:style>
  <w:style w:type="character" w:customStyle="1" w:styleId="HeaderChar">
    <w:name w:val="Header Char"/>
    <w:semiHidden/>
    <w:rPr>
      <w:sz w:val="24"/>
    </w:rPr>
  </w:style>
  <w:style w:type="character" w:customStyle="1" w:styleId="a7">
    <w:name w:val="Нижний колонтитул Знак"/>
    <w:locked/>
    <w:rPr>
      <w:rFonts w:eastAsia="Times New Roman"/>
      <w:sz w:val="24"/>
      <w:lang w:val="x-none" w:eastAsia="ru-RU"/>
    </w:rPr>
  </w:style>
  <w:style w:type="paragraph" w:styleId="a8">
    <w:name w:val="footer"/>
    <w:basedOn w:val="a"/>
    <w:link w:val="24"/>
    <w:pPr>
      <w:tabs>
        <w:tab w:val="center" w:pos="4677"/>
        <w:tab w:val="right" w:pos="9355"/>
      </w:tabs>
    </w:pPr>
    <w:rPr>
      <w:rFonts w:cs="Times New Roman"/>
      <w:szCs w:val="20"/>
      <w:lang w:val="x-none" w:eastAsia="ru-RU"/>
    </w:rPr>
  </w:style>
  <w:style w:type="character" w:customStyle="1" w:styleId="FooterChar">
    <w:name w:val="Footer Char"/>
    <w:semiHidden/>
    <w:rPr>
      <w:sz w:val="24"/>
    </w:rPr>
  </w:style>
  <w:style w:type="character" w:customStyle="1" w:styleId="a9">
    <w:name w:val="Основной текст Знак"/>
    <w:locked/>
    <w:rPr>
      <w:rFonts w:eastAsia="Times New Roman"/>
      <w:sz w:val="20"/>
      <w:lang w:val="x-none" w:eastAsia="ru-RU"/>
    </w:rPr>
  </w:style>
  <w:style w:type="paragraph" w:styleId="aa">
    <w:name w:val="Body Text"/>
    <w:basedOn w:val="a"/>
    <w:link w:val="25"/>
    <w:rPr>
      <w:rFonts w:cs="Times New Roman"/>
      <w:sz w:val="20"/>
      <w:szCs w:val="20"/>
      <w:lang w:val="x-none" w:eastAsia="ru-RU"/>
    </w:rPr>
  </w:style>
  <w:style w:type="character" w:customStyle="1" w:styleId="BodyTextChar">
    <w:name w:val="Body Text Char"/>
    <w:semiHidden/>
    <w:rPr>
      <w:sz w:val="24"/>
    </w:rPr>
  </w:style>
  <w:style w:type="paragraph" w:styleId="ab">
    <w:name w:val="caption"/>
    <w:basedOn w:val="a"/>
    <w:next w:val="a"/>
    <w:qFormat/>
    <w:rPr>
      <w:szCs w:val="20"/>
    </w:rPr>
  </w:style>
  <w:style w:type="character" w:customStyle="1" w:styleId="ac">
    <w:name w:val="Текст сноски Знак"/>
    <w:locked/>
    <w:rPr>
      <w:rFonts w:eastAsia="Times New Roman"/>
      <w:sz w:val="20"/>
      <w:lang w:val="x-none" w:eastAsia="ru-RU"/>
    </w:rPr>
  </w:style>
  <w:style w:type="paragraph" w:styleId="ad">
    <w:name w:val="footnote text"/>
    <w:basedOn w:val="a"/>
    <w:link w:val="26"/>
    <w:semiHidden/>
    <w:rPr>
      <w:rFonts w:cs="Times New Roman"/>
      <w:sz w:val="20"/>
      <w:szCs w:val="20"/>
      <w:lang w:val="x-none" w:eastAsia="ru-RU"/>
    </w:rPr>
  </w:style>
  <w:style w:type="character" w:customStyle="1" w:styleId="FootnoteTextChar">
    <w:name w:val="Footnote Text Char"/>
    <w:semiHidden/>
    <w:rPr>
      <w:sz w:val="20"/>
    </w:rPr>
  </w:style>
  <w:style w:type="paragraph" w:customStyle="1" w:styleId="11">
    <w:name w:val="Абзац списка1"/>
    <w:basedOn w:val="a"/>
    <w:pPr>
      <w:spacing w:after="200" w:line="276" w:lineRule="auto"/>
      <w:ind w:left="720"/>
    </w:pPr>
    <w:rPr>
      <w:sz w:val="22"/>
      <w:szCs w:val="22"/>
    </w:rPr>
  </w:style>
  <w:style w:type="paragraph" w:customStyle="1" w:styleId="13">
    <w:name w:val="Без интервала1"/>
    <w:rPr>
      <w:rFonts w:eastAsia="Times New Roman"/>
      <w:sz w:val="22"/>
      <w:szCs w:val="22"/>
      <w:lang w:eastAsia="en-US"/>
    </w:rPr>
  </w:style>
  <w:style w:type="paragraph" w:customStyle="1" w:styleId="ae">
    <w:name w:val="Название"/>
    <w:basedOn w:val="a"/>
    <w:link w:val="27"/>
    <w:qFormat/>
    <w:pPr>
      <w:jc w:val="center"/>
    </w:pPr>
    <w:rPr>
      <w:rFonts w:cs="Times New Roman"/>
      <w:sz w:val="28"/>
      <w:szCs w:val="20"/>
      <w:lang w:val="x-none" w:eastAsia="ru-RU"/>
    </w:rPr>
  </w:style>
  <w:style w:type="character" w:customStyle="1" w:styleId="TitleChar">
    <w:name w:val="Title Char"/>
    <w:rPr>
      <w:rFonts w:ascii="Cambria" w:hAnsi="Cambria"/>
      <w:b/>
      <w:kern w:val="28"/>
      <w:sz w:val="32"/>
    </w:rPr>
  </w:style>
  <w:style w:type="character" w:customStyle="1" w:styleId="af">
    <w:name w:val="Название Знак"/>
    <w:locked/>
    <w:rPr>
      <w:rFonts w:eastAsia="Times New Roman"/>
      <w:sz w:val="28"/>
      <w:lang w:val="x-none" w:eastAsia="ru-RU"/>
    </w:rPr>
  </w:style>
  <w:style w:type="character" w:customStyle="1" w:styleId="af0">
    <w:name w:val="Основной текст с отступом Знак"/>
    <w:locked/>
    <w:rPr>
      <w:rFonts w:eastAsia="Times New Roman"/>
      <w:b/>
      <w:sz w:val="28"/>
      <w:lang w:val="x-none" w:eastAsia="ru-RU"/>
    </w:rPr>
  </w:style>
  <w:style w:type="paragraph" w:styleId="af1">
    <w:name w:val="Body Text Indent"/>
    <w:basedOn w:val="a"/>
    <w:link w:val="28"/>
    <w:pPr>
      <w:autoSpaceDE w:val="0"/>
      <w:autoSpaceDN w:val="0"/>
      <w:jc w:val="both"/>
    </w:pPr>
    <w:rPr>
      <w:rFonts w:cs="Times New Roman"/>
      <w:b/>
      <w:sz w:val="28"/>
      <w:szCs w:val="20"/>
      <w:lang w:val="x-none" w:eastAsia="ru-RU"/>
    </w:rPr>
  </w:style>
  <w:style w:type="character" w:customStyle="1" w:styleId="BodyTextIndentChar">
    <w:name w:val="Body Text Indent Char"/>
    <w:semiHidden/>
    <w:rPr>
      <w:sz w:val="24"/>
    </w:rPr>
  </w:style>
  <w:style w:type="character" w:customStyle="1" w:styleId="29">
    <w:name w:val="Основной текст с отступом 2 Знак"/>
    <w:locked/>
    <w:rPr>
      <w:rFonts w:eastAsia="Times New Roman"/>
      <w:sz w:val="24"/>
      <w:lang w:val="x-none" w:eastAsia="ru-RU"/>
    </w:rPr>
  </w:style>
  <w:style w:type="paragraph" w:styleId="2a">
    <w:name w:val="Body Text Indent 2"/>
    <w:basedOn w:val="a"/>
    <w:link w:val="220"/>
    <w:pPr>
      <w:spacing w:after="120" w:line="480" w:lineRule="auto"/>
      <w:ind w:left="283"/>
    </w:pPr>
    <w:rPr>
      <w:rFonts w:cs="Times New Roman"/>
      <w:szCs w:val="20"/>
      <w:lang w:val="x-none" w:eastAsia="ru-RU"/>
    </w:rPr>
  </w:style>
  <w:style w:type="character" w:customStyle="1" w:styleId="BodyTextIndent2Char">
    <w:name w:val="Body Text Indent 2 Char"/>
    <w:semiHidden/>
    <w:rPr>
      <w:sz w:val="24"/>
    </w:rPr>
  </w:style>
  <w:style w:type="character" w:customStyle="1" w:styleId="31">
    <w:name w:val="Основной текст с отступом 3 Знак"/>
    <w:locked/>
    <w:rPr>
      <w:rFonts w:eastAsia="Times New Roman"/>
      <w:sz w:val="16"/>
      <w:lang w:val="x-none" w:eastAsia="ru-RU"/>
    </w:rPr>
  </w:style>
  <w:style w:type="paragraph" w:styleId="33">
    <w:name w:val="Body Text Indent 3"/>
    <w:basedOn w:val="a"/>
    <w:link w:val="320"/>
    <w:pPr>
      <w:spacing w:after="120"/>
      <w:ind w:left="283"/>
    </w:pPr>
    <w:rPr>
      <w:rFonts w:cs="Times New Roman"/>
      <w:sz w:val="16"/>
      <w:szCs w:val="20"/>
      <w:lang w:val="x-none" w:eastAsia="ru-RU"/>
    </w:rPr>
  </w:style>
  <w:style w:type="character" w:customStyle="1" w:styleId="BodyTextIndent3Char">
    <w:name w:val="Body Text Indent 3 Char"/>
    <w:semiHidden/>
    <w:rPr>
      <w:sz w:val="16"/>
    </w:rPr>
  </w:style>
  <w:style w:type="character" w:customStyle="1" w:styleId="Heading1Char2">
    <w:name w:val="Heading 1 Char2"/>
    <w:rPr>
      <w:rFonts w:ascii="Cambria" w:hAnsi="Cambria"/>
      <w:b/>
      <w:kern w:val="32"/>
      <w:sz w:val="32"/>
    </w:rPr>
  </w:style>
  <w:style w:type="character" w:customStyle="1" w:styleId="Heading2Char2">
    <w:name w:val="Heading 2 Char2"/>
    <w:semiHidden/>
    <w:rPr>
      <w:rFonts w:ascii="Cambria" w:hAnsi="Cambria"/>
      <w:b/>
      <w:i/>
      <w:sz w:val="28"/>
    </w:rPr>
  </w:style>
  <w:style w:type="character" w:customStyle="1" w:styleId="Heading3Char2">
    <w:name w:val="Heading 3 Char2"/>
    <w:semiHidden/>
    <w:rPr>
      <w:rFonts w:ascii="Cambria" w:hAnsi="Cambria"/>
      <w:b/>
      <w:sz w:val="26"/>
    </w:rPr>
  </w:style>
  <w:style w:type="character" w:customStyle="1" w:styleId="Heading4Char2">
    <w:name w:val="Heading 4 Char2"/>
    <w:semiHidden/>
    <w:rPr>
      <w:rFonts w:ascii="Calibri" w:hAnsi="Calibri"/>
      <w:b/>
      <w:sz w:val="28"/>
    </w:rPr>
  </w:style>
  <w:style w:type="character" w:customStyle="1" w:styleId="Heading5Char2">
    <w:name w:val="Heading 5 Char2"/>
    <w:semiHidden/>
    <w:rPr>
      <w:rFonts w:ascii="Calibri" w:hAnsi="Calibri"/>
      <w:b/>
      <w:i/>
      <w:sz w:val="26"/>
    </w:rPr>
  </w:style>
  <w:style w:type="character" w:customStyle="1" w:styleId="Heading6Char2">
    <w:name w:val="Heading 6 Char2"/>
    <w:semiHidden/>
    <w:rPr>
      <w:rFonts w:ascii="Calibri" w:hAnsi="Calibri"/>
      <w:b/>
    </w:rPr>
  </w:style>
  <w:style w:type="character" w:customStyle="1" w:styleId="Heading7Char2">
    <w:name w:val="Heading 7 Char2"/>
    <w:semiHidden/>
    <w:rPr>
      <w:rFonts w:ascii="Calibri" w:hAnsi="Calibri"/>
      <w:sz w:val="24"/>
    </w:rPr>
  </w:style>
  <w:style w:type="character" w:customStyle="1" w:styleId="Heading8Char2">
    <w:name w:val="Heading 8 Char2"/>
    <w:semiHidden/>
    <w:rPr>
      <w:rFonts w:ascii="Calibri" w:hAnsi="Calibri"/>
      <w:i/>
      <w:sz w:val="24"/>
    </w:rPr>
  </w:style>
  <w:style w:type="character" w:customStyle="1" w:styleId="Heading9Char2">
    <w:name w:val="Heading 9 Char2"/>
    <w:semiHidden/>
    <w:rPr>
      <w:rFonts w:ascii="Cambria" w:hAnsi="Cambria"/>
    </w:rPr>
  </w:style>
  <w:style w:type="character" w:customStyle="1" w:styleId="110">
    <w:name w:val="Заголовок 1 Знак1"/>
    <w:locked/>
    <w:rPr>
      <w:rFonts w:ascii="Arial" w:hAnsi="Arial"/>
      <w:b/>
      <w:kern w:val="32"/>
      <w:sz w:val="32"/>
      <w:lang w:val="x-none" w:eastAsia="ru-RU"/>
    </w:rPr>
  </w:style>
  <w:style w:type="character" w:customStyle="1" w:styleId="210">
    <w:name w:val="Заголовок 2 Знак1"/>
    <w:locked/>
    <w:rPr>
      <w:rFonts w:ascii="Arial" w:hAnsi="Arial"/>
      <w:b/>
      <w:i/>
      <w:sz w:val="28"/>
      <w:lang w:val="x-none" w:eastAsia="ru-RU"/>
    </w:rPr>
  </w:style>
  <w:style w:type="character" w:customStyle="1" w:styleId="310">
    <w:name w:val="Заголовок 3 Знак1"/>
    <w:locked/>
    <w:rPr>
      <w:rFonts w:ascii="Arial" w:hAnsi="Arial"/>
      <w:b/>
      <w:sz w:val="26"/>
      <w:lang w:val="x-none" w:eastAsia="ru-RU"/>
    </w:rPr>
  </w:style>
  <w:style w:type="character" w:customStyle="1" w:styleId="41">
    <w:name w:val="Заголовок 4 Знак1"/>
    <w:locked/>
    <w:rPr>
      <w:rFonts w:eastAsia="Times New Roman"/>
      <w:sz w:val="20"/>
      <w:lang w:val="x-none" w:eastAsia="ru-RU"/>
    </w:rPr>
  </w:style>
  <w:style w:type="character" w:customStyle="1" w:styleId="51">
    <w:name w:val="Заголовок 5 Знак1"/>
    <w:locked/>
    <w:rPr>
      <w:rFonts w:ascii="Cambria" w:hAnsi="Cambria"/>
      <w:color w:val="243F60"/>
      <w:sz w:val="24"/>
      <w:lang w:val="x-none" w:eastAsia="ru-RU"/>
    </w:rPr>
  </w:style>
  <w:style w:type="character" w:customStyle="1" w:styleId="61">
    <w:name w:val="Заголовок 6 Знак1"/>
    <w:locked/>
    <w:rPr>
      <w:rFonts w:eastAsia="Times New Roman"/>
      <w:sz w:val="20"/>
      <w:lang w:val="x-none" w:eastAsia="ru-RU"/>
    </w:rPr>
  </w:style>
  <w:style w:type="character" w:customStyle="1" w:styleId="71">
    <w:name w:val="Заголовок 7 Знак1"/>
    <w:locked/>
    <w:rPr>
      <w:rFonts w:eastAsia="Times New Roman"/>
      <w:b/>
      <w:sz w:val="26"/>
      <w:lang w:val="x-none" w:eastAsia="ru-RU"/>
    </w:rPr>
  </w:style>
  <w:style w:type="character" w:customStyle="1" w:styleId="81">
    <w:name w:val="Заголовок 8 Знак1"/>
    <w:locked/>
    <w:rPr>
      <w:rFonts w:eastAsia="Times New Roman"/>
      <w:b/>
      <w:sz w:val="24"/>
      <w:lang w:val="x-none" w:eastAsia="ru-RU"/>
    </w:rPr>
  </w:style>
  <w:style w:type="character" w:customStyle="1" w:styleId="91">
    <w:name w:val="Заголовок 9 Знак1"/>
    <w:locked/>
    <w:rPr>
      <w:rFonts w:ascii="Cambria" w:hAnsi="Cambria"/>
      <w:i/>
      <w:color w:val="404040"/>
      <w:sz w:val="20"/>
      <w:lang w:val="x-none" w:eastAsia="ru-RU"/>
    </w:rPr>
  </w:style>
  <w:style w:type="character" w:customStyle="1" w:styleId="21">
    <w:name w:val="Текст выноски Знак2"/>
    <w:link w:val="a4"/>
    <w:semiHidden/>
    <w:locked/>
    <w:rPr>
      <w:rFonts w:ascii="Tahoma" w:hAnsi="Tahoma"/>
      <w:sz w:val="16"/>
      <w:lang w:val="x-none" w:eastAsia="ru-RU"/>
    </w:rPr>
  </w:style>
  <w:style w:type="character" w:customStyle="1" w:styleId="BalloonTextChar2">
    <w:name w:val="Balloon Text Char2"/>
    <w:semiHidden/>
    <w:rPr>
      <w:sz w:val="2"/>
    </w:rPr>
  </w:style>
  <w:style w:type="character" w:customStyle="1" w:styleId="23">
    <w:name w:val="Верхний колонтитул Знак2"/>
    <w:link w:val="a6"/>
    <w:locked/>
    <w:rPr>
      <w:rFonts w:eastAsia="Times New Roman"/>
      <w:sz w:val="24"/>
      <w:lang w:val="x-none" w:eastAsia="ru-RU"/>
    </w:rPr>
  </w:style>
  <w:style w:type="character" w:customStyle="1" w:styleId="HeaderChar2">
    <w:name w:val="Header Char2"/>
    <w:semiHidden/>
    <w:rPr>
      <w:sz w:val="24"/>
    </w:rPr>
  </w:style>
  <w:style w:type="character" w:customStyle="1" w:styleId="24">
    <w:name w:val="Нижний колонтитул Знак2"/>
    <w:link w:val="a8"/>
    <w:locked/>
    <w:rPr>
      <w:rFonts w:eastAsia="Times New Roman"/>
      <w:sz w:val="24"/>
      <w:lang w:val="x-none" w:eastAsia="ru-RU"/>
    </w:rPr>
  </w:style>
  <w:style w:type="character" w:customStyle="1" w:styleId="FooterChar2">
    <w:name w:val="Footer Char2"/>
    <w:semiHidden/>
    <w:rPr>
      <w:sz w:val="24"/>
    </w:rPr>
  </w:style>
  <w:style w:type="character" w:customStyle="1" w:styleId="25">
    <w:name w:val="Основной текст Знак2"/>
    <w:link w:val="aa"/>
    <w:locked/>
    <w:rPr>
      <w:rFonts w:eastAsia="Times New Roman"/>
      <w:sz w:val="20"/>
      <w:lang w:val="x-none" w:eastAsia="ru-RU"/>
    </w:rPr>
  </w:style>
  <w:style w:type="character" w:customStyle="1" w:styleId="BodyTextChar2">
    <w:name w:val="Body Text Char2"/>
    <w:semiHidden/>
    <w:rPr>
      <w:sz w:val="24"/>
    </w:rPr>
  </w:style>
  <w:style w:type="character" w:customStyle="1" w:styleId="26">
    <w:name w:val="Текст сноски Знак2"/>
    <w:link w:val="ad"/>
    <w:locked/>
    <w:rPr>
      <w:rFonts w:eastAsia="Times New Roman"/>
      <w:sz w:val="20"/>
      <w:lang w:val="x-none" w:eastAsia="ru-RU"/>
    </w:rPr>
  </w:style>
  <w:style w:type="character" w:customStyle="1" w:styleId="FootnoteTextChar2">
    <w:name w:val="Footnote Text Char2"/>
    <w:semiHidden/>
    <w:rPr>
      <w:sz w:val="20"/>
    </w:rPr>
  </w:style>
  <w:style w:type="paragraph" w:customStyle="1" w:styleId="120">
    <w:name w:val="Абзац списка12"/>
    <w:basedOn w:val="a"/>
    <w:pPr>
      <w:spacing w:after="200" w:line="276" w:lineRule="auto"/>
      <w:ind w:left="720"/>
    </w:pPr>
    <w:rPr>
      <w:sz w:val="22"/>
      <w:szCs w:val="22"/>
    </w:rPr>
  </w:style>
  <w:style w:type="paragraph" w:customStyle="1" w:styleId="121">
    <w:name w:val="Без интервала12"/>
    <w:rPr>
      <w:rFonts w:eastAsia="Times New Roman"/>
      <w:sz w:val="22"/>
      <w:szCs w:val="22"/>
      <w:lang w:eastAsia="en-US"/>
    </w:rPr>
  </w:style>
  <w:style w:type="character" w:customStyle="1" w:styleId="TitleChar2">
    <w:name w:val="Title Char2"/>
    <w:rPr>
      <w:rFonts w:ascii="Cambria" w:hAnsi="Cambria"/>
      <w:b/>
      <w:kern w:val="28"/>
      <w:sz w:val="32"/>
    </w:rPr>
  </w:style>
  <w:style w:type="character" w:customStyle="1" w:styleId="14">
    <w:name w:val="Название Знак1"/>
    <w:locked/>
    <w:rPr>
      <w:rFonts w:eastAsia="Times New Roman"/>
      <w:sz w:val="28"/>
      <w:lang w:val="x-none" w:eastAsia="ru-RU"/>
    </w:rPr>
  </w:style>
  <w:style w:type="character" w:customStyle="1" w:styleId="28">
    <w:name w:val="Основной текст с отступом Знак2"/>
    <w:link w:val="af1"/>
    <w:locked/>
    <w:rPr>
      <w:rFonts w:eastAsia="Times New Roman"/>
      <w:b/>
      <w:sz w:val="28"/>
      <w:lang w:val="x-none" w:eastAsia="ru-RU"/>
    </w:rPr>
  </w:style>
  <w:style w:type="character" w:customStyle="1" w:styleId="BodyTextIndentChar2">
    <w:name w:val="Body Text Indent Char2"/>
    <w:semiHidden/>
    <w:rPr>
      <w:sz w:val="24"/>
    </w:rPr>
  </w:style>
  <w:style w:type="character" w:customStyle="1" w:styleId="220">
    <w:name w:val="Основной текст с отступом 2 Знак2"/>
    <w:link w:val="2a"/>
    <w:locked/>
    <w:rPr>
      <w:rFonts w:eastAsia="Times New Roman"/>
      <w:sz w:val="24"/>
      <w:lang w:val="x-none" w:eastAsia="ru-RU"/>
    </w:rPr>
  </w:style>
  <w:style w:type="character" w:customStyle="1" w:styleId="BodyTextIndent2Char2">
    <w:name w:val="Body Text Indent 2 Char2"/>
    <w:semiHidden/>
    <w:rPr>
      <w:sz w:val="24"/>
    </w:rPr>
  </w:style>
  <w:style w:type="character" w:customStyle="1" w:styleId="320">
    <w:name w:val="Основной текст с отступом 3 Знак2"/>
    <w:link w:val="33"/>
    <w:locked/>
    <w:rPr>
      <w:rFonts w:eastAsia="Times New Roman"/>
      <w:sz w:val="16"/>
      <w:lang w:val="x-none" w:eastAsia="ru-RU"/>
    </w:rPr>
  </w:style>
  <w:style w:type="character" w:customStyle="1" w:styleId="BodyTextIndent3Char2">
    <w:name w:val="Body Text Indent 3 Char2"/>
    <w:semiHidden/>
    <w:rPr>
      <w:sz w:val="16"/>
    </w:rPr>
  </w:style>
  <w:style w:type="character" w:customStyle="1" w:styleId="12">
    <w:name w:val="Заголовок 1 Знак2"/>
    <w:link w:val="1"/>
    <w:locked/>
    <w:rPr>
      <w:rFonts w:ascii="Arial" w:hAnsi="Arial"/>
      <w:b/>
      <w:kern w:val="32"/>
      <w:sz w:val="32"/>
      <w:lang w:val="x-none" w:eastAsia="ru-RU"/>
    </w:rPr>
  </w:style>
  <w:style w:type="character" w:customStyle="1" w:styleId="22">
    <w:name w:val="Заголовок 2 Знак2"/>
    <w:link w:val="2"/>
    <w:locked/>
    <w:rPr>
      <w:rFonts w:ascii="Arial" w:hAnsi="Arial"/>
      <w:b/>
      <w:i/>
      <w:sz w:val="28"/>
      <w:lang w:val="x-none" w:eastAsia="ru-RU"/>
    </w:rPr>
  </w:style>
  <w:style w:type="character" w:customStyle="1" w:styleId="32">
    <w:name w:val="Заголовок 3 Знак2"/>
    <w:link w:val="3"/>
    <w:locked/>
    <w:rPr>
      <w:rFonts w:ascii="Arial" w:hAnsi="Arial"/>
      <w:b/>
      <w:sz w:val="26"/>
      <w:lang w:val="x-none" w:eastAsia="ru-RU"/>
    </w:rPr>
  </w:style>
  <w:style w:type="character" w:customStyle="1" w:styleId="42">
    <w:name w:val="Заголовок 4 Знак2"/>
    <w:link w:val="4"/>
    <w:locked/>
    <w:rPr>
      <w:rFonts w:eastAsia="Times New Roman"/>
      <w:sz w:val="20"/>
      <w:lang w:val="x-none" w:eastAsia="ru-RU"/>
    </w:rPr>
  </w:style>
  <w:style w:type="character" w:customStyle="1" w:styleId="52">
    <w:name w:val="Заголовок 5 Знак2"/>
    <w:link w:val="5"/>
    <w:locked/>
    <w:rPr>
      <w:rFonts w:ascii="Cambria" w:hAnsi="Cambria"/>
      <w:color w:val="243F60"/>
      <w:sz w:val="24"/>
      <w:lang w:val="x-none" w:eastAsia="ru-RU"/>
    </w:rPr>
  </w:style>
  <w:style w:type="character" w:customStyle="1" w:styleId="62">
    <w:name w:val="Заголовок 6 Знак2"/>
    <w:link w:val="6"/>
    <w:locked/>
    <w:rPr>
      <w:rFonts w:eastAsia="Times New Roman"/>
      <w:sz w:val="20"/>
      <w:lang w:val="x-none" w:eastAsia="ru-RU"/>
    </w:rPr>
  </w:style>
  <w:style w:type="character" w:customStyle="1" w:styleId="72">
    <w:name w:val="Заголовок 7 Знак2"/>
    <w:link w:val="7"/>
    <w:locked/>
    <w:rPr>
      <w:rFonts w:eastAsia="Times New Roman"/>
      <w:b/>
      <w:sz w:val="26"/>
      <w:lang w:val="x-none" w:eastAsia="ru-RU"/>
    </w:rPr>
  </w:style>
  <w:style w:type="character" w:customStyle="1" w:styleId="82">
    <w:name w:val="Заголовок 8 Знак2"/>
    <w:link w:val="8"/>
    <w:locked/>
    <w:rPr>
      <w:rFonts w:eastAsia="Times New Roman"/>
      <w:b/>
      <w:sz w:val="24"/>
      <w:lang w:val="x-none" w:eastAsia="ru-RU"/>
    </w:rPr>
  </w:style>
  <w:style w:type="character" w:customStyle="1" w:styleId="92">
    <w:name w:val="Заголовок 9 Знак2"/>
    <w:link w:val="9"/>
    <w:locked/>
    <w:rPr>
      <w:rFonts w:ascii="Cambria" w:hAnsi="Cambria"/>
      <w:i/>
      <w:color w:val="404040"/>
      <w:sz w:val="20"/>
      <w:lang w:val="x-none" w:eastAsia="ru-RU"/>
    </w:rPr>
  </w:style>
  <w:style w:type="character" w:customStyle="1" w:styleId="15">
    <w:name w:val="Текст выноски Знак1"/>
    <w:semiHidden/>
    <w:locked/>
    <w:rPr>
      <w:rFonts w:ascii="Tahoma" w:hAnsi="Tahoma"/>
      <w:sz w:val="16"/>
      <w:lang w:val="x-none" w:eastAsia="ru-RU"/>
    </w:rPr>
  </w:style>
  <w:style w:type="character" w:customStyle="1" w:styleId="16">
    <w:name w:val="Верхний колонтитул Знак1"/>
    <w:locked/>
    <w:rPr>
      <w:rFonts w:eastAsia="Times New Roman"/>
      <w:sz w:val="24"/>
      <w:lang w:val="x-none" w:eastAsia="ru-RU"/>
    </w:rPr>
  </w:style>
  <w:style w:type="character" w:customStyle="1" w:styleId="17">
    <w:name w:val="Нижний колонтитул Знак1"/>
    <w:locked/>
    <w:rPr>
      <w:rFonts w:eastAsia="Times New Roman"/>
      <w:sz w:val="24"/>
      <w:lang w:val="x-none" w:eastAsia="ru-RU"/>
    </w:rPr>
  </w:style>
  <w:style w:type="character" w:customStyle="1" w:styleId="18">
    <w:name w:val="Основной текст Знак1"/>
    <w:locked/>
    <w:rPr>
      <w:rFonts w:eastAsia="Times New Roman"/>
      <w:sz w:val="20"/>
      <w:lang w:val="x-none" w:eastAsia="ru-RU"/>
    </w:rPr>
  </w:style>
  <w:style w:type="character" w:customStyle="1" w:styleId="19">
    <w:name w:val="Текст сноски Знак1"/>
    <w:locked/>
    <w:rPr>
      <w:rFonts w:eastAsia="Times New Roman"/>
      <w:sz w:val="20"/>
      <w:lang w:val="x-none" w:eastAsia="ru-RU"/>
    </w:rPr>
  </w:style>
  <w:style w:type="paragraph" w:customStyle="1" w:styleId="111">
    <w:name w:val="Абзац списка11"/>
    <w:basedOn w:val="a"/>
    <w:pPr>
      <w:spacing w:after="200" w:line="276" w:lineRule="auto"/>
      <w:ind w:left="720"/>
    </w:pPr>
    <w:rPr>
      <w:sz w:val="22"/>
      <w:szCs w:val="22"/>
    </w:rPr>
  </w:style>
  <w:style w:type="paragraph" w:customStyle="1" w:styleId="112">
    <w:name w:val="Без интервала11"/>
    <w:rPr>
      <w:rFonts w:eastAsia="Times New Roman"/>
      <w:sz w:val="22"/>
      <w:szCs w:val="22"/>
      <w:lang w:eastAsia="en-US"/>
    </w:rPr>
  </w:style>
  <w:style w:type="character" w:customStyle="1" w:styleId="27">
    <w:name w:val="Название Знак2"/>
    <w:link w:val="ae"/>
    <w:locked/>
    <w:rPr>
      <w:rFonts w:eastAsia="Times New Roman"/>
      <w:sz w:val="28"/>
      <w:lang w:val="x-none" w:eastAsia="ru-RU"/>
    </w:rPr>
  </w:style>
  <w:style w:type="character" w:customStyle="1" w:styleId="1a">
    <w:name w:val="Основной текст с отступом Знак1"/>
    <w:locked/>
    <w:rPr>
      <w:rFonts w:eastAsia="Times New Roman"/>
      <w:b/>
      <w:sz w:val="28"/>
      <w:lang w:val="x-none" w:eastAsia="ru-RU"/>
    </w:rPr>
  </w:style>
  <w:style w:type="character" w:customStyle="1" w:styleId="211">
    <w:name w:val="Основной текст с отступом 2 Знак1"/>
    <w:locked/>
    <w:rPr>
      <w:rFonts w:eastAsia="Times New Roman"/>
      <w:sz w:val="24"/>
      <w:lang w:val="x-none" w:eastAsia="ru-RU"/>
    </w:rPr>
  </w:style>
  <w:style w:type="character" w:customStyle="1" w:styleId="311">
    <w:name w:val="Основной текст с отступом 3 Знак1"/>
    <w:locked/>
    <w:rPr>
      <w:rFonts w:eastAsia="Times New Roman"/>
      <w:sz w:val="16"/>
      <w:lang w:val="x-none" w:eastAsia="ru-RU"/>
    </w:rPr>
  </w:style>
  <w:style w:type="table" w:styleId="af2">
    <w:name w:val="Table Grid"/>
    <w:basedOn w:val="a1"/>
    <w:rsid w:val="007947C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b">
    <w:name w:val="toc 2"/>
    <w:basedOn w:val="a"/>
    <w:next w:val="a"/>
    <w:autoRedefine/>
    <w:semiHidden/>
    <w:locked/>
    <w:rsid w:val="00EC656F"/>
    <w:pPr>
      <w:tabs>
        <w:tab w:val="right" w:leader="dot" w:pos="8278"/>
        <w:tab w:val="right" w:leader="dot" w:pos="8505"/>
      </w:tabs>
      <w:spacing w:before="120"/>
    </w:pPr>
    <w:rPr>
      <w:rFonts w:ascii="Times New Roman" w:hAnsi="Times New Roman" w:cs="Times New Roman"/>
      <w:bCs/>
      <w:lang w:eastAsia="ru-RU"/>
    </w:rPr>
  </w:style>
  <w:style w:type="paragraph" w:customStyle="1" w:styleId="-">
    <w:name w:val="Стиль-НГТУ"/>
    <w:basedOn w:val="a"/>
    <w:next w:val="af3"/>
    <w:rsid w:val="00EC656F"/>
    <w:pPr>
      <w:tabs>
        <w:tab w:val="num" w:pos="643"/>
        <w:tab w:val="left" w:pos="4962"/>
      </w:tabs>
      <w:spacing w:after="160" w:line="240" w:lineRule="exact"/>
      <w:ind w:firstLine="567"/>
      <w:jc w:val="both"/>
    </w:pPr>
    <w:rPr>
      <w:rFonts w:ascii="Times New Roman" w:hAnsi="Times New Roman" w:cs="Verdana"/>
      <w:sz w:val="20"/>
      <w:szCs w:val="20"/>
      <w:lang w:val="en-US"/>
    </w:rPr>
  </w:style>
  <w:style w:type="paragraph" w:styleId="af3">
    <w:name w:val="Plain Text"/>
    <w:basedOn w:val="a"/>
    <w:rsid w:val="00EC656F"/>
    <w:rPr>
      <w:rFonts w:ascii="Courier New" w:hAnsi="Courier New" w:cs="Courier New"/>
      <w:sz w:val="20"/>
      <w:szCs w:val="20"/>
    </w:rPr>
  </w:style>
  <w:style w:type="paragraph" w:customStyle="1" w:styleId="2c">
    <w:name w:val="Стиль2"/>
    <w:basedOn w:val="a"/>
    <w:rsid w:val="002271AE"/>
    <w:pPr>
      <w:suppressAutoHyphens/>
      <w:autoSpaceDN w:val="0"/>
      <w:textAlignment w:val="baseline"/>
    </w:pPr>
    <w:rPr>
      <w:rFonts w:ascii="Times New Roman" w:hAnsi="Times New Roman"/>
      <w:kern w:val="3"/>
      <w:lang w:eastAsia="zh-CN"/>
    </w:rPr>
  </w:style>
  <w:style w:type="character" w:styleId="af4">
    <w:name w:val="Hyperlink"/>
    <w:semiHidden/>
    <w:rsid w:val="00C44526"/>
    <w:rPr>
      <w:rFonts w:cs="Times New Roman"/>
      <w:color w:val="0000FF"/>
      <w:u w:val="single"/>
    </w:rPr>
  </w:style>
  <w:style w:type="paragraph" w:customStyle="1" w:styleId="1b">
    <w:name w:val="Знак Знак Знак1 Знак"/>
    <w:basedOn w:val="a"/>
    <w:rsid w:val="00C44526"/>
    <w:pPr>
      <w:spacing w:after="160" w:line="240" w:lineRule="exact"/>
    </w:pPr>
    <w:rPr>
      <w:rFonts w:ascii="Times New Roman" w:hAnsi="Times New Roman" w:cs="Verdana"/>
      <w:sz w:val="28"/>
      <w:lang w:val="en-US"/>
    </w:rPr>
  </w:style>
  <w:style w:type="paragraph" w:customStyle="1" w:styleId="Default">
    <w:name w:val="Default"/>
    <w:rsid w:val="004301D1"/>
    <w:pPr>
      <w:widowControl w:val="0"/>
      <w:autoSpaceDE w:val="0"/>
      <w:autoSpaceDN w:val="0"/>
      <w:adjustRightInd w:val="0"/>
    </w:pPr>
    <w:rPr>
      <w:rFonts w:ascii="T T 2158o 00" w:eastAsia="Times New Roman" w:hAnsi="T T 2158o 00" w:cs="T T 2158o 00"/>
      <w:color w:val="000000"/>
      <w:sz w:val="24"/>
      <w:szCs w:val="24"/>
    </w:rPr>
  </w:style>
  <w:style w:type="paragraph" w:customStyle="1" w:styleId="CM15">
    <w:name w:val="CM15"/>
    <w:basedOn w:val="Default"/>
    <w:next w:val="Default"/>
    <w:uiPriority w:val="99"/>
    <w:rsid w:val="004301D1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mailto:mbk@ctinet.r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hyperlink" Target="mailto:lnf@iias.spb.s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F1B169-04AC-4A00-AD72-6B2C3A181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14</Pages>
  <Words>4902</Words>
  <Characters>27944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Правительство Российской Федерации</vt:lpstr>
    </vt:vector>
  </TitlesOfParts>
  <Company>SPIIRAS</Company>
  <LinksUpToDate>false</LinksUpToDate>
  <CharactersWithSpaces>32781</CharactersWithSpaces>
  <SharedDoc>false</SharedDoc>
  <HLinks>
    <vt:vector size="12" baseType="variant">
      <vt:variant>
        <vt:i4>5242996</vt:i4>
      </vt:variant>
      <vt:variant>
        <vt:i4>21</vt:i4>
      </vt:variant>
      <vt:variant>
        <vt:i4>0</vt:i4>
      </vt:variant>
      <vt:variant>
        <vt:i4>5</vt:i4>
      </vt:variant>
      <vt:variant>
        <vt:lpwstr>mailto:mbk@ctinet.ru</vt:lpwstr>
      </vt:variant>
      <vt:variant>
        <vt:lpwstr/>
      </vt:variant>
      <vt:variant>
        <vt:i4>6619164</vt:i4>
      </vt:variant>
      <vt:variant>
        <vt:i4>18</vt:i4>
      </vt:variant>
      <vt:variant>
        <vt:i4>0</vt:i4>
      </vt:variant>
      <vt:variant>
        <vt:i4>5</vt:i4>
      </vt:variant>
      <vt:variant>
        <vt:lpwstr>mailto:lnf@iias.spb.su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Правительство Российской Федерации</dc:title>
  <dc:subject/>
  <dc:creator>Пахнина Анна Германовна</dc:creator>
  <cp:keywords/>
  <cp:lastModifiedBy>Yurii Litvinov</cp:lastModifiedBy>
  <cp:revision>28</cp:revision>
  <dcterms:created xsi:type="dcterms:W3CDTF">2021-01-20T15:51:00Z</dcterms:created>
  <dcterms:modified xsi:type="dcterms:W3CDTF">2021-01-20T17:27:00Z</dcterms:modified>
</cp:coreProperties>
</file>