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531" w:rsidRPr="009E260C" w:rsidRDefault="009D60E2" w:rsidP="00E53837">
      <w:pPr>
        <w:pStyle w:val="af"/>
        <w:numPr>
          <w:ilvl w:val="0"/>
          <w:numId w:val="4"/>
        </w:numPr>
        <w:tabs>
          <w:tab w:val="left" w:pos="142"/>
        </w:tabs>
        <w:spacing w:after="0" w:line="240" w:lineRule="auto"/>
        <w:ind w:left="0" w:firstLine="0"/>
        <w:jc w:val="center"/>
        <w:rPr>
          <w:rFonts w:eastAsiaTheme="minorHAnsi" w:cs="Times New Roman"/>
          <w:b/>
          <w:szCs w:val="24"/>
          <w:lang w:eastAsia="en-US"/>
        </w:rPr>
      </w:pPr>
      <w:r>
        <w:rPr>
          <w:rFonts w:eastAsiaTheme="minorHAnsi" w:cs="Times New Roman"/>
          <w:b/>
          <w:szCs w:val="24"/>
          <w:lang w:eastAsia="en-US"/>
        </w:rPr>
        <w:t xml:space="preserve"> </w:t>
      </w:r>
      <w:r w:rsidR="00351531" w:rsidRPr="009E260C">
        <w:rPr>
          <w:rFonts w:eastAsiaTheme="minorHAnsi" w:cs="Times New Roman"/>
          <w:b/>
          <w:szCs w:val="24"/>
          <w:lang w:eastAsia="en-US"/>
        </w:rPr>
        <w:t>Паспорт Образовательной программы</w:t>
      </w:r>
    </w:p>
    <w:p w:rsidR="00351531" w:rsidRPr="006B144C" w:rsidRDefault="00351531" w:rsidP="006B144C">
      <w:pPr>
        <w:spacing w:after="0" w:line="240" w:lineRule="auto"/>
        <w:ind w:firstLine="0"/>
        <w:jc w:val="center"/>
        <w:rPr>
          <w:rFonts w:cs="Times New Roman"/>
          <w:b/>
          <w:szCs w:val="24"/>
        </w:rPr>
      </w:pPr>
      <w:r w:rsidRPr="005174EF">
        <w:rPr>
          <w:b/>
          <w:bCs/>
          <w:color w:val="000000"/>
          <w:szCs w:val="28"/>
        </w:rPr>
        <w:t>«</w:t>
      </w:r>
      <w:r w:rsidR="00B34764">
        <w:rPr>
          <w:b/>
          <w:bCs/>
          <w:color w:val="000000"/>
          <w:szCs w:val="28"/>
        </w:rPr>
        <w:t>Облачные сервисы и технологии в цифровой экономике</w:t>
      </w:r>
      <w:r w:rsidRPr="005174EF">
        <w:rPr>
          <w:b/>
          <w:bCs/>
          <w:color w:val="000000"/>
          <w:szCs w:val="28"/>
        </w:rPr>
        <w:t>»</w:t>
      </w:r>
    </w:p>
    <w:tbl>
      <w:tblPr>
        <w:tblStyle w:val="15"/>
        <w:tblW w:w="0" w:type="auto"/>
        <w:tblLook w:val="04A0" w:firstRow="1" w:lastRow="0" w:firstColumn="1" w:lastColumn="0" w:noHBand="0" w:noVBand="1"/>
      </w:tblPr>
      <w:tblGrid>
        <w:gridCol w:w="3400"/>
        <w:gridCol w:w="5945"/>
      </w:tblGrid>
      <w:tr w:rsidR="00351531" w:rsidRPr="005622B6" w:rsidTr="00BB718A">
        <w:tc>
          <w:tcPr>
            <w:tcW w:w="3400" w:type="dxa"/>
          </w:tcPr>
          <w:p w:rsidR="00351531" w:rsidRPr="005622B6" w:rsidRDefault="00351531" w:rsidP="00BB718A">
            <w:pPr>
              <w:spacing w:after="0" w:line="240" w:lineRule="auto"/>
              <w:ind w:firstLine="0"/>
              <w:jc w:val="left"/>
              <w:rPr>
                <w:rFonts w:cs="Times New Roman"/>
                <w:b/>
                <w:szCs w:val="24"/>
              </w:rPr>
            </w:pPr>
            <w:r w:rsidRPr="005622B6">
              <w:rPr>
                <w:rFonts w:cs="Times New Roman"/>
                <w:b/>
                <w:szCs w:val="24"/>
              </w:rPr>
              <w:t>Версия программы</w:t>
            </w:r>
          </w:p>
        </w:tc>
        <w:tc>
          <w:tcPr>
            <w:tcW w:w="594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w:t>
            </w:r>
          </w:p>
        </w:tc>
      </w:tr>
      <w:tr w:rsidR="00351531" w:rsidRPr="005622B6" w:rsidTr="00BB718A">
        <w:tc>
          <w:tcPr>
            <w:tcW w:w="3400" w:type="dxa"/>
          </w:tcPr>
          <w:p w:rsidR="00351531" w:rsidRPr="005622B6" w:rsidRDefault="00351531" w:rsidP="00BB718A">
            <w:pPr>
              <w:spacing w:after="0" w:line="240" w:lineRule="auto"/>
              <w:ind w:firstLine="0"/>
              <w:jc w:val="left"/>
              <w:rPr>
                <w:rFonts w:cs="Times New Roman"/>
                <w:b/>
                <w:szCs w:val="24"/>
              </w:rPr>
            </w:pPr>
            <w:r w:rsidRPr="005622B6">
              <w:rPr>
                <w:rFonts w:cs="Times New Roman"/>
                <w:b/>
                <w:szCs w:val="24"/>
              </w:rPr>
              <w:t>Дата Версии</w:t>
            </w:r>
          </w:p>
        </w:tc>
        <w:tc>
          <w:tcPr>
            <w:tcW w:w="5945" w:type="dxa"/>
          </w:tcPr>
          <w:p w:rsidR="00351531" w:rsidRPr="005622B6" w:rsidRDefault="00A24D28" w:rsidP="00BB718A">
            <w:pPr>
              <w:spacing w:after="0" w:line="240" w:lineRule="auto"/>
              <w:ind w:firstLine="0"/>
              <w:jc w:val="left"/>
              <w:rPr>
                <w:rFonts w:cs="Times New Roman"/>
                <w:szCs w:val="24"/>
              </w:rPr>
            </w:pPr>
            <w:r>
              <w:rPr>
                <w:rFonts w:cs="Times New Roman"/>
                <w:szCs w:val="24"/>
              </w:rPr>
              <w:t>0</w:t>
            </w:r>
            <w:r w:rsidR="00114FB1">
              <w:rPr>
                <w:rFonts w:cs="Times New Roman"/>
                <w:szCs w:val="24"/>
                <w:lang w:val="en-US"/>
              </w:rPr>
              <w:t>9</w:t>
            </w:r>
            <w:r w:rsidR="00351531" w:rsidRPr="005622B6">
              <w:rPr>
                <w:rFonts w:cs="Times New Roman"/>
                <w:szCs w:val="24"/>
              </w:rPr>
              <w:t>.</w:t>
            </w:r>
            <w:r>
              <w:rPr>
                <w:rFonts w:cs="Times New Roman"/>
                <w:szCs w:val="24"/>
              </w:rPr>
              <w:t>1</w:t>
            </w:r>
            <w:r w:rsidR="00114FB1">
              <w:rPr>
                <w:rFonts w:cs="Times New Roman"/>
                <w:szCs w:val="24"/>
                <w:lang w:val="en-US"/>
              </w:rPr>
              <w:t>0</w:t>
            </w:r>
            <w:r w:rsidR="00351531" w:rsidRPr="005622B6">
              <w:rPr>
                <w:rFonts w:cs="Times New Roman"/>
                <w:szCs w:val="24"/>
              </w:rPr>
              <w:t>.</w:t>
            </w:r>
            <w:r w:rsidR="00114FB1">
              <w:rPr>
                <w:rFonts w:cs="Times New Roman"/>
                <w:szCs w:val="24"/>
                <w:lang w:val="en-US"/>
              </w:rPr>
              <w:t>2020</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Сведения о Провайдере</w:t>
      </w:r>
    </w:p>
    <w:tbl>
      <w:tblPr>
        <w:tblStyle w:val="15"/>
        <w:tblW w:w="0" w:type="auto"/>
        <w:tblLook w:val="04A0" w:firstRow="1" w:lastRow="0" w:firstColumn="1" w:lastColumn="0" w:noHBand="0" w:noVBand="1"/>
      </w:tblPr>
      <w:tblGrid>
        <w:gridCol w:w="532"/>
        <w:gridCol w:w="3476"/>
        <w:gridCol w:w="5337"/>
      </w:tblGrid>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1.1</w:t>
            </w:r>
          </w:p>
        </w:tc>
        <w:tc>
          <w:tcPr>
            <w:tcW w:w="3476" w:type="dxa"/>
          </w:tcPr>
          <w:p w:rsidR="00351531" w:rsidRPr="00B77CA6" w:rsidRDefault="00351531" w:rsidP="00BB718A">
            <w:pPr>
              <w:spacing w:after="0" w:line="240" w:lineRule="auto"/>
              <w:ind w:firstLine="0"/>
              <w:jc w:val="left"/>
              <w:rPr>
                <w:rFonts w:cs="Times New Roman"/>
                <w:szCs w:val="24"/>
              </w:rPr>
            </w:pPr>
            <w:r w:rsidRPr="00B77CA6">
              <w:rPr>
                <w:rFonts w:cs="Times New Roman"/>
                <w:szCs w:val="24"/>
              </w:rPr>
              <w:t>Провайдер</w:t>
            </w:r>
          </w:p>
        </w:tc>
        <w:tc>
          <w:tcPr>
            <w:tcW w:w="5337" w:type="dxa"/>
          </w:tcPr>
          <w:p w:rsidR="00351531" w:rsidRPr="005622B6" w:rsidRDefault="00B77CA6" w:rsidP="00BB718A">
            <w:pPr>
              <w:spacing w:after="0" w:line="240" w:lineRule="auto"/>
              <w:ind w:firstLine="0"/>
              <w:jc w:val="left"/>
              <w:rPr>
                <w:rFonts w:cs="Times New Roman"/>
                <w:b/>
                <w:szCs w:val="24"/>
              </w:rPr>
            </w:pPr>
            <w:r w:rsidRPr="00CC5C6C">
              <w:rPr>
                <w:rFonts w:cs="Times New Roman"/>
                <w:b/>
                <w:szCs w:val="24"/>
              </w:rPr>
              <w:t>Финансовый университет</w:t>
            </w:r>
            <w:r>
              <w:rPr>
                <w:rFonts w:cs="Times New Roman"/>
                <w:b/>
                <w:szCs w:val="24"/>
              </w:rPr>
              <w:t xml:space="preserve"> при </w:t>
            </w:r>
            <w:r w:rsidR="001A4964">
              <w:rPr>
                <w:rFonts w:cs="Times New Roman"/>
                <w:b/>
                <w:szCs w:val="24"/>
              </w:rPr>
              <w:t>П</w:t>
            </w:r>
            <w:r>
              <w:rPr>
                <w:rFonts w:cs="Times New Roman"/>
                <w:b/>
                <w:szCs w:val="24"/>
              </w:rPr>
              <w:t>равительстве Российской Федерации</w:t>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1.2</w:t>
            </w:r>
          </w:p>
        </w:tc>
        <w:tc>
          <w:tcPr>
            <w:tcW w:w="3476" w:type="dxa"/>
          </w:tcPr>
          <w:p w:rsidR="00351531" w:rsidRPr="00B77CA6" w:rsidRDefault="00351531" w:rsidP="00BB718A">
            <w:pPr>
              <w:spacing w:after="0" w:line="240" w:lineRule="auto"/>
              <w:ind w:firstLine="0"/>
              <w:jc w:val="left"/>
              <w:rPr>
                <w:rFonts w:cs="Times New Roman"/>
                <w:szCs w:val="24"/>
              </w:rPr>
            </w:pPr>
            <w:r w:rsidRPr="00B77CA6">
              <w:rPr>
                <w:rFonts w:cs="Times New Roman"/>
                <w:szCs w:val="24"/>
              </w:rPr>
              <w:t xml:space="preserve">Логотип образовательной организации </w:t>
            </w:r>
          </w:p>
        </w:tc>
        <w:tc>
          <w:tcPr>
            <w:tcW w:w="5337" w:type="dxa"/>
          </w:tcPr>
          <w:p w:rsidR="00351531" w:rsidRPr="005622B6" w:rsidRDefault="00573565" w:rsidP="00BB718A">
            <w:pPr>
              <w:spacing w:after="0" w:line="240" w:lineRule="auto"/>
              <w:ind w:firstLine="0"/>
              <w:jc w:val="left"/>
              <w:rPr>
                <w:rFonts w:cs="Times New Roman"/>
                <w:b/>
                <w:szCs w:val="24"/>
              </w:rPr>
            </w:pPr>
            <w:ins w:id="0" w:author="Администратор" w:date="2020-10-04T21:01:00Z">
              <w:r>
                <w:rPr>
                  <w:noProof/>
                </w:rPr>
                <w:drawing>
                  <wp:inline distT="0" distB="0" distL="0" distR="0">
                    <wp:extent cx="3053558" cy="1110384"/>
                    <wp:effectExtent l="0" t="0" r="0" b="0"/>
                    <wp:docPr id="2" name="Рисунок 2" descr="http://www.fa.ru/org/div/cos/skp/Documents/logo_FU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ru/org/div/cos/skp/Documents/logo_FU_RU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9072"/>
                            <a:stretch/>
                          </pic:blipFill>
                          <pic:spPr bwMode="auto">
                            <a:xfrm>
                              <a:off x="0" y="0"/>
                              <a:ext cx="3114130" cy="1132410"/>
                            </a:xfrm>
                            <a:prstGeom prst="rect">
                              <a:avLst/>
                            </a:prstGeom>
                            <a:noFill/>
                            <a:ln>
                              <a:noFill/>
                            </a:ln>
                            <a:extLst>
                              <a:ext uri="{53640926-AAD7-44D8-BBD7-CCE9431645EC}">
                                <a14:shadowObscured xmlns:a14="http://schemas.microsoft.com/office/drawing/2010/main"/>
                              </a:ext>
                            </a:extLst>
                          </pic:spPr>
                        </pic:pic>
                      </a:graphicData>
                    </a:graphic>
                  </wp:inline>
                </w:drawing>
              </w:r>
            </w:ins>
          </w:p>
        </w:tc>
      </w:tr>
      <w:tr w:rsidR="00B77CA6" w:rsidRPr="005622B6" w:rsidTr="00BB718A">
        <w:tc>
          <w:tcPr>
            <w:tcW w:w="532"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1.3</w:t>
            </w:r>
          </w:p>
        </w:tc>
        <w:tc>
          <w:tcPr>
            <w:tcW w:w="3476" w:type="dxa"/>
          </w:tcPr>
          <w:p w:rsidR="00B77CA6" w:rsidRPr="00B77CA6" w:rsidRDefault="00B77CA6" w:rsidP="00BB718A">
            <w:pPr>
              <w:spacing w:after="0" w:line="240" w:lineRule="auto"/>
              <w:ind w:firstLine="0"/>
              <w:jc w:val="left"/>
              <w:rPr>
                <w:rFonts w:cs="Times New Roman"/>
                <w:szCs w:val="24"/>
              </w:rPr>
            </w:pPr>
            <w:r w:rsidRPr="00B77CA6">
              <w:rPr>
                <w:rFonts w:cs="Times New Roman"/>
                <w:szCs w:val="24"/>
              </w:rPr>
              <w:t>Провайдер ИНН</w:t>
            </w:r>
          </w:p>
        </w:tc>
        <w:tc>
          <w:tcPr>
            <w:tcW w:w="5337" w:type="dxa"/>
          </w:tcPr>
          <w:p w:rsidR="00B77CA6" w:rsidRPr="005622B6" w:rsidRDefault="00B77CA6" w:rsidP="00B77CA6">
            <w:pPr>
              <w:spacing w:after="0" w:line="240" w:lineRule="auto"/>
              <w:ind w:firstLine="0"/>
              <w:jc w:val="left"/>
              <w:rPr>
                <w:rFonts w:cs="Times New Roman"/>
                <w:b/>
                <w:szCs w:val="24"/>
              </w:rPr>
            </w:pPr>
            <w:r>
              <w:rPr>
                <w:rFonts w:cs="Times New Roman"/>
                <w:b/>
                <w:szCs w:val="24"/>
              </w:rPr>
              <w:t>7714086422</w:t>
            </w:r>
          </w:p>
        </w:tc>
      </w:tr>
      <w:tr w:rsidR="00B77CA6" w:rsidRPr="005622B6" w:rsidTr="00BB718A">
        <w:tc>
          <w:tcPr>
            <w:tcW w:w="532"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1.4</w:t>
            </w:r>
          </w:p>
        </w:tc>
        <w:tc>
          <w:tcPr>
            <w:tcW w:w="3476" w:type="dxa"/>
          </w:tcPr>
          <w:p w:rsidR="00B77CA6" w:rsidRPr="00B77CA6" w:rsidRDefault="00B77CA6" w:rsidP="00BB718A">
            <w:pPr>
              <w:spacing w:after="0" w:line="240" w:lineRule="auto"/>
              <w:ind w:firstLine="0"/>
              <w:jc w:val="left"/>
              <w:rPr>
                <w:rFonts w:cs="Times New Roman"/>
                <w:szCs w:val="24"/>
              </w:rPr>
            </w:pPr>
            <w:r w:rsidRPr="00B77CA6">
              <w:rPr>
                <w:rFonts w:cs="Times New Roman"/>
                <w:szCs w:val="24"/>
              </w:rPr>
              <w:t>Ответственный за программу ФИО</w:t>
            </w:r>
          </w:p>
        </w:tc>
        <w:tc>
          <w:tcPr>
            <w:tcW w:w="5337" w:type="dxa"/>
          </w:tcPr>
          <w:p w:rsidR="00B77CA6" w:rsidRPr="005622B6" w:rsidRDefault="00B77CA6" w:rsidP="00B77CA6">
            <w:pPr>
              <w:spacing w:after="0" w:line="240" w:lineRule="auto"/>
              <w:ind w:firstLine="0"/>
              <w:jc w:val="left"/>
              <w:rPr>
                <w:rFonts w:cs="Times New Roman"/>
                <w:b/>
                <w:szCs w:val="24"/>
              </w:rPr>
            </w:pPr>
            <w:r w:rsidRPr="0096318A">
              <w:rPr>
                <w:rFonts w:cs="Times New Roman"/>
                <w:b/>
                <w:szCs w:val="24"/>
              </w:rPr>
              <w:t>Резниченко Сергей Анатольевич</w:t>
            </w:r>
          </w:p>
        </w:tc>
      </w:tr>
      <w:tr w:rsidR="00B77CA6" w:rsidRPr="005622B6" w:rsidTr="00BB718A">
        <w:tc>
          <w:tcPr>
            <w:tcW w:w="532"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1.5</w:t>
            </w:r>
          </w:p>
        </w:tc>
        <w:tc>
          <w:tcPr>
            <w:tcW w:w="3476" w:type="dxa"/>
          </w:tcPr>
          <w:p w:rsidR="00B77CA6" w:rsidRPr="00B77CA6" w:rsidRDefault="00B77CA6" w:rsidP="00BB718A">
            <w:pPr>
              <w:spacing w:after="0" w:line="240" w:lineRule="auto"/>
              <w:ind w:firstLine="0"/>
              <w:jc w:val="left"/>
              <w:rPr>
                <w:rFonts w:cs="Times New Roman"/>
                <w:szCs w:val="24"/>
              </w:rPr>
            </w:pPr>
            <w:r w:rsidRPr="00B77CA6">
              <w:rPr>
                <w:rFonts w:cs="Times New Roman"/>
                <w:szCs w:val="24"/>
              </w:rPr>
              <w:t>Ответственный должность</w:t>
            </w:r>
          </w:p>
        </w:tc>
        <w:tc>
          <w:tcPr>
            <w:tcW w:w="5337" w:type="dxa"/>
          </w:tcPr>
          <w:p w:rsidR="00B77CA6" w:rsidRPr="005622B6" w:rsidRDefault="00B77CA6" w:rsidP="00B77CA6">
            <w:pPr>
              <w:spacing w:after="0" w:line="240" w:lineRule="auto"/>
              <w:ind w:firstLine="0"/>
              <w:jc w:val="left"/>
              <w:rPr>
                <w:rFonts w:cs="Times New Roman"/>
                <w:b/>
                <w:szCs w:val="24"/>
              </w:rPr>
            </w:pPr>
            <w:r>
              <w:rPr>
                <w:rFonts w:cs="Times New Roman"/>
                <w:b/>
                <w:szCs w:val="24"/>
              </w:rPr>
              <w:t>директор</w:t>
            </w:r>
          </w:p>
        </w:tc>
      </w:tr>
      <w:tr w:rsidR="00B77CA6" w:rsidRPr="005622B6" w:rsidTr="00BB718A">
        <w:tc>
          <w:tcPr>
            <w:tcW w:w="532"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1.6</w:t>
            </w:r>
          </w:p>
        </w:tc>
        <w:tc>
          <w:tcPr>
            <w:tcW w:w="3476" w:type="dxa"/>
          </w:tcPr>
          <w:p w:rsidR="00B77CA6" w:rsidRPr="00B77CA6" w:rsidRDefault="00B77CA6" w:rsidP="00BB718A">
            <w:pPr>
              <w:spacing w:after="0" w:line="240" w:lineRule="auto"/>
              <w:ind w:firstLine="0"/>
              <w:jc w:val="left"/>
              <w:rPr>
                <w:rFonts w:cs="Times New Roman"/>
                <w:szCs w:val="24"/>
              </w:rPr>
            </w:pPr>
            <w:r w:rsidRPr="00B77CA6">
              <w:rPr>
                <w:rFonts w:cs="Times New Roman"/>
                <w:szCs w:val="24"/>
              </w:rPr>
              <w:t>Ответственный Телефон</w:t>
            </w:r>
          </w:p>
        </w:tc>
        <w:tc>
          <w:tcPr>
            <w:tcW w:w="5337" w:type="dxa"/>
          </w:tcPr>
          <w:p w:rsidR="00B77CA6" w:rsidRPr="005622B6" w:rsidRDefault="00B77CA6" w:rsidP="00B77CA6">
            <w:pPr>
              <w:spacing w:after="0" w:line="240" w:lineRule="auto"/>
              <w:ind w:firstLine="0"/>
              <w:jc w:val="left"/>
              <w:rPr>
                <w:rFonts w:cs="Times New Roman"/>
                <w:b/>
                <w:szCs w:val="24"/>
              </w:rPr>
            </w:pPr>
            <w:r>
              <w:rPr>
                <w:rFonts w:cs="Times New Roman"/>
                <w:b/>
                <w:szCs w:val="24"/>
              </w:rPr>
              <w:t>8-499-277-28-70</w:t>
            </w:r>
          </w:p>
        </w:tc>
      </w:tr>
      <w:tr w:rsidR="00B77CA6" w:rsidRPr="005622B6" w:rsidTr="00BB718A">
        <w:tc>
          <w:tcPr>
            <w:tcW w:w="532"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1.7</w:t>
            </w:r>
          </w:p>
        </w:tc>
        <w:tc>
          <w:tcPr>
            <w:tcW w:w="3476" w:type="dxa"/>
          </w:tcPr>
          <w:p w:rsidR="00B77CA6" w:rsidRPr="00B77CA6" w:rsidRDefault="00B77CA6" w:rsidP="00BB718A">
            <w:pPr>
              <w:spacing w:after="0" w:line="240" w:lineRule="auto"/>
              <w:ind w:firstLine="0"/>
              <w:jc w:val="left"/>
              <w:rPr>
                <w:rFonts w:cs="Times New Roman"/>
                <w:szCs w:val="24"/>
              </w:rPr>
            </w:pPr>
            <w:r w:rsidRPr="00B77CA6">
              <w:rPr>
                <w:rFonts w:cs="Times New Roman"/>
                <w:szCs w:val="24"/>
              </w:rPr>
              <w:t>Ответственный Е-</w:t>
            </w:r>
            <w:r w:rsidRPr="00B77CA6">
              <w:rPr>
                <w:rFonts w:cs="Times New Roman"/>
                <w:szCs w:val="24"/>
                <w:lang w:val="en-US"/>
              </w:rPr>
              <w:t>mail</w:t>
            </w:r>
          </w:p>
        </w:tc>
        <w:tc>
          <w:tcPr>
            <w:tcW w:w="5337" w:type="dxa"/>
          </w:tcPr>
          <w:p w:rsidR="00B77CA6" w:rsidRPr="0096318A" w:rsidRDefault="00B77CA6" w:rsidP="00B77CA6">
            <w:pPr>
              <w:spacing w:after="0" w:line="240" w:lineRule="auto"/>
              <w:ind w:firstLine="0"/>
              <w:jc w:val="left"/>
              <w:rPr>
                <w:rFonts w:cs="Times New Roman"/>
                <w:b/>
                <w:szCs w:val="24"/>
                <w:lang w:val="en-US"/>
              </w:rPr>
            </w:pPr>
            <w:r w:rsidRPr="0096318A">
              <w:rPr>
                <w:rFonts w:cs="Times New Roman"/>
                <w:b/>
                <w:szCs w:val="24"/>
                <w:lang w:val="en-US"/>
              </w:rPr>
              <w:t>sareznichenko@fa.ru</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Основные Данные</w:t>
      </w:r>
    </w:p>
    <w:tbl>
      <w:tblPr>
        <w:tblStyle w:val="15"/>
        <w:tblW w:w="0" w:type="auto"/>
        <w:tblLook w:val="04A0" w:firstRow="1" w:lastRow="0" w:firstColumn="1" w:lastColumn="0" w:noHBand="0" w:noVBand="1"/>
      </w:tblPr>
      <w:tblGrid>
        <w:gridCol w:w="601"/>
        <w:gridCol w:w="2931"/>
        <w:gridCol w:w="6039"/>
      </w:tblGrid>
      <w:tr w:rsidR="00351531" w:rsidRPr="005622B6" w:rsidTr="00B77CA6">
        <w:tc>
          <w:tcPr>
            <w:tcW w:w="601"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w:t>
            </w:r>
          </w:p>
        </w:tc>
        <w:tc>
          <w:tcPr>
            <w:tcW w:w="2931"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Название</w:t>
            </w:r>
          </w:p>
        </w:tc>
        <w:tc>
          <w:tcPr>
            <w:tcW w:w="6039"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Описание</w:t>
            </w:r>
          </w:p>
        </w:tc>
      </w:tr>
      <w:tr w:rsidR="00351531" w:rsidRPr="005622B6" w:rsidTr="00B77CA6">
        <w:tc>
          <w:tcPr>
            <w:tcW w:w="60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2.1</w:t>
            </w:r>
          </w:p>
        </w:tc>
        <w:tc>
          <w:tcPr>
            <w:tcW w:w="293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Название программы</w:t>
            </w:r>
          </w:p>
        </w:tc>
        <w:tc>
          <w:tcPr>
            <w:tcW w:w="6039" w:type="dxa"/>
          </w:tcPr>
          <w:p w:rsidR="00351531" w:rsidRPr="005622B6" w:rsidRDefault="00B34764" w:rsidP="00BB718A">
            <w:pPr>
              <w:spacing w:after="0" w:line="240" w:lineRule="auto"/>
              <w:ind w:firstLine="0"/>
              <w:jc w:val="left"/>
              <w:rPr>
                <w:rFonts w:cs="Times New Roman"/>
                <w:b/>
                <w:szCs w:val="24"/>
              </w:rPr>
            </w:pPr>
            <w:r>
              <w:rPr>
                <w:b/>
                <w:bCs/>
                <w:color w:val="000000"/>
                <w:szCs w:val="28"/>
              </w:rPr>
              <w:t>Облачные сервисы и технологии в цифровой экономике</w:t>
            </w:r>
          </w:p>
        </w:tc>
      </w:tr>
      <w:tr w:rsidR="00351531" w:rsidRPr="005622B6" w:rsidTr="00B77CA6">
        <w:tc>
          <w:tcPr>
            <w:tcW w:w="60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2.2</w:t>
            </w:r>
          </w:p>
        </w:tc>
        <w:tc>
          <w:tcPr>
            <w:tcW w:w="2931" w:type="dxa"/>
          </w:tcPr>
          <w:p w:rsidR="00351531" w:rsidRPr="005B28FF" w:rsidRDefault="00351531" w:rsidP="00BB718A">
            <w:pPr>
              <w:spacing w:after="0" w:line="240" w:lineRule="auto"/>
              <w:ind w:firstLine="0"/>
              <w:jc w:val="left"/>
              <w:rPr>
                <w:rFonts w:cs="Times New Roman"/>
                <w:szCs w:val="24"/>
              </w:rPr>
            </w:pPr>
            <w:r w:rsidRPr="005B28FF">
              <w:rPr>
                <w:rFonts w:cs="Times New Roman"/>
                <w:szCs w:val="24"/>
              </w:rPr>
              <w:t>Ссылка  на страницу программы</w:t>
            </w:r>
          </w:p>
        </w:tc>
        <w:tc>
          <w:tcPr>
            <w:tcW w:w="6039" w:type="dxa"/>
          </w:tcPr>
          <w:p w:rsidR="00351531" w:rsidRPr="005622B6" w:rsidRDefault="005B28FF" w:rsidP="00BB718A">
            <w:pPr>
              <w:spacing w:after="0" w:line="240" w:lineRule="auto"/>
              <w:ind w:firstLine="0"/>
              <w:jc w:val="left"/>
              <w:rPr>
                <w:rFonts w:cs="Times New Roman"/>
                <w:b/>
                <w:szCs w:val="24"/>
              </w:rPr>
            </w:pPr>
            <w:r w:rsidRPr="005B28FF">
              <w:rPr>
                <w:rFonts w:cs="Times New Roman"/>
                <w:b/>
                <w:szCs w:val="24"/>
              </w:rPr>
              <w:t>https://dpofa.ru/programs/pk-cloud</w:t>
            </w:r>
          </w:p>
        </w:tc>
      </w:tr>
      <w:tr w:rsidR="00351531" w:rsidRPr="005622B6" w:rsidTr="00B77CA6">
        <w:tc>
          <w:tcPr>
            <w:tcW w:w="60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2.3</w:t>
            </w:r>
          </w:p>
        </w:tc>
        <w:tc>
          <w:tcPr>
            <w:tcW w:w="293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Формат обучения</w:t>
            </w:r>
          </w:p>
        </w:tc>
        <w:tc>
          <w:tcPr>
            <w:tcW w:w="6039"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 xml:space="preserve">Онлайн </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p>
        </w:tc>
        <w:tc>
          <w:tcPr>
            <w:tcW w:w="2931" w:type="dxa"/>
          </w:tcPr>
          <w:p w:rsidR="00B77CA6" w:rsidRPr="00B77CA6" w:rsidRDefault="00B77CA6" w:rsidP="00BB718A">
            <w:pPr>
              <w:spacing w:after="0" w:line="240" w:lineRule="auto"/>
              <w:ind w:firstLine="0"/>
              <w:jc w:val="left"/>
              <w:rPr>
                <w:rFonts w:cs="Times New Roman"/>
                <w:szCs w:val="24"/>
              </w:rPr>
            </w:pPr>
            <w:r w:rsidRPr="00B77CA6">
              <w:rPr>
                <w:rFonts w:cs="Times New Roman"/>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39" w:type="dxa"/>
          </w:tcPr>
          <w:p w:rsidR="00B77CA6" w:rsidRPr="0065567B" w:rsidRDefault="00B77CA6" w:rsidP="00B77CA6">
            <w:pPr>
              <w:spacing w:after="0" w:line="240" w:lineRule="auto"/>
              <w:ind w:firstLine="0"/>
              <w:jc w:val="left"/>
              <w:rPr>
                <w:rFonts w:cs="Times New Roman"/>
                <w:szCs w:val="24"/>
              </w:rPr>
            </w:pPr>
            <w:r w:rsidRPr="0065567B">
              <w:rPr>
                <w:rFonts w:cs="Times New Roman"/>
                <w:szCs w:val="24"/>
              </w:rPr>
              <w:t xml:space="preserve">Финансовый университет при </w:t>
            </w:r>
            <w:r w:rsidR="001A4964">
              <w:rPr>
                <w:rFonts w:cs="Times New Roman"/>
                <w:szCs w:val="24"/>
              </w:rPr>
              <w:t>П</w:t>
            </w:r>
            <w:r w:rsidRPr="0065567B">
              <w:rPr>
                <w:rFonts w:cs="Times New Roman"/>
                <w:szCs w:val="24"/>
              </w:rPr>
              <w:t>равительстве Российской Федерации 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rsidR="00B77CA6" w:rsidRPr="0065567B" w:rsidRDefault="00C71169" w:rsidP="00B77CA6">
            <w:pPr>
              <w:spacing w:after="0" w:line="240" w:lineRule="auto"/>
              <w:ind w:firstLine="0"/>
              <w:jc w:val="left"/>
              <w:rPr>
                <w:rFonts w:cs="Times New Roman"/>
                <w:szCs w:val="24"/>
              </w:rPr>
            </w:pPr>
            <w:r w:rsidRPr="0065567B">
              <w:rPr>
                <w:rFonts w:cs="Times New Roman"/>
                <w:szCs w:val="24"/>
              </w:rPr>
              <w:t xml:space="preserve">Имеется действующий учебный портал и </w:t>
            </w:r>
            <w:r w:rsidRPr="00245E77">
              <w:rPr>
                <w:rFonts w:cs="Times New Roman"/>
                <w:szCs w:val="24"/>
              </w:rPr>
              <w:t xml:space="preserve">электронная информационно-образовательная среда (ЭИОС) </w:t>
            </w:r>
            <w:r w:rsidRPr="0065567B">
              <w:rPr>
                <w:rFonts w:cs="Times New Roman"/>
                <w:szCs w:val="24"/>
              </w:rPr>
              <w:t>с идентификацией пользователей.</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2.4</w:t>
            </w: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Уровень сложности</w:t>
            </w:r>
          </w:p>
        </w:tc>
        <w:tc>
          <w:tcPr>
            <w:tcW w:w="6039"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Базовый</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2.5</w:t>
            </w: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Количество академических часов</w:t>
            </w:r>
          </w:p>
        </w:tc>
        <w:tc>
          <w:tcPr>
            <w:tcW w:w="6039" w:type="dxa"/>
          </w:tcPr>
          <w:p w:rsidR="00B77CA6" w:rsidRPr="00807E41" w:rsidRDefault="00B77CA6" w:rsidP="00807E41">
            <w:pPr>
              <w:spacing w:after="0" w:line="240" w:lineRule="auto"/>
              <w:ind w:firstLine="0"/>
              <w:jc w:val="left"/>
              <w:rPr>
                <w:rFonts w:cs="Times New Roman"/>
                <w:b/>
                <w:szCs w:val="24"/>
                <w:lang w:val="en-US"/>
              </w:rPr>
            </w:pPr>
            <w:r w:rsidRPr="005622B6">
              <w:rPr>
                <w:rFonts w:cs="Times New Roman"/>
                <w:szCs w:val="24"/>
              </w:rPr>
              <w:t>7</w:t>
            </w:r>
            <w:r>
              <w:rPr>
                <w:rFonts w:cs="Times New Roman"/>
                <w:szCs w:val="24"/>
              </w:rPr>
              <w:t>2</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6039" w:type="dxa"/>
          </w:tcPr>
          <w:p w:rsidR="00B77CA6" w:rsidRDefault="00B77CA6" w:rsidP="00BB718A">
            <w:pPr>
              <w:spacing w:after="0" w:line="240" w:lineRule="auto"/>
              <w:ind w:firstLine="0"/>
              <w:jc w:val="left"/>
              <w:rPr>
                <w:rFonts w:cs="Times New Roman"/>
                <w:szCs w:val="24"/>
              </w:rPr>
            </w:pPr>
            <w:r w:rsidRPr="00807E41">
              <w:rPr>
                <w:rFonts w:cs="Times New Roman"/>
                <w:szCs w:val="24"/>
              </w:rPr>
              <w:t>71</w:t>
            </w:r>
            <w:r>
              <w:rPr>
                <w:rFonts w:cs="Times New Roman"/>
                <w:szCs w:val="24"/>
              </w:rPr>
              <w:t xml:space="preserve">% </w:t>
            </w:r>
            <w:r w:rsidRPr="005622B6">
              <w:rPr>
                <w:rFonts w:cs="Times New Roman"/>
                <w:szCs w:val="24"/>
              </w:rPr>
              <w:t>трудоёмкости учебной деятельности отведено практическим занятиям и выполнению практических заданий в режиме самостоятельной работы</w:t>
            </w:r>
          </w:p>
          <w:p w:rsidR="00B77CA6" w:rsidRPr="005622B6" w:rsidRDefault="00B77CA6" w:rsidP="00BB718A">
            <w:pPr>
              <w:spacing w:after="0" w:line="240" w:lineRule="auto"/>
              <w:ind w:firstLine="0"/>
              <w:jc w:val="left"/>
              <w:rPr>
                <w:rFonts w:cs="Times New Roman"/>
                <w:szCs w:val="24"/>
              </w:rPr>
            </w:pPr>
            <w:r w:rsidRPr="00807E41">
              <w:rPr>
                <w:rFonts w:cs="Times New Roman"/>
                <w:szCs w:val="24"/>
              </w:rPr>
              <w:t>67</w:t>
            </w:r>
            <w:r>
              <w:rPr>
                <w:rFonts w:cs="Times New Roman"/>
                <w:szCs w:val="24"/>
              </w:rPr>
              <w:t xml:space="preserve">% контактной работы с преподавателем отведено </w:t>
            </w:r>
            <w:r w:rsidRPr="005622B6">
              <w:rPr>
                <w:rFonts w:cs="Times New Roman"/>
                <w:szCs w:val="24"/>
              </w:rPr>
              <w:t>практическим занятиям</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2.6</w:t>
            </w: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 xml:space="preserve">Стоимость обучения одного обучающегося по образовательной программе, </w:t>
            </w:r>
            <w:r w:rsidRPr="005622B6">
              <w:rPr>
                <w:rFonts w:cs="Times New Roman"/>
                <w:szCs w:val="24"/>
              </w:rPr>
              <w:lastRenderedPageBreak/>
              <w:t>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6039" w:type="dxa"/>
          </w:tcPr>
          <w:p w:rsidR="00B77CA6" w:rsidRDefault="00B77CA6" w:rsidP="00BB718A">
            <w:pPr>
              <w:spacing w:after="0" w:line="240" w:lineRule="auto"/>
              <w:ind w:firstLine="0"/>
              <w:jc w:val="left"/>
              <w:rPr>
                <w:rFonts w:cs="Times New Roman"/>
                <w:b/>
                <w:szCs w:val="24"/>
              </w:rPr>
            </w:pPr>
            <w:r>
              <w:rPr>
                <w:rFonts w:cs="Times New Roman"/>
                <w:b/>
                <w:szCs w:val="24"/>
              </w:rPr>
              <w:lastRenderedPageBreak/>
              <w:t xml:space="preserve">Предлагаемая стоимость обучения: </w:t>
            </w:r>
            <w:r w:rsidR="00EB6FDC">
              <w:rPr>
                <w:rFonts w:cs="Times New Roman"/>
                <w:b/>
                <w:szCs w:val="24"/>
              </w:rPr>
              <w:t>30</w:t>
            </w:r>
            <w:bookmarkStart w:id="1" w:name="_GoBack"/>
            <w:bookmarkEnd w:id="1"/>
            <w:r w:rsidR="00C55075" w:rsidRPr="00BD1438">
              <w:rPr>
                <w:rFonts w:cs="Times New Roman"/>
                <w:b/>
                <w:szCs w:val="24"/>
              </w:rPr>
              <w:t xml:space="preserve"> </w:t>
            </w:r>
            <w:r w:rsidRPr="00B77CA6">
              <w:rPr>
                <w:rFonts w:cs="Times New Roman"/>
                <w:b/>
                <w:szCs w:val="24"/>
              </w:rPr>
              <w:t>000</w:t>
            </w:r>
            <w:r>
              <w:rPr>
                <w:rFonts w:cs="Times New Roman"/>
                <w:b/>
                <w:szCs w:val="24"/>
              </w:rPr>
              <w:t xml:space="preserve"> руб.</w:t>
            </w:r>
          </w:p>
          <w:p w:rsidR="00B77CA6" w:rsidRDefault="00B77CA6" w:rsidP="00BB718A">
            <w:pPr>
              <w:spacing w:after="0" w:line="240" w:lineRule="auto"/>
              <w:ind w:firstLine="0"/>
              <w:jc w:val="left"/>
              <w:rPr>
                <w:rFonts w:cs="Times New Roman"/>
                <w:b/>
                <w:szCs w:val="24"/>
              </w:rPr>
            </w:pPr>
          </w:p>
          <w:p w:rsidR="00B77CA6" w:rsidRDefault="00B77CA6" w:rsidP="00BB718A">
            <w:pPr>
              <w:spacing w:after="0" w:line="240" w:lineRule="auto"/>
              <w:ind w:firstLine="0"/>
              <w:jc w:val="left"/>
              <w:rPr>
                <w:rFonts w:cs="Times New Roman"/>
                <w:b/>
                <w:szCs w:val="24"/>
              </w:rPr>
            </w:pPr>
            <w:r>
              <w:rPr>
                <w:rFonts w:cs="Times New Roman"/>
                <w:b/>
                <w:szCs w:val="24"/>
              </w:rPr>
              <w:t>Аналогичные программы:</w:t>
            </w:r>
          </w:p>
          <w:p w:rsidR="00B77CA6" w:rsidRDefault="00B77CA6" w:rsidP="00BB718A">
            <w:pPr>
              <w:spacing w:after="0" w:line="240" w:lineRule="auto"/>
              <w:ind w:firstLine="0"/>
              <w:jc w:val="left"/>
              <w:rPr>
                <w:rFonts w:cs="Times New Roman"/>
                <w:b/>
                <w:szCs w:val="24"/>
              </w:rPr>
            </w:pPr>
          </w:p>
          <w:p w:rsidR="00B77CA6" w:rsidRPr="00807E41" w:rsidRDefault="00B77CA6" w:rsidP="00807E41">
            <w:pPr>
              <w:spacing w:after="0" w:line="240" w:lineRule="auto"/>
              <w:ind w:firstLine="0"/>
              <w:jc w:val="left"/>
              <w:rPr>
                <w:rFonts w:cs="Times New Roman"/>
                <w:b/>
                <w:szCs w:val="24"/>
              </w:rPr>
            </w:pPr>
            <w:r>
              <w:rPr>
                <w:rFonts w:cs="Times New Roman"/>
                <w:b/>
                <w:szCs w:val="24"/>
              </w:rPr>
              <w:t xml:space="preserve">1) </w:t>
            </w:r>
            <w:r w:rsidRPr="00807E41">
              <w:rPr>
                <w:rFonts w:cs="Times New Roman"/>
                <w:b/>
                <w:szCs w:val="24"/>
              </w:rPr>
              <w:t xml:space="preserve">Курс 55195A: Введение в облачные вычисления ( 8 </w:t>
            </w:r>
            <w:r>
              <w:rPr>
                <w:rFonts w:cs="Times New Roman"/>
                <w:b/>
                <w:szCs w:val="24"/>
              </w:rPr>
              <w:t>ак.ч)</w:t>
            </w:r>
          </w:p>
          <w:p w:rsidR="00B77CA6" w:rsidRPr="00807E41" w:rsidRDefault="00B77CA6" w:rsidP="002A24A6">
            <w:pPr>
              <w:spacing w:after="0" w:line="240" w:lineRule="auto"/>
              <w:ind w:firstLine="0"/>
              <w:jc w:val="left"/>
              <w:rPr>
                <w:rFonts w:cs="Times New Roman"/>
                <w:b/>
                <w:szCs w:val="24"/>
              </w:rPr>
            </w:pPr>
          </w:p>
          <w:p w:rsidR="00B77CA6" w:rsidRPr="008177F9" w:rsidRDefault="00B77CA6" w:rsidP="002A24A6">
            <w:pPr>
              <w:spacing w:after="0" w:line="240" w:lineRule="auto"/>
              <w:ind w:firstLine="0"/>
              <w:jc w:val="left"/>
              <w:rPr>
                <w:rFonts w:cs="Times New Roman"/>
                <w:b/>
                <w:szCs w:val="24"/>
              </w:rPr>
            </w:pPr>
            <w:r w:rsidRPr="00807E41">
              <w:rPr>
                <w:rFonts w:cs="Times New Roman"/>
                <w:b/>
                <w:szCs w:val="24"/>
              </w:rPr>
              <w:t xml:space="preserve">https://www.specialist.ru/course/m55195a  </w:t>
            </w:r>
            <w:r>
              <w:rPr>
                <w:rFonts w:cs="Times New Roman"/>
                <w:b/>
                <w:szCs w:val="24"/>
              </w:rPr>
              <w:t>(</w:t>
            </w:r>
            <w:r w:rsidRPr="00807E41">
              <w:rPr>
                <w:rFonts w:cs="Times New Roman"/>
                <w:b/>
                <w:szCs w:val="24"/>
              </w:rPr>
              <w:t>9 900</w:t>
            </w:r>
            <w:r>
              <w:rPr>
                <w:rFonts w:cs="Times New Roman"/>
                <w:b/>
                <w:szCs w:val="24"/>
              </w:rPr>
              <w:t xml:space="preserve"> руб.)</w:t>
            </w:r>
          </w:p>
          <w:p w:rsidR="00B77CA6" w:rsidRDefault="00B77CA6" w:rsidP="008177F9">
            <w:pPr>
              <w:spacing w:after="0" w:line="240" w:lineRule="auto"/>
              <w:ind w:firstLine="0"/>
              <w:jc w:val="left"/>
              <w:rPr>
                <w:rFonts w:cs="Times New Roman"/>
                <w:b/>
                <w:szCs w:val="24"/>
              </w:rPr>
            </w:pPr>
            <w:r w:rsidRPr="008177F9">
              <w:rPr>
                <w:rFonts w:cs="Times New Roman"/>
                <w:b/>
                <w:szCs w:val="24"/>
              </w:rPr>
              <w:t xml:space="preserve"> </w:t>
            </w:r>
          </w:p>
          <w:p w:rsidR="00B77CA6" w:rsidRDefault="00B77CA6" w:rsidP="008177F9">
            <w:pPr>
              <w:spacing w:after="0" w:line="240" w:lineRule="auto"/>
              <w:ind w:firstLine="0"/>
              <w:jc w:val="left"/>
              <w:rPr>
                <w:rFonts w:cs="Times New Roman"/>
                <w:b/>
                <w:szCs w:val="24"/>
              </w:rPr>
            </w:pPr>
            <w:r>
              <w:rPr>
                <w:rFonts w:cs="Times New Roman"/>
                <w:b/>
                <w:szCs w:val="24"/>
              </w:rPr>
              <w:t>2)</w:t>
            </w:r>
            <w:r w:rsidRPr="008177F9">
              <w:rPr>
                <w:rFonts w:cs="Times New Roman"/>
                <w:b/>
                <w:szCs w:val="24"/>
              </w:rPr>
              <w:t xml:space="preserve"> </w:t>
            </w:r>
            <w:r w:rsidRPr="006B144C">
              <w:rPr>
                <w:rFonts w:cs="Times New Roman"/>
                <w:b/>
                <w:szCs w:val="24"/>
              </w:rPr>
              <w:t xml:space="preserve">Управление рабочими нагрузками Office 365 для совместной работы </w:t>
            </w:r>
            <w:r>
              <w:rPr>
                <w:rFonts w:cs="Times New Roman"/>
                <w:b/>
                <w:szCs w:val="24"/>
              </w:rPr>
              <w:t>(16 ак.ч.)</w:t>
            </w:r>
          </w:p>
          <w:p w:rsidR="00B77CA6" w:rsidRDefault="00801330" w:rsidP="008177F9">
            <w:pPr>
              <w:spacing w:after="0" w:line="240" w:lineRule="auto"/>
              <w:ind w:firstLine="0"/>
              <w:jc w:val="left"/>
              <w:rPr>
                <w:rFonts w:cs="Times New Roman"/>
                <w:b/>
                <w:szCs w:val="24"/>
              </w:rPr>
            </w:pPr>
            <w:hyperlink r:id="rId10" w:history="1">
              <w:r w:rsidR="00B77CA6" w:rsidRPr="001914CA">
                <w:rPr>
                  <w:rStyle w:val="aff3"/>
                  <w:rFonts w:cs="Times New Roman"/>
                  <w:b/>
                  <w:szCs w:val="24"/>
                </w:rPr>
                <w:t>https://academy.ru/catalog/administrirovanie-os/MS-300T04.html</w:t>
              </w:r>
            </w:hyperlink>
            <w:r w:rsidR="00B77CA6">
              <w:rPr>
                <w:rFonts w:cs="Times New Roman"/>
                <w:b/>
                <w:szCs w:val="24"/>
              </w:rPr>
              <w:t xml:space="preserve">  (23 000 руб.)</w:t>
            </w:r>
          </w:p>
          <w:p w:rsidR="00B77CA6" w:rsidRDefault="00B77CA6" w:rsidP="008177F9">
            <w:pPr>
              <w:spacing w:after="0" w:line="240" w:lineRule="auto"/>
              <w:ind w:firstLine="0"/>
              <w:jc w:val="left"/>
              <w:rPr>
                <w:rFonts w:cs="Times New Roman"/>
                <w:b/>
                <w:szCs w:val="24"/>
              </w:rPr>
            </w:pPr>
          </w:p>
          <w:p w:rsidR="00B77CA6" w:rsidRDefault="00B77CA6" w:rsidP="008177F9">
            <w:pPr>
              <w:spacing w:after="0" w:line="240" w:lineRule="auto"/>
              <w:ind w:firstLine="0"/>
              <w:jc w:val="left"/>
              <w:rPr>
                <w:rFonts w:cs="Times New Roman"/>
                <w:b/>
                <w:szCs w:val="24"/>
              </w:rPr>
            </w:pPr>
            <w:r>
              <w:rPr>
                <w:rFonts w:cs="Times New Roman"/>
                <w:b/>
                <w:szCs w:val="24"/>
              </w:rPr>
              <w:t xml:space="preserve">3) </w:t>
            </w:r>
            <w:r w:rsidRPr="006B144C">
              <w:rPr>
                <w:rFonts w:cs="Times New Roman"/>
                <w:b/>
                <w:szCs w:val="24"/>
              </w:rPr>
              <w:t xml:space="preserve">Технологии облачных вычислений </w:t>
            </w:r>
            <w:r>
              <w:rPr>
                <w:rFonts w:cs="Times New Roman"/>
                <w:b/>
                <w:szCs w:val="24"/>
              </w:rPr>
              <w:t xml:space="preserve"> (1 900 руб.)</w:t>
            </w:r>
          </w:p>
          <w:p w:rsidR="00B77CA6" w:rsidRDefault="00B77CA6" w:rsidP="008177F9">
            <w:pPr>
              <w:spacing w:after="0" w:line="240" w:lineRule="auto"/>
              <w:ind w:firstLine="0"/>
              <w:jc w:val="left"/>
              <w:rPr>
                <w:rFonts w:cs="Times New Roman"/>
                <w:b/>
                <w:szCs w:val="24"/>
              </w:rPr>
            </w:pPr>
          </w:p>
          <w:p w:rsidR="00B77CA6" w:rsidRPr="005622B6" w:rsidRDefault="00B77CA6" w:rsidP="008177F9">
            <w:pPr>
              <w:spacing w:after="0" w:line="240" w:lineRule="auto"/>
              <w:ind w:firstLine="0"/>
              <w:jc w:val="left"/>
              <w:rPr>
                <w:rFonts w:cs="Times New Roman"/>
                <w:b/>
                <w:szCs w:val="24"/>
              </w:rPr>
            </w:pPr>
            <w:r w:rsidRPr="006B144C">
              <w:rPr>
                <w:rFonts w:cs="Times New Roman"/>
                <w:b/>
                <w:szCs w:val="24"/>
              </w:rPr>
              <w:t>https://образованиеонлайн.рф/catalog/itr-pk/2200.html</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lastRenderedPageBreak/>
              <w:t>2.7</w:t>
            </w: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Минимальное количество человек на курсе</w:t>
            </w:r>
          </w:p>
        </w:tc>
        <w:tc>
          <w:tcPr>
            <w:tcW w:w="6039" w:type="dxa"/>
          </w:tcPr>
          <w:p w:rsidR="00B77CA6" w:rsidRPr="005622B6" w:rsidRDefault="00B77CA6" w:rsidP="00025E24">
            <w:pPr>
              <w:spacing w:after="0" w:line="240" w:lineRule="auto"/>
              <w:ind w:firstLine="0"/>
              <w:jc w:val="left"/>
              <w:rPr>
                <w:rFonts w:cs="Times New Roman"/>
                <w:b/>
                <w:szCs w:val="24"/>
              </w:rPr>
            </w:pPr>
            <w:r>
              <w:rPr>
                <w:rFonts w:cs="Times New Roman"/>
                <w:b/>
                <w:szCs w:val="24"/>
              </w:rPr>
              <w:t>15</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2.8</w:t>
            </w: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Максимальное количество человек на курсе</w:t>
            </w:r>
          </w:p>
        </w:tc>
        <w:tc>
          <w:tcPr>
            <w:tcW w:w="6039" w:type="dxa"/>
          </w:tcPr>
          <w:p w:rsidR="00B77CA6" w:rsidRPr="005622B6" w:rsidRDefault="00B77CA6" w:rsidP="00BB718A">
            <w:pPr>
              <w:spacing w:after="0" w:line="240" w:lineRule="auto"/>
              <w:ind w:firstLine="0"/>
              <w:jc w:val="left"/>
              <w:rPr>
                <w:rFonts w:cs="Times New Roman"/>
                <w:b/>
                <w:szCs w:val="24"/>
              </w:rPr>
            </w:pPr>
            <w:r>
              <w:rPr>
                <w:rFonts w:cs="Times New Roman"/>
                <w:b/>
                <w:szCs w:val="24"/>
              </w:rPr>
              <w:t>100</w:t>
            </w:r>
            <w:r w:rsidR="00A2280B">
              <w:rPr>
                <w:rFonts w:cs="Times New Roman"/>
                <w:b/>
                <w:szCs w:val="24"/>
              </w:rPr>
              <w:t>0</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2.9</w:t>
            </w:r>
          </w:p>
        </w:tc>
        <w:tc>
          <w:tcPr>
            <w:tcW w:w="2931" w:type="dxa"/>
          </w:tcPr>
          <w:p w:rsidR="00B77CA6" w:rsidRPr="00C2056B" w:rsidRDefault="00B77CA6" w:rsidP="00BB718A">
            <w:pPr>
              <w:spacing w:after="0" w:line="240" w:lineRule="auto"/>
              <w:ind w:firstLine="0"/>
              <w:jc w:val="left"/>
              <w:rPr>
                <w:rFonts w:cs="Times New Roman"/>
                <w:szCs w:val="24"/>
              </w:rPr>
            </w:pPr>
            <w:r w:rsidRPr="00C2056B">
              <w:rPr>
                <w:rFonts w:cs="Times New Roman"/>
                <w:szCs w:val="24"/>
              </w:rPr>
              <w:t>Данные о количестве слушателей, ранее успешно прошедших обучение по образовательной программе</w:t>
            </w:r>
          </w:p>
        </w:tc>
        <w:tc>
          <w:tcPr>
            <w:tcW w:w="6039" w:type="dxa"/>
          </w:tcPr>
          <w:p w:rsidR="00B77CA6" w:rsidRPr="005622B6" w:rsidRDefault="00C375D3" w:rsidP="00BB718A">
            <w:pPr>
              <w:spacing w:after="0" w:line="240" w:lineRule="auto"/>
              <w:ind w:firstLine="0"/>
              <w:jc w:val="left"/>
              <w:rPr>
                <w:rFonts w:cs="Times New Roman"/>
                <w:szCs w:val="24"/>
              </w:rPr>
            </w:pPr>
            <w:r>
              <w:rPr>
                <w:rFonts w:cs="Times New Roman"/>
                <w:szCs w:val="24"/>
              </w:rPr>
              <w:t>нет</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2.10</w:t>
            </w: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Формы аттестации</w:t>
            </w:r>
          </w:p>
        </w:tc>
        <w:tc>
          <w:tcPr>
            <w:tcW w:w="6039" w:type="dxa"/>
          </w:tcPr>
          <w:p w:rsidR="00B77CA6" w:rsidRPr="00271CF7" w:rsidRDefault="00B77CA6" w:rsidP="00B77CA6">
            <w:pPr>
              <w:spacing w:after="0" w:line="240" w:lineRule="auto"/>
              <w:ind w:firstLine="0"/>
              <w:jc w:val="left"/>
              <w:rPr>
                <w:rFonts w:cs="Times New Roman"/>
                <w:b/>
                <w:szCs w:val="24"/>
              </w:rPr>
            </w:pPr>
            <w:r w:rsidRPr="00271CF7">
              <w:rPr>
                <w:rFonts w:cs="Times New Roman"/>
                <w:b/>
                <w:szCs w:val="24"/>
              </w:rPr>
              <w:t>Промежуточная аттестация:</w:t>
            </w:r>
          </w:p>
          <w:p w:rsidR="00B77CA6" w:rsidRPr="00271CF7" w:rsidRDefault="00B77CA6" w:rsidP="00B77CA6">
            <w:pPr>
              <w:spacing w:after="0" w:line="240" w:lineRule="auto"/>
              <w:ind w:firstLine="0"/>
              <w:jc w:val="left"/>
              <w:rPr>
                <w:rFonts w:cs="Times New Roman"/>
                <w:b/>
                <w:szCs w:val="24"/>
              </w:rPr>
            </w:pPr>
            <w:r w:rsidRPr="00271CF7">
              <w:rPr>
                <w:rFonts w:cs="Times New Roman"/>
                <w:b/>
                <w:szCs w:val="24"/>
              </w:rPr>
              <w:t>1 модуль – тестирование</w:t>
            </w:r>
          </w:p>
          <w:p w:rsidR="00B77CA6" w:rsidRPr="00271CF7" w:rsidRDefault="00B77CA6" w:rsidP="00B77CA6">
            <w:pPr>
              <w:spacing w:after="0" w:line="240" w:lineRule="auto"/>
              <w:ind w:firstLine="0"/>
              <w:jc w:val="left"/>
              <w:rPr>
                <w:rFonts w:cs="Times New Roman"/>
                <w:b/>
                <w:szCs w:val="24"/>
              </w:rPr>
            </w:pPr>
            <w:r w:rsidRPr="00271CF7">
              <w:rPr>
                <w:rFonts w:cs="Times New Roman"/>
                <w:b/>
                <w:szCs w:val="24"/>
              </w:rPr>
              <w:t>2 модуль – тестирование</w:t>
            </w:r>
          </w:p>
          <w:p w:rsidR="00B77CA6" w:rsidRPr="00271CF7" w:rsidRDefault="00B77CA6" w:rsidP="00B77CA6">
            <w:pPr>
              <w:spacing w:after="0" w:line="240" w:lineRule="auto"/>
              <w:ind w:firstLine="0"/>
              <w:jc w:val="left"/>
              <w:rPr>
                <w:rFonts w:cs="Times New Roman"/>
                <w:b/>
                <w:szCs w:val="24"/>
              </w:rPr>
            </w:pPr>
            <w:r>
              <w:rPr>
                <w:rFonts w:cs="Times New Roman"/>
                <w:b/>
                <w:szCs w:val="24"/>
              </w:rPr>
              <w:t>3</w:t>
            </w:r>
            <w:r w:rsidRPr="00271CF7">
              <w:rPr>
                <w:rFonts w:cs="Times New Roman"/>
                <w:b/>
                <w:szCs w:val="24"/>
              </w:rPr>
              <w:t xml:space="preserve"> модуль - тестирование</w:t>
            </w:r>
          </w:p>
          <w:p w:rsidR="00B77CA6" w:rsidRPr="00271CF7" w:rsidRDefault="00B77CA6" w:rsidP="00B77CA6">
            <w:pPr>
              <w:spacing w:after="0" w:line="240" w:lineRule="auto"/>
              <w:ind w:firstLine="0"/>
              <w:jc w:val="left"/>
              <w:rPr>
                <w:rFonts w:cs="Times New Roman"/>
                <w:b/>
                <w:szCs w:val="24"/>
              </w:rPr>
            </w:pPr>
            <w:r w:rsidRPr="00271CF7">
              <w:rPr>
                <w:rFonts w:cs="Times New Roman"/>
                <w:b/>
                <w:szCs w:val="24"/>
              </w:rPr>
              <w:t>Итоговая аттестация:</w:t>
            </w:r>
          </w:p>
          <w:p w:rsidR="00B77CA6" w:rsidRPr="005622B6" w:rsidRDefault="00B77CA6" w:rsidP="00B77CA6">
            <w:pPr>
              <w:spacing w:after="0" w:line="240" w:lineRule="auto"/>
              <w:ind w:firstLine="0"/>
              <w:jc w:val="left"/>
              <w:rPr>
                <w:rFonts w:cs="Times New Roman"/>
                <w:b/>
                <w:szCs w:val="24"/>
              </w:rPr>
            </w:pPr>
            <w:r>
              <w:rPr>
                <w:rFonts w:cs="Times New Roman"/>
                <w:b/>
                <w:szCs w:val="24"/>
              </w:rPr>
              <w:t>Зачёт в форме тестирования</w:t>
            </w:r>
          </w:p>
        </w:tc>
      </w:tr>
      <w:tr w:rsidR="00B77CA6" w:rsidRPr="005622B6" w:rsidTr="00B77CA6">
        <w:tc>
          <w:tcPr>
            <w:tcW w:w="601" w:type="dxa"/>
          </w:tcPr>
          <w:p w:rsidR="00B77CA6" w:rsidRPr="005622B6" w:rsidRDefault="00B77CA6" w:rsidP="00BB718A">
            <w:pPr>
              <w:spacing w:after="0" w:line="240" w:lineRule="auto"/>
              <w:ind w:firstLine="0"/>
              <w:jc w:val="left"/>
              <w:rPr>
                <w:rFonts w:cs="Times New Roman"/>
                <w:szCs w:val="24"/>
              </w:rPr>
            </w:pPr>
          </w:p>
        </w:tc>
        <w:tc>
          <w:tcPr>
            <w:tcW w:w="2931" w:type="dxa"/>
          </w:tcPr>
          <w:p w:rsidR="00B77CA6" w:rsidRPr="005622B6" w:rsidRDefault="00B77CA6" w:rsidP="00BB718A">
            <w:pPr>
              <w:spacing w:after="0" w:line="240" w:lineRule="auto"/>
              <w:ind w:firstLine="0"/>
              <w:jc w:val="left"/>
              <w:rPr>
                <w:rFonts w:cs="Times New Roman"/>
                <w:szCs w:val="24"/>
              </w:rPr>
            </w:pPr>
            <w:r w:rsidRPr="005622B6">
              <w:rPr>
                <w:rFonts w:cs="Times New Roman"/>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39" w:type="dxa"/>
          </w:tcPr>
          <w:p w:rsidR="00B77CA6" w:rsidRPr="005622B6" w:rsidRDefault="00B77CA6" w:rsidP="00BB718A">
            <w:pPr>
              <w:spacing w:after="0" w:line="240" w:lineRule="auto"/>
              <w:ind w:firstLine="0"/>
              <w:jc w:val="left"/>
              <w:rPr>
                <w:rFonts w:cs="Times New Roman"/>
                <w:szCs w:val="24"/>
              </w:rPr>
            </w:pPr>
            <w:r>
              <w:rPr>
                <w:rFonts w:cs="Times New Roman"/>
                <w:szCs w:val="24"/>
              </w:rPr>
              <w:t>Распределенные и облачные вычисления</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Аннотация программы</w:t>
      </w:r>
    </w:p>
    <w:p w:rsidR="00EE3E1F" w:rsidRDefault="00EE3E1F" w:rsidP="00351531">
      <w:pPr>
        <w:spacing w:line="240" w:lineRule="auto"/>
        <w:ind w:left="720" w:firstLine="0"/>
        <w:contextualSpacing/>
        <w:jc w:val="left"/>
        <w:rPr>
          <w:rFonts w:eastAsiaTheme="minorHAnsi" w:cs="Times New Roman"/>
          <w:szCs w:val="24"/>
          <w:lang w:eastAsia="en-US"/>
        </w:rPr>
      </w:pPr>
    </w:p>
    <w:p w:rsidR="00AF1091" w:rsidRDefault="00AF1091" w:rsidP="00AF1091">
      <w:pPr>
        <w:widowControl w:val="0"/>
        <w:spacing w:after="0" w:line="240" w:lineRule="auto"/>
        <w:ind w:firstLine="0"/>
        <w:rPr>
          <w:rFonts w:cs="Times New Roman"/>
          <w:b/>
          <w:bCs/>
          <w:szCs w:val="24"/>
        </w:rPr>
      </w:pPr>
      <w:r w:rsidRPr="00BC0AB4">
        <w:rPr>
          <w:rFonts w:cs="Times New Roman"/>
          <w:b/>
          <w:bCs/>
          <w:szCs w:val="24"/>
        </w:rPr>
        <w:t>Требования к слушателям:</w:t>
      </w:r>
    </w:p>
    <w:p w:rsidR="00AF1091" w:rsidRDefault="00AF1091" w:rsidP="00AF1091">
      <w:pPr>
        <w:widowControl w:val="0"/>
        <w:spacing w:after="0" w:line="240" w:lineRule="auto"/>
        <w:ind w:firstLine="0"/>
        <w:rPr>
          <w:rFonts w:cs="Times New Roman"/>
          <w:szCs w:val="24"/>
        </w:rPr>
      </w:pPr>
      <w:r>
        <w:rPr>
          <w:szCs w:val="24"/>
        </w:rPr>
        <w:t>- допускаются к обучению лица, имеющие среднее профессиональное и (или) высшее образование;</w:t>
      </w:r>
    </w:p>
    <w:p w:rsidR="00AF1091" w:rsidRPr="00B00C92" w:rsidRDefault="00AF1091" w:rsidP="00AF1091">
      <w:pPr>
        <w:widowControl w:val="0"/>
        <w:spacing w:after="0" w:line="240" w:lineRule="auto"/>
        <w:ind w:firstLine="0"/>
        <w:rPr>
          <w:rFonts w:cs="Times New Roman"/>
          <w:szCs w:val="24"/>
        </w:rPr>
      </w:pPr>
      <w:r>
        <w:rPr>
          <w:rFonts w:cs="Times New Roman"/>
          <w:szCs w:val="24"/>
        </w:rPr>
        <w:t>-</w:t>
      </w:r>
      <w:r w:rsidRPr="00B00C92">
        <w:rPr>
          <w:rFonts w:cs="Times New Roman"/>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Microsoft Office (Word, Excel, Power Point), аналогичными интернет-ресурсами и сервисами для онлайн-работы.</w:t>
      </w:r>
    </w:p>
    <w:p w:rsidR="00AF1091" w:rsidRPr="00B00C92" w:rsidRDefault="00AF1091" w:rsidP="00AF1091">
      <w:pPr>
        <w:widowControl w:val="0"/>
        <w:spacing w:after="0" w:line="240" w:lineRule="auto"/>
        <w:ind w:firstLine="0"/>
        <w:rPr>
          <w:rFonts w:cs="Times New Roman"/>
          <w:szCs w:val="24"/>
        </w:rPr>
      </w:pPr>
    </w:p>
    <w:p w:rsidR="00AF1091" w:rsidRDefault="00AF1091" w:rsidP="00AF1091">
      <w:pPr>
        <w:widowControl w:val="0"/>
        <w:spacing w:after="0" w:line="240" w:lineRule="auto"/>
        <w:ind w:firstLine="0"/>
        <w:rPr>
          <w:rFonts w:cs="Times New Roman"/>
          <w:szCs w:val="24"/>
        </w:rPr>
      </w:pPr>
      <w:r w:rsidRPr="004114DF">
        <w:rPr>
          <w:rFonts w:cs="Times New Roman"/>
          <w:b/>
          <w:szCs w:val="24"/>
        </w:rPr>
        <w:t>Адресная направленность программы</w:t>
      </w:r>
      <w:r>
        <w:rPr>
          <w:rFonts w:cs="Times New Roman"/>
          <w:szCs w:val="24"/>
        </w:rPr>
        <w:t>.</w:t>
      </w:r>
    </w:p>
    <w:p w:rsidR="00AF1091" w:rsidRPr="00B851BD" w:rsidRDefault="00AF1091" w:rsidP="00AF1091">
      <w:pPr>
        <w:spacing w:after="0" w:line="240" w:lineRule="auto"/>
        <w:ind w:firstLine="0"/>
        <w:rPr>
          <w:rFonts w:cs="Times New Roman"/>
          <w:b/>
          <w:szCs w:val="24"/>
        </w:rPr>
      </w:pPr>
      <w:r w:rsidRPr="005D6378">
        <w:rPr>
          <w:rFonts w:cs="Times New Roman"/>
          <w:szCs w:val="24"/>
        </w:rPr>
        <w:t>Программа</w:t>
      </w:r>
      <w:r>
        <w:rPr>
          <w:rFonts w:cs="Times New Roman"/>
          <w:szCs w:val="24"/>
        </w:rPr>
        <w:t xml:space="preserve"> </w:t>
      </w:r>
      <w:r w:rsidRPr="005D6378">
        <w:rPr>
          <w:rFonts w:cs="Times New Roman"/>
          <w:szCs w:val="24"/>
        </w:rPr>
        <w:t xml:space="preserve">повышения квалификации </w:t>
      </w:r>
      <w:r>
        <w:rPr>
          <w:rFonts w:cs="Times New Roman"/>
          <w:szCs w:val="24"/>
        </w:rPr>
        <w:t xml:space="preserve">ориентирована на </w:t>
      </w:r>
      <w:r>
        <w:rPr>
          <w:szCs w:val="24"/>
        </w:rPr>
        <w:t>предпринимателей, р</w:t>
      </w:r>
      <w:r w:rsidRPr="0044514D">
        <w:rPr>
          <w:szCs w:val="24"/>
        </w:rPr>
        <w:t>уководител</w:t>
      </w:r>
      <w:r>
        <w:rPr>
          <w:szCs w:val="24"/>
        </w:rPr>
        <w:t>ей</w:t>
      </w:r>
      <w:r w:rsidRPr="0044514D">
        <w:rPr>
          <w:szCs w:val="24"/>
        </w:rPr>
        <w:t xml:space="preserve"> и сотрудник</w:t>
      </w:r>
      <w:r>
        <w:rPr>
          <w:szCs w:val="24"/>
        </w:rPr>
        <w:t>ов</w:t>
      </w:r>
      <w:r w:rsidRPr="0044514D">
        <w:rPr>
          <w:szCs w:val="24"/>
        </w:rPr>
        <w:t xml:space="preserve"> торговых и производственных организаций</w:t>
      </w:r>
      <w:r>
        <w:rPr>
          <w:szCs w:val="24"/>
        </w:rPr>
        <w:t xml:space="preserve"> всех форм собственности</w:t>
      </w:r>
      <w:r w:rsidRPr="0044514D">
        <w:rPr>
          <w:szCs w:val="24"/>
        </w:rPr>
        <w:t>, лиц, осуществляющи</w:t>
      </w:r>
      <w:r>
        <w:rPr>
          <w:szCs w:val="24"/>
        </w:rPr>
        <w:t>х</w:t>
      </w:r>
      <w:r w:rsidRPr="0044514D">
        <w:rPr>
          <w:szCs w:val="24"/>
        </w:rPr>
        <w:t xml:space="preserve"> предпринимательскую деятельность</w:t>
      </w:r>
      <w:r>
        <w:rPr>
          <w:szCs w:val="24"/>
        </w:rPr>
        <w:t xml:space="preserve"> (или планирующих её начать)</w:t>
      </w:r>
      <w:r w:rsidRPr="0044514D">
        <w:rPr>
          <w:szCs w:val="24"/>
        </w:rPr>
        <w:t xml:space="preserve">, а также </w:t>
      </w:r>
      <w:r>
        <w:rPr>
          <w:szCs w:val="24"/>
        </w:rPr>
        <w:t xml:space="preserve">на всех </w:t>
      </w:r>
      <w:r w:rsidRPr="0044514D">
        <w:rPr>
          <w:szCs w:val="24"/>
        </w:rPr>
        <w:t>заинтересованны</w:t>
      </w:r>
      <w:r>
        <w:rPr>
          <w:szCs w:val="24"/>
        </w:rPr>
        <w:t>х</w:t>
      </w:r>
      <w:r w:rsidRPr="0044514D">
        <w:rPr>
          <w:szCs w:val="24"/>
        </w:rPr>
        <w:t xml:space="preserve"> лиц с высшим</w:t>
      </w:r>
      <w:r>
        <w:rPr>
          <w:szCs w:val="24"/>
        </w:rPr>
        <w:t xml:space="preserve"> и (или) </w:t>
      </w:r>
      <w:r>
        <w:rPr>
          <w:szCs w:val="24"/>
        </w:rPr>
        <w:lastRenderedPageBreak/>
        <w:t>средним специальным</w:t>
      </w:r>
      <w:r w:rsidRPr="0044514D">
        <w:rPr>
          <w:szCs w:val="24"/>
        </w:rPr>
        <w:t xml:space="preserve"> образованием, желающи</w:t>
      </w:r>
      <w:r>
        <w:rPr>
          <w:szCs w:val="24"/>
        </w:rPr>
        <w:t>х</w:t>
      </w:r>
      <w:r w:rsidRPr="0044514D">
        <w:rPr>
          <w:szCs w:val="24"/>
        </w:rPr>
        <w:t xml:space="preserve"> </w:t>
      </w:r>
      <w:r w:rsidRPr="00B851BD">
        <w:rPr>
          <w:szCs w:val="24"/>
        </w:rPr>
        <w:t>получить знания и навыки в области использования технологий облачных вычислений</w:t>
      </w:r>
      <w:r>
        <w:rPr>
          <w:szCs w:val="24"/>
        </w:rPr>
        <w:t xml:space="preserve"> в условиях цифровой экономики и информатизации общества.</w:t>
      </w:r>
    </w:p>
    <w:p w:rsidR="00AF1091" w:rsidRDefault="00AF1091" w:rsidP="00AF1091">
      <w:pPr>
        <w:widowControl w:val="0"/>
        <w:spacing w:after="0" w:line="240" w:lineRule="auto"/>
        <w:ind w:firstLine="0"/>
        <w:rPr>
          <w:rFonts w:cs="Times New Roman"/>
          <w:szCs w:val="24"/>
        </w:rPr>
      </w:pPr>
      <w:r>
        <w:rPr>
          <w:szCs w:val="24"/>
        </w:rPr>
        <w:t xml:space="preserve">Освоение программы лицами, имеющими </w:t>
      </w:r>
      <w:r>
        <w:rPr>
          <w:rFonts w:cs="Times New Roman"/>
          <w:szCs w:val="24"/>
        </w:rPr>
        <w:t>базовое образование в области управления предприятием и информационных технологий позволит расширить свой профессиональный кругозор и получить дополнительные знания и навыки.</w:t>
      </w:r>
    </w:p>
    <w:p w:rsidR="00AF1091" w:rsidRDefault="00AF1091" w:rsidP="00AF1091">
      <w:pPr>
        <w:widowControl w:val="0"/>
        <w:spacing w:after="0" w:line="240" w:lineRule="auto"/>
        <w:ind w:firstLine="0"/>
        <w:rPr>
          <w:rFonts w:cs="Times New Roman"/>
          <w:szCs w:val="24"/>
        </w:rPr>
      </w:pPr>
      <w:r>
        <w:rPr>
          <w:rFonts w:cs="Times New Roman"/>
          <w:szCs w:val="24"/>
        </w:rPr>
        <w:t>Освоение программы лицами, не имеющими базового образования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rsidR="00AF1091" w:rsidRPr="00B00C92" w:rsidRDefault="00AF1091" w:rsidP="00AF1091">
      <w:pPr>
        <w:widowControl w:val="0"/>
        <w:spacing w:after="0" w:line="240" w:lineRule="auto"/>
        <w:ind w:firstLine="0"/>
        <w:rPr>
          <w:rFonts w:cs="Times New Roman"/>
          <w:szCs w:val="24"/>
        </w:rPr>
      </w:pPr>
    </w:p>
    <w:p w:rsidR="00AF1091" w:rsidRPr="00B00C92" w:rsidRDefault="00AF1091" w:rsidP="00AF1091">
      <w:pPr>
        <w:widowControl w:val="0"/>
        <w:spacing w:after="0" w:line="240" w:lineRule="auto"/>
        <w:ind w:firstLine="0"/>
        <w:rPr>
          <w:rFonts w:cs="Times New Roman"/>
          <w:szCs w:val="24"/>
        </w:rPr>
      </w:pPr>
      <w:r w:rsidRPr="00BC0AB4">
        <w:rPr>
          <w:rFonts w:cs="Times New Roman"/>
          <w:b/>
          <w:bCs/>
          <w:szCs w:val="24"/>
        </w:rPr>
        <w:t>Объём программы:</w:t>
      </w:r>
      <w:r w:rsidRPr="00B00C92">
        <w:rPr>
          <w:rFonts w:cs="Times New Roman"/>
          <w:szCs w:val="24"/>
        </w:rPr>
        <w:t xml:space="preserve"> 72 ак. часа.</w:t>
      </w:r>
    </w:p>
    <w:p w:rsidR="00AF1091" w:rsidRPr="00B00C92" w:rsidRDefault="00AF1091" w:rsidP="00AF1091">
      <w:pPr>
        <w:widowControl w:val="0"/>
        <w:spacing w:after="0" w:line="240" w:lineRule="auto"/>
        <w:ind w:firstLine="0"/>
        <w:rPr>
          <w:rFonts w:cs="Times New Roman"/>
          <w:szCs w:val="24"/>
        </w:rPr>
      </w:pPr>
    </w:p>
    <w:p w:rsidR="00AF1091" w:rsidRPr="00B00C92" w:rsidRDefault="00AF1091" w:rsidP="00AF1091">
      <w:pPr>
        <w:widowControl w:val="0"/>
        <w:spacing w:after="0" w:line="240" w:lineRule="auto"/>
        <w:ind w:firstLine="0"/>
        <w:rPr>
          <w:rFonts w:cs="Times New Roman"/>
          <w:szCs w:val="24"/>
        </w:rPr>
      </w:pPr>
      <w:r w:rsidRPr="00BC0AB4">
        <w:rPr>
          <w:rFonts w:cs="Times New Roman"/>
          <w:b/>
          <w:bCs/>
          <w:szCs w:val="24"/>
        </w:rPr>
        <w:t>Форма обучения:</w:t>
      </w:r>
      <w:r w:rsidRPr="00B00C92">
        <w:rPr>
          <w:rFonts w:cs="Times New Roman"/>
          <w:szCs w:val="24"/>
        </w:rPr>
        <w:t xml:space="preserve"> </w:t>
      </w:r>
      <w:r>
        <w:rPr>
          <w:rFonts w:cs="Times New Roman"/>
          <w:szCs w:val="24"/>
        </w:rPr>
        <w:t>онлайн, с применением электронного обучения и дистанционных образовательных технологий</w:t>
      </w:r>
      <w:r w:rsidRPr="00B00C92">
        <w:rPr>
          <w:rFonts w:cs="Times New Roman"/>
          <w:szCs w:val="24"/>
        </w:rPr>
        <w:t>.</w:t>
      </w:r>
    </w:p>
    <w:p w:rsidR="00AF1091" w:rsidRPr="00B00C92" w:rsidRDefault="00AF1091" w:rsidP="00AF1091">
      <w:pPr>
        <w:widowControl w:val="0"/>
        <w:spacing w:after="0" w:line="240" w:lineRule="auto"/>
        <w:ind w:firstLine="0"/>
        <w:rPr>
          <w:rFonts w:cs="Times New Roman"/>
          <w:szCs w:val="24"/>
        </w:rPr>
      </w:pPr>
    </w:p>
    <w:p w:rsidR="00AF1091" w:rsidRPr="00B00C92" w:rsidRDefault="00AF1091" w:rsidP="00AF1091">
      <w:pPr>
        <w:widowControl w:val="0"/>
        <w:spacing w:after="0" w:line="240" w:lineRule="auto"/>
        <w:ind w:firstLine="0"/>
        <w:rPr>
          <w:szCs w:val="24"/>
        </w:rPr>
      </w:pPr>
      <w:r w:rsidRPr="00BC0AB4">
        <w:rPr>
          <w:rFonts w:cs="Times New Roman"/>
          <w:b/>
          <w:bCs/>
          <w:szCs w:val="24"/>
        </w:rPr>
        <w:t>Режим занятий:</w:t>
      </w:r>
      <w:r w:rsidRPr="00B00C92">
        <w:rPr>
          <w:rFonts w:cs="Times New Roman"/>
          <w:szCs w:val="24"/>
        </w:rPr>
        <w:t xml:space="preserve"> </w:t>
      </w:r>
      <w:r w:rsidRPr="00B00C92">
        <w:rPr>
          <w:szCs w:val="24"/>
        </w:rPr>
        <w:t>не более 8 акад. часов в день.</w:t>
      </w:r>
    </w:p>
    <w:p w:rsidR="00AF1091" w:rsidRDefault="00AF1091" w:rsidP="00AF1091">
      <w:pPr>
        <w:widowControl w:val="0"/>
        <w:spacing w:after="0" w:line="240" w:lineRule="auto"/>
        <w:ind w:firstLine="0"/>
        <w:rPr>
          <w:szCs w:val="24"/>
        </w:rPr>
      </w:pPr>
    </w:p>
    <w:p w:rsidR="00AF1091" w:rsidRPr="00A53B39" w:rsidRDefault="00AF1091" w:rsidP="00AF1091">
      <w:pPr>
        <w:widowControl w:val="0"/>
        <w:spacing w:after="0" w:line="240" w:lineRule="auto"/>
        <w:ind w:firstLine="0"/>
        <w:rPr>
          <w:rFonts w:cs="Times New Roman"/>
          <w:szCs w:val="24"/>
        </w:rPr>
      </w:pPr>
      <w:r>
        <w:rPr>
          <w:rFonts w:cs="Times New Roman"/>
          <w:b/>
          <w:szCs w:val="24"/>
        </w:rPr>
        <w:t xml:space="preserve">Цель </w:t>
      </w:r>
      <w:r>
        <w:rPr>
          <w:rFonts w:cs="Times New Roman"/>
          <w:b/>
          <w:bCs/>
          <w:szCs w:val="24"/>
        </w:rPr>
        <w:t>программы:</w:t>
      </w:r>
      <w:r>
        <w:rPr>
          <w:rFonts w:cs="Times New Roman"/>
          <w:szCs w:val="24"/>
        </w:rPr>
        <w:t xml:space="preserve"> </w:t>
      </w:r>
      <w:r w:rsidRPr="00E754FE">
        <w:rPr>
          <w:rFonts w:cs="Times New Roman"/>
          <w:szCs w:val="24"/>
        </w:rPr>
        <w:t>Приобретение новых компетенций, направленных на формирование способностей создавать, настраивать и управлять облачными сервисами и инфраструктурами, моделями их развертывания, организации и предоставления сервисов, с учётом основных требований, предъявляемых к организациям, переходящим к облачному виду предоставления и использования услуг.</w:t>
      </w:r>
    </w:p>
    <w:p w:rsidR="00AF1091" w:rsidRDefault="00AF1091" w:rsidP="00AF1091">
      <w:pPr>
        <w:widowControl w:val="0"/>
        <w:spacing w:after="0" w:line="240" w:lineRule="auto"/>
        <w:ind w:firstLine="0"/>
        <w:rPr>
          <w:rFonts w:cs="Times New Roman"/>
          <w:b/>
          <w:szCs w:val="24"/>
        </w:rPr>
      </w:pPr>
    </w:p>
    <w:p w:rsidR="00AF1091" w:rsidRDefault="00AF1091" w:rsidP="00AF1091">
      <w:pPr>
        <w:widowControl w:val="0"/>
        <w:spacing w:after="0" w:line="240" w:lineRule="auto"/>
        <w:ind w:firstLine="0"/>
        <w:rPr>
          <w:rFonts w:cs="Times New Roman"/>
          <w:b/>
          <w:szCs w:val="24"/>
        </w:rPr>
      </w:pPr>
      <w:r>
        <w:rPr>
          <w:rFonts w:cs="Times New Roman"/>
          <w:b/>
          <w:szCs w:val="24"/>
        </w:rPr>
        <w:t>Профессиональные компетенции, совершенствуемые и приобретаемые слушателями в процессе освоения программы:</w:t>
      </w:r>
    </w:p>
    <w:p w:rsidR="00AF1091" w:rsidRPr="00AF1091" w:rsidRDefault="00AF1091" w:rsidP="00AF1091">
      <w:pPr>
        <w:widowControl w:val="0"/>
        <w:spacing w:after="0" w:line="240" w:lineRule="auto"/>
        <w:ind w:firstLine="0"/>
        <w:rPr>
          <w:rFonts w:cs="Times New Roman"/>
          <w:szCs w:val="24"/>
        </w:rPr>
      </w:pPr>
      <w:r>
        <w:rPr>
          <w:rFonts w:cs="Times New Roman"/>
          <w:szCs w:val="24"/>
        </w:rPr>
        <w:t xml:space="preserve">- </w:t>
      </w:r>
      <w:r w:rsidRPr="009A51A3">
        <w:rPr>
          <w:rFonts w:cs="Times New Roman"/>
          <w:szCs w:val="24"/>
        </w:rPr>
        <w:t>Общепрофессиональная</w:t>
      </w:r>
      <w:r w:rsidRPr="00AF1091">
        <w:rPr>
          <w:rFonts w:cs="Times New Roman"/>
          <w:szCs w:val="24"/>
        </w:rPr>
        <w:t xml:space="preserve"> ОПК-1. Способен использовать методы и средства системной инженерии в области получения, передачи, хранения, переработки и представления информации посредством информационных технологий;</w:t>
      </w:r>
    </w:p>
    <w:p w:rsidR="00AF1091" w:rsidRPr="00AF1091" w:rsidRDefault="00AF1091" w:rsidP="00AF1091">
      <w:pPr>
        <w:widowControl w:val="0"/>
        <w:spacing w:after="0" w:line="240" w:lineRule="auto"/>
        <w:ind w:firstLine="0"/>
        <w:rPr>
          <w:rFonts w:cs="Times New Roman"/>
          <w:szCs w:val="24"/>
        </w:rPr>
      </w:pPr>
      <w:r>
        <w:rPr>
          <w:rFonts w:cs="Times New Roman"/>
          <w:szCs w:val="24"/>
        </w:rPr>
        <w:t>- П</w:t>
      </w:r>
      <w:r w:rsidRPr="009A51A3">
        <w:rPr>
          <w:rFonts w:cs="Times New Roman"/>
          <w:szCs w:val="24"/>
        </w:rPr>
        <w:t>рофессиональная</w:t>
      </w:r>
      <w:r w:rsidRPr="00AF1091">
        <w:rPr>
          <w:rFonts w:cs="Times New Roman"/>
          <w:szCs w:val="24"/>
        </w:rPr>
        <w:t xml:space="preserve"> ПК-1 – 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p w:rsidR="00AF1091" w:rsidRPr="00AF1091" w:rsidRDefault="00AF1091" w:rsidP="00AF1091">
      <w:pPr>
        <w:widowControl w:val="0"/>
        <w:spacing w:after="0" w:line="240" w:lineRule="auto"/>
        <w:ind w:firstLine="0"/>
        <w:rPr>
          <w:rFonts w:cs="Times New Roman"/>
          <w:szCs w:val="24"/>
        </w:rPr>
      </w:pPr>
      <w:r>
        <w:rPr>
          <w:rFonts w:cs="Times New Roman"/>
          <w:szCs w:val="24"/>
        </w:rPr>
        <w:t>- П</w:t>
      </w:r>
      <w:r w:rsidRPr="009A51A3">
        <w:rPr>
          <w:rFonts w:cs="Times New Roman"/>
          <w:szCs w:val="24"/>
        </w:rPr>
        <w:t>рофессиональная</w:t>
      </w:r>
      <w:r w:rsidRPr="00AF1091">
        <w:rPr>
          <w:rFonts w:cs="Times New Roman"/>
          <w:szCs w:val="24"/>
        </w:rPr>
        <w:t xml:space="preserve"> ПК-2 -  умение проводить разработку и исследование теоретических и экспериментальных моделей объектов профессиональной деятельности в областях: машиностроение, приборостроение, наука,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инфокоммуникациями,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медиаиндустрия, а также предприятия различного профиля и все виды деятельности в условиях экономики информационного общества;</w:t>
      </w:r>
    </w:p>
    <w:p w:rsidR="00AF1091" w:rsidRPr="00AF1091" w:rsidRDefault="00AF1091" w:rsidP="00AF1091">
      <w:pPr>
        <w:widowControl w:val="0"/>
        <w:spacing w:after="0" w:line="240" w:lineRule="auto"/>
        <w:ind w:firstLine="0"/>
        <w:rPr>
          <w:rFonts w:cs="Times New Roman"/>
          <w:szCs w:val="24"/>
        </w:rPr>
      </w:pPr>
      <w:r>
        <w:rPr>
          <w:rFonts w:cs="Times New Roman"/>
          <w:szCs w:val="24"/>
        </w:rPr>
        <w:t>- П</w:t>
      </w:r>
      <w:r w:rsidRPr="009A51A3">
        <w:rPr>
          <w:rFonts w:cs="Times New Roman"/>
          <w:szCs w:val="24"/>
        </w:rPr>
        <w:t>рофессиональная</w:t>
      </w:r>
      <w:r w:rsidRPr="00AF1091">
        <w:rPr>
          <w:rFonts w:cs="Times New Roman"/>
          <w:szCs w:val="24"/>
        </w:rPr>
        <w:t xml:space="preserve"> ПК-3 – способностью осуществлять сбор, анализ научно-технической информации, отечественного и зарубежного опыта по тематике исследования. </w:t>
      </w:r>
    </w:p>
    <w:p w:rsidR="00AF1091" w:rsidRDefault="00AF1091" w:rsidP="00AF1091">
      <w:pPr>
        <w:widowControl w:val="0"/>
        <w:spacing w:after="0" w:line="240" w:lineRule="auto"/>
        <w:ind w:firstLine="0"/>
        <w:rPr>
          <w:rFonts w:cs="Times New Roman"/>
          <w:szCs w:val="24"/>
        </w:rPr>
      </w:pPr>
    </w:p>
    <w:p w:rsidR="00AF1091" w:rsidRPr="00B00C92" w:rsidRDefault="00AF1091" w:rsidP="00AF1091">
      <w:pPr>
        <w:widowControl w:val="0"/>
        <w:spacing w:after="0" w:line="240" w:lineRule="auto"/>
        <w:ind w:firstLine="0"/>
        <w:rPr>
          <w:rFonts w:cs="Times New Roman"/>
          <w:b/>
          <w:bCs/>
          <w:szCs w:val="24"/>
        </w:rPr>
      </w:pPr>
      <w:r w:rsidRPr="00B00C92">
        <w:rPr>
          <w:rFonts w:cs="Times New Roman"/>
          <w:b/>
          <w:bCs/>
          <w:szCs w:val="24"/>
        </w:rPr>
        <w:t xml:space="preserve">Описание перечня профессиональных компетенций в рамках имеющейся квалификации, качественное изменение которых осуществляется в процессе </w:t>
      </w:r>
      <w:r w:rsidRPr="00B00C92">
        <w:rPr>
          <w:rFonts w:cs="Times New Roman"/>
          <w:b/>
          <w:bCs/>
          <w:szCs w:val="24"/>
        </w:rPr>
        <w:lastRenderedPageBreak/>
        <w:t>обучения</w:t>
      </w:r>
    </w:p>
    <w:p w:rsidR="00AF1091" w:rsidRPr="00B00C92" w:rsidRDefault="00AF1091" w:rsidP="00AF1091">
      <w:pPr>
        <w:widowControl w:val="0"/>
        <w:spacing w:after="0" w:line="240" w:lineRule="auto"/>
        <w:ind w:firstLine="0"/>
        <w:rPr>
          <w:rFonts w:cs="Times New Roman"/>
          <w:szCs w:val="24"/>
        </w:rPr>
      </w:pP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Программа повышения квалификации основана на требованиях профессионального стандарта 06.041 Профессиональный стандарт " Специалист по интеграции прикладных решений " (Утв. приказом Министерства труда и социальной защиты Российской Федерации от 5 сентября 2017 года N 658н) в части обобщенных трудовых и трудовых функций:</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Техническая поддержка процессов сопровождения интеграционных решений, код «А», уровень квалификации 4;</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Техническая поддержка процессов создания (модификации) интеграционных решений, код «B», уровень квалификации 5;</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Выполнение работ по созданию (модификации) и сопровождению интеграционных решений, код «C», уровень квалификации 6.</w:t>
      </w:r>
    </w:p>
    <w:p w:rsidR="00AF1091" w:rsidRPr="00B00C92" w:rsidRDefault="00AF1091" w:rsidP="00AF1091">
      <w:pPr>
        <w:widowControl w:val="0"/>
        <w:spacing w:after="0" w:line="240" w:lineRule="auto"/>
        <w:ind w:firstLine="0"/>
        <w:rPr>
          <w:rFonts w:cs="Times New Roman"/>
          <w:szCs w:val="24"/>
        </w:rPr>
      </w:pPr>
    </w:p>
    <w:p w:rsidR="00AF1091" w:rsidRPr="00B00C92" w:rsidRDefault="00AF1091" w:rsidP="00AF1091">
      <w:pPr>
        <w:widowControl w:val="0"/>
        <w:spacing w:after="0" w:line="240" w:lineRule="auto"/>
        <w:ind w:firstLine="0"/>
        <w:rPr>
          <w:rFonts w:cs="Times New Roman"/>
          <w:b/>
          <w:szCs w:val="24"/>
        </w:rPr>
      </w:pPr>
      <w:r w:rsidRPr="00B00C92">
        <w:rPr>
          <w:rFonts w:cs="Times New Roman"/>
          <w:b/>
          <w:szCs w:val="24"/>
        </w:rPr>
        <w:t>Трудовые функции выпускника программы повышения квалификации, согласно профессионального стандарта:</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А/01.4, Мониторинг функционирования интеграционного решения в соответствии с трудовым заданием;</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В/03.5, Ввод в эксплуатацию интеграционного решения;</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С/02.6, Конфигурирование интеграционного решения на базе интеграционной платформы;</w:t>
      </w:r>
    </w:p>
    <w:p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С/04.6, Разработка технической документации на интеграционное решение.</w:t>
      </w:r>
    </w:p>
    <w:p w:rsidR="00AF1091" w:rsidRPr="005D317A" w:rsidRDefault="00AF1091" w:rsidP="00AF1091">
      <w:pPr>
        <w:widowControl w:val="0"/>
        <w:spacing w:after="0" w:line="240" w:lineRule="auto"/>
        <w:ind w:firstLine="0"/>
        <w:rPr>
          <w:rFonts w:cs="Times New Roman"/>
          <w:szCs w:val="24"/>
        </w:rPr>
      </w:pPr>
    </w:p>
    <w:p w:rsidR="00AF1091" w:rsidRPr="005D317A" w:rsidRDefault="00AF1091" w:rsidP="00AF1091">
      <w:pPr>
        <w:widowControl w:val="0"/>
        <w:spacing w:after="0" w:line="240" w:lineRule="auto"/>
        <w:ind w:firstLine="0"/>
        <w:rPr>
          <w:rFonts w:cs="Times New Roman"/>
          <w:szCs w:val="24"/>
        </w:rPr>
      </w:pPr>
      <w:r w:rsidRPr="005D317A">
        <w:rPr>
          <w:rFonts w:cs="Times New Roman"/>
          <w:szCs w:val="24"/>
        </w:rPr>
        <w:t>Возможные наименования должностей, профессий лиц, окончивших программу повышения квалификации:</w:t>
      </w:r>
    </w:p>
    <w:p w:rsidR="00AF1091" w:rsidRPr="00AF1091" w:rsidRDefault="00AF1091" w:rsidP="00AF1091">
      <w:pPr>
        <w:pStyle w:val="af"/>
        <w:widowControl w:val="0"/>
        <w:numPr>
          <w:ilvl w:val="0"/>
          <w:numId w:val="23"/>
        </w:numPr>
        <w:spacing w:after="0" w:line="240" w:lineRule="auto"/>
        <w:rPr>
          <w:rFonts w:cs="Times New Roman"/>
          <w:szCs w:val="24"/>
        </w:rPr>
      </w:pPr>
      <w:r w:rsidRPr="00AF1091">
        <w:rPr>
          <w:rFonts w:cs="Times New Roman"/>
          <w:szCs w:val="24"/>
        </w:rPr>
        <w:t>Техник по интеграции прикладных решений;</w:t>
      </w:r>
    </w:p>
    <w:p w:rsidR="00AF1091" w:rsidRPr="00AF1091" w:rsidRDefault="00AF1091" w:rsidP="00AF1091">
      <w:pPr>
        <w:pStyle w:val="af"/>
        <w:widowControl w:val="0"/>
        <w:numPr>
          <w:ilvl w:val="0"/>
          <w:numId w:val="23"/>
        </w:numPr>
        <w:spacing w:after="0" w:line="240" w:lineRule="auto"/>
        <w:rPr>
          <w:rFonts w:cs="Times New Roman"/>
          <w:szCs w:val="24"/>
        </w:rPr>
      </w:pPr>
      <w:r w:rsidRPr="00AF1091">
        <w:rPr>
          <w:rFonts w:cs="Times New Roman"/>
          <w:szCs w:val="24"/>
        </w:rPr>
        <w:t>Старший техник по интеграции прикладных решений;</w:t>
      </w:r>
    </w:p>
    <w:p w:rsidR="00AF1091" w:rsidRPr="00AF1091" w:rsidRDefault="00AF1091" w:rsidP="00AF1091">
      <w:pPr>
        <w:pStyle w:val="af"/>
        <w:widowControl w:val="0"/>
        <w:numPr>
          <w:ilvl w:val="0"/>
          <w:numId w:val="23"/>
        </w:numPr>
        <w:spacing w:after="0" w:line="240" w:lineRule="auto"/>
        <w:rPr>
          <w:rFonts w:cs="Times New Roman"/>
          <w:szCs w:val="24"/>
        </w:rPr>
      </w:pPr>
      <w:r w:rsidRPr="00AF1091">
        <w:rPr>
          <w:rFonts w:cs="Times New Roman"/>
          <w:szCs w:val="24"/>
        </w:rPr>
        <w:t>Инженер по интеграции прикладных решений.</w:t>
      </w:r>
    </w:p>
    <w:p w:rsidR="00AF1091" w:rsidRPr="00956B50" w:rsidRDefault="00AF1091" w:rsidP="00AF1091">
      <w:pPr>
        <w:widowControl w:val="0"/>
        <w:spacing w:after="0" w:line="240" w:lineRule="auto"/>
        <w:ind w:firstLine="0"/>
        <w:rPr>
          <w:rFonts w:cs="Times New Roman"/>
          <w:szCs w:val="24"/>
        </w:rPr>
      </w:pPr>
    </w:p>
    <w:p w:rsidR="00AF1091" w:rsidRDefault="00AF1091" w:rsidP="00AF1091">
      <w:pPr>
        <w:widowControl w:val="0"/>
        <w:spacing w:after="0" w:line="240" w:lineRule="auto"/>
        <w:ind w:firstLine="0"/>
        <w:rPr>
          <w:rFonts w:cs="Times New Roman"/>
          <w:b/>
          <w:szCs w:val="24"/>
        </w:rPr>
      </w:pPr>
      <w:r>
        <w:rPr>
          <w:rFonts w:cs="Times New Roman"/>
          <w:b/>
          <w:szCs w:val="24"/>
        </w:rPr>
        <w:t>Результатами обучения по программе будут являться сформированные:</w:t>
      </w:r>
    </w:p>
    <w:p w:rsidR="00AF1091" w:rsidRPr="005622B6" w:rsidRDefault="00AF1091" w:rsidP="00AF1091">
      <w:pPr>
        <w:spacing w:line="240" w:lineRule="auto"/>
        <w:ind w:firstLine="0"/>
        <w:contextualSpacing/>
        <w:jc w:val="left"/>
        <w:rPr>
          <w:rFonts w:eastAsiaTheme="minorHAnsi" w:cs="Times New Roman"/>
          <w:szCs w:val="24"/>
          <w:lang w:eastAsia="en-US"/>
        </w:rPr>
      </w:pPr>
      <w:r w:rsidRPr="005622B6">
        <w:rPr>
          <w:rFonts w:eastAsiaTheme="minorHAnsi" w:cs="Times New Roman"/>
          <w:szCs w:val="24"/>
          <w:lang w:eastAsia="en-US"/>
        </w:rPr>
        <w:t>Знани</w:t>
      </w:r>
      <w:r>
        <w:rPr>
          <w:rFonts w:eastAsiaTheme="minorHAnsi" w:cs="Times New Roman"/>
          <w:szCs w:val="24"/>
          <w:lang w:eastAsia="en-US"/>
        </w:rPr>
        <w:t>я</w:t>
      </w:r>
      <w:r w:rsidRPr="005622B6">
        <w:rPr>
          <w:rFonts w:eastAsiaTheme="minorHAnsi" w:cs="Times New Roman"/>
          <w:szCs w:val="24"/>
          <w:lang w:eastAsia="en-US"/>
        </w:rPr>
        <w:t xml:space="preserve"> (осведомленность в областях)</w:t>
      </w:r>
    </w:p>
    <w:p w:rsidR="00AF1091" w:rsidRPr="003231E6" w:rsidRDefault="00AF1091" w:rsidP="00AF1091">
      <w:pPr>
        <w:pStyle w:val="af"/>
        <w:numPr>
          <w:ilvl w:val="0"/>
          <w:numId w:val="11"/>
        </w:numPr>
        <w:spacing w:line="240" w:lineRule="auto"/>
        <w:jc w:val="left"/>
        <w:rPr>
          <w:rFonts w:eastAsiaTheme="minorHAnsi" w:cs="Times New Roman"/>
          <w:szCs w:val="24"/>
          <w:lang w:eastAsia="en-US"/>
        </w:rPr>
      </w:pPr>
      <w:r w:rsidRPr="003231E6">
        <w:rPr>
          <w:rFonts w:cs="Times New Roman"/>
          <w:szCs w:val="24"/>
        </w:rPr>
        <w:t>основных характеристики и тенденций развития современной цифровой экономики, информационно-коммуникативные процессы и механизмы общественных и корпоративных коммуникаций;</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Технологий, используемых для построения классических (традиционных), виртуализованных и облачных окружений центров обработки данных;</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Технологий виртуализации на уровне вычислений;</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Составляющих облачной инфраструктуры.</w:t>
      </w:r>
    </w:p>
    <w:p w:rsidR="00AF1091" w:rsidRPr="003231E6" w:rsidRDefault="00AF1091" w:rsidP="00AF1091">
      <w:pPr>
        <w:spacing w:line="240" w:lineRule="auto"/>
        <w:ind w:left="360" w:firstLine="0"/>
        <w:jc w:val="left"/>
        <w:rPr>
          <w:rFonts w:cs="Times New Roman"/>
          <w:szCs w:val="24"/>
        </w:rPr>
      </w:pPr>
      <w:r w:rsidRPr="003231E6">
        <w:rPr>
          <w:rFonts w:cs="Times New Roman"/>
          <w:szCs w:val="24"/>
        </w:rPr>
        <w:t>Умени</w:t>
      </w:r>
      <w:r>
        <w:rPr>
          <w:rFonts w:cs="Times New Roman"/>
          <w:szCs w:val="24"/>
        </w:rPr>
        <w:t>я</w:t>
      </w:r>
      <w:r w:rsidRPr="003231E6">
        <w:rPr>
          <w:rFonts w:cs="Times New Roman"/>
          <w:szCs w:val="24"/>
        </w:rPr>
        <w:t xml:space="preserve"> (способность к деятельности) </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Объяснить фазы перехода от классического центра обработки данных к виртуализованному центру и облаку;</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Описать технологии виртуализации на уровнях вычислений, хранения данных, сети, рабочей станции и приложении ИТ-инфраструктуры;</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Анализировать решения для непрерывности бизнеса в виртуализованном окружении;</w:t>
      </w:r>
    </w:p>
    <w:p w:rsidR="00AF1091" w:rsidRPr="00506DC3" w:rsidRDefault="00AF1091" w:rsidP="00AF1091">
      <w:pPr>
        <w:pStyle w:val="af"/>
        <w:numPr>
          <w:ilvl w:val="0"/>
          <w:numId w:val="11"/>
        </w:numPr>
        <w:spacing w:line="240" w:lineRule="auto"/>
        <w:jc w:val="left"/>
        <w:rPr>
          <w:rFonts w:cs="Times New Roman"/>
          <w:szCs w:val="24"/>
        </w:rPr>
      </w:pPr>
      <w:r w:rsidRPr="00506DC3">
        <w:rPr>
          <w:rFonts w:cs="Times New Roman"/>
          <w:szCs w:val="24"/>
        </w:rPr>
        <w:t>Описать основные характеристики, службы и модели развертывания облачной инфраструктуры;</w:t>
      </w:r>
    </w:p>
    <w:p w:rsidR="00AF1091" w:rsidRPr="003231E6" w:rsidRDefault="00AF1091" w:rsidP="00AF1091">
      <w:pPr>
        <w:spacing w:line="240" w:lineRule="auto"/>
        <w:ind w:left="360" w:firstLine="0"/>
        <w:jc w:val="left"/>
        <w:rPr>
          <w:rFonts w:cs="Times New Roman"/>
          <w:szCs w:val="24"/>
        </w:rPr>
      </w:pPr>
      <w:r>
        <w:rPr>
          <w:rFonts w:cs="Times New Roman"/>
          <w:szCs w:val="24"/>
        </w:rPr>
        <w:t>Владения</w:t>
      </w:r>
      <w:r w:rsidRPr="003231E6">
        <w:rPr>
          <w:rFonts w:cs="Times New Roman"/>
          <w:szCs w:val="24"/>
        </w:rPr>
        <w:t xml:space="preserve"> (</w:t>
      </w:r>
      <w:r>
        <w:rPr>
          <w:rFonts w:cs="Times New Roman"/>
          <w:szCs w:val="24"/>
        </w:rPr>
        <w:t xml:space="preserve">навыки </w:t>
      </w:r>
      <w:r w:rsidRPr="003231E6">
        <w:rPr>
          <w:rFonts w:cs="Times New Roman"/>
          <w:szCs w:val="24"/>
        </w:rPr>
        <w:t>использование конкретных инструментов)</w:t>
      </w:r>
    </w:p>
    <w:p w:rsidR="00AF1091" w:rsidRPr="003231E6" w:rsidRDefault="00AF1091" w:rsidP="00AF1091">
      <w:pPr>
        <w:pStyle w:val="af"/>
        <w:numPr>
          <w:ilvl w:val="0"/>
          <w:numId w:val="11"/>
        </w:numPr>
        <w:spacing w:line="240" w:lineRule="auto"/>
        <w:jc w:val="left"/>
        <w:rPr>
          <w:rFonts w:cs="Times New Roman"/>
          <w:szCs w:val="24"/>
        </w:rPr>
      </w:pPr>
      <w:r w:rsidRPr="00506DC3">
        <w:rPr>
          <w:rFonts w:cs="Times New Roman"/>
          <w:szCs w:val="24"/>
        </w:rPr>
        <w:lastRenderedPageBreak/>
        <w:t>навыками анализа деловых процессов в цифровой экономике;</w:t>
      </w:r>
    </w:p>
    <w:p w:rsidR="00AF1091" w:rsidRPr="003231E6" w:rsidRDefault="00AF1091" w:rsidP="00AF1091">
      <w:pPr>
        <w:pStyle w:val="af"/>
        <w:numPr>
          <w:ilvl w:val="0"/>
          <w:numId w:val="11"/>
        </w:numPr>
        <w:spacing w:line="240" w:lineRule="auto"/>
        <w:jc w:val="left"/>
        <w:rPr>
          <w:rFonts w:cs="Times New Roman"/>
          <w:szCs w:val="24"/>
        </w:rPr>
      </w:pPr>
      <w:r w:rsidRPr="003231E6">
        <w:rPr>
          <w:rFonts w:cs="Times New Roman"/>
          <w:szCs w:val="24"/>
        </w:rPr>
        <w:t xml:space="preserve">навыками получения, хранения, переработки и трансляции информации посредством современных </w:t>
      </w:r>
      <w:r w:rsidRPr="00506DC3">
        <w:rPr>
          <w:rFonts w:cs="Times New Roman"/>
          <w:szCs w:val="24"/>
        </w:rPr>
        <w:t>компьютерных</w:t>
      </w:r>
      <w:r w:rsidRPr="003231E6">
        <w:rPr>
          <w:rFonts w:cs="Times New Roman"/>
          <w:szCs w:val="24"/>
        </w:rPr>
        <w:t xml:space="preserve"> технологий;</w:t>
      </w:r>
    </w:p>
    <w:p w:rsidR="00AF1091" w:rsidRPr="003231E6" w:rsidRDefault="00AF1091" w:rsidP="00AF1091">
      <w:pPr>
        <w:pStyle w:val="af"/>
        <w:numPr>
          <w:ilvl w:val="0"/>
          <w:numId w:val="11"/>
        </w:numPr>
        <w:spacing w:line="240" w:lineRule="auto"/>
        <w:jc w:val="left"/>
        <w:rPr>
          <w:rFonts w:cs="Times New Roman"/>
          <w:szCs w:val="24"/>
        </w:rPr>
      </w:pPr>
      <w:r w:rsidRPr="003231E6">
        <w:rPr>
          <w:rFonts w:cs="Times New Roman"/>
          <w:szCs w:val="24"/>
        </w:rPr>
        <w:t>навыками решения профессиональных задач на основе знания мировых тенденций развития вычислительной техники и информационных технологий;</w:t>
      </w:r>
    </w:p>
    <w:p w:rsidR="00AF1091" w:rsidRPr="00506DC3" w:rsidRDefault="00AF1091" w:rsidP="00AF1091">
      <w:pPr>
        <w:pStyle w:val="af"/>
        <w:numPr>
          <w:ilvl w:val="0"/>
          <w:numId w:val="11"/>
        </w:numPr>
        <w:spacing w:line="240" w:lineRule="auto"/>
        <w:jc w:val="left"/>
        <w:rPr>
          <w:rFonts w:cs="Times New Roman"/>
          <w:szCs w:val="24"/>
        </w:rPr>
      </w:pPr>
      <w:r>
        <w:rPr>
          <w:rFonts w:cs="Times New Roman"/>
          <w:szCs w:val="24"/>
        </w:rPr>
        <w:t>навыками а</w:t>
      </w:r>
      <w:r w:rsidRPr="00506DC3">
        <w:rPr>
          <w:rFonts w:cs="Times New Roman"/>
          <w:szCs w:val="24"/>
        </w:rPr>
        <w:t>нализ</w:t>
      </w:r>
      <w:r>
        <w:rPr>
          <w:rFonts w:cs="Times New Roman"/>
          <w:szCs w:val="24"/>
        </w:rPr>
        <w:t>а</w:t>
      </w:r>
      <w:r w:rsidRPr="00506DC3">
        <w:rPr>
          <w:rFonts w:cs="Times New Roman"/>
          <w:szCs w:val="24"/>
        </w:rPr>
        <w:t xml:space="preserve"> решени</w:t>
      </w:r>
      <w:r>
        <w:rPr>
          <w:rFonts w:cs="Times New Roman"/>
          <w:szCs w:val="24"/>
        </w:rPr>
        <w:t>й</w:t>
      </w:r>
      <w:r w:rsidRPr="00506DC3">
        <w:rPr>
          <w:rFonts w:cs="Times New Roman"/>
          <w:szCs w:val="24"/>
        </w:rPr>
        <w:t xml:space="preserve"> для непрерывности бизнеса в виртуализованном окружении;</w:t>
      </w:r>
    </w:p>
    <w:p w:rsidR="00AF1091" w:rsidRPr="00BD42DE" w:rsidRDefault="00AF1091" w:rsidP="00AF1091">
      <w:pPr>
        <w:pStyle w:val="af"/>
        <w:numPr>
          <w:ilvl w:val="0"/>
          <w:numId w:val="11"/>
        </w:numPr>
        <w:spacing w:line="240" w:lineRule="auto"/>
        <w:jc w:val="left"/>
        <w:rPr>
          <w:rFonts w:cs="Times New Roman"/>
          <w:szCs w:val="24"/>
        </w:rPr>
      </w:pPr>
      <w:r>
        <w:rPr>
          <w:rFonts w:cs="Times New Roman"/>
          <w:szCs w:val="24"/>
        </w:rPr>
        <w:t xml:space="preserve">навыками применения </w:t>
      </w:r>
      <w:r w:rsidRPr="00506DC3">
        <w:rPr>
          <w:rFonts w:cs="Times New Roman"/>
          <w:szCs w:val="24"/>
        </w:rPr>
        <w:t>служб и модел</w:t>
      </w:r>
      <w:r>
        <w:rPr>
          <w:rFonts w:cs="Times New Roman"/>
          <w:szCs w:val="24"/>
        </w:rPr>
        <w:t>ей</w:t>
      </w:r>
      <w:r w:rsidRPr="00506DC3">
        <w:rPr>
          <w:rFonts w:cs="Times New Roman"/>
          <w:szCs w:val="24"/>
        </w:rPr>
        <w:t xml:space="preserve"> развертыва</w:t>
      </w:r>
      <w:r>
        <w:rPr>
          <w:rFonts w:cs="Times New Roman"/>
          <w:szCs w:val="24"/>
        </w:rPr>
        <w:t>ния облачной инфраструктуры.</w:t>
      </w:r>
    </w:p>
    <w:p w:rsidR="00AF1091" w:rsidRDefault="00AF1091" w:rsidP="00AF1091">
      <w:pPr>
        <w:widowControl w:val="0"/>
        <w:spacing w:after="0" w:line="240" w:lineRule="auto"/>
        <w:ind w:firstLine="0"/>
        <w:rPr>
          <w:szCs w:val="24"/>
        </w:rPr>
      </w:pPr>
    </w:p>
    <w:p w:rsidR="00AF1091" w:rsidRDefault="00AF1091" w:rsidP="00AF1091">
      <w:pPr>
        <w:widowControl w:val="0"/>
        <w:spacing w:after="0" w:line="240" w:lineRule="auto"/>
        <w:ind w:firstLine="0"/>
        <w:rPr>
          <w:rFonts w:cs="Times New Roman"/>
          <w:b/>
          <w:szCs w:val="24"/>
        </w:rPr>
      </w:pPr>
      <w:r>
        <w:rPr>
          <w:rFonts w:cs="Times New Roman"/>
          <w:b/>
          <w:szCs w:val="24"/>
        </w:rPr>
        <w:t>В результате обучения слушатели смогут:</w:t>
      </w:r>
    </w:p>
    <w:p w:rsidR="00AF1091" w:rsidRPr="00D80DD1" w:rsidRDefault="00AF1091" w:rsidP="00AF1091">
      <w:pPr>
        <w:widowControl w:val="0"/>
        <w:spacing w:after="0" w:line="240" w:lineRule="auto"/>
        <w:ind w:firstLine="0"/>
        <w:rPr>
          <w:rFonts w:cs="Times New Roman"/>
          <w:szCs w:val="24"/>
        </w:rPr>
      </w:pPr>
      <w:r>
        <w:rPr>
          <w:rFonts w:cs="Times New Roman"/>
          <w:szCs w:val="24"/>
        </w:rPr>
        <w:t xml:space="preserve">- </w:t>
      </w:r>
      <w:bookmarkStart w:id="2" w:name="_Hlk43052490"/>
      <w:r w:rsidRPr="00D80DD1">
        <w:rPr>
          <w:rFonts w:cs="Times New Roman"/>
          <w:szCs w:val="24"/>
        </w:rPr>
        <w:t xml:space="preserve">оценивать факторы, влияющие на </w:t>
      </w:r>
      <w:r w:rsidR="00122A6D">
        <w:rPr>
          <w:rFonts w:cs="Times New Roman"/>
          <w:szCs w:val="24"/>
        </w:rPr>
        <w:t>возможности и потребности внедрения облачных инфраструктур</w:t>
      </w:r>
      <w:r w:rsidRPr="00D80DD1">
        <w:rPr>
          <w:rFonts w:cs="Times New Roman"/>
          <w:szCs w:val="24"/>
        </w:rPr>
        <w:t>;</w:t>
      </w:r>
    </w:p>
    <w:p w:rsidR="00AF1091" w:rsidRPr="00D80DD1" w:rsidRDefault="00AF1091" w:rsidP="00AF1091">
      <w:pPr>
        <w:widowControl w:val="0"/>
        <w:spacing w:after="0" w:line="240" w:lineRule="auto"/>
        <w:ind w:firstLine="0"/>
        <w:rPr>
          <w:rFonts w:cs="Times New Roman"/>
          <w:szCs w:val="24"/>
        </w:rPr>
      </w:pPr>
      <w:r w:rsidRPr="00D80DD1">
        <w:rPr>
          <w:rFonts w:cs="Times New Roman"/>
          <w:szCs w:val="24"/>
        </w:rPr>
        <w:t xml:space="preserve">- анализировать </w:t>
      </w:r>
      <w:r w:rsidR="00122A6D">
        <w:rPr>
          <w:rFonts w:cs="Times New Roman"/>
          <w:szCs w:val="24"/>
        </w:rPr>
        <w:t xml:space="preserve">технические </w:t>
      </w:r>
      <w:r w:rsidRPr="00D80DD1">
        <w:rPr>
          <w:rFonts w:cs="Times New Roman"/>
          <w:szCs w:val="24"/>
        </w:rPr>
        <w:t xml:space="preserve">требования в разрезе цифровой экономики </w:t>
      </w:r>
      <w:r w:rsidR="00122A6D">
        <w:rPr>
          <w:rFonts w:cs="Times New Roman"/>
          <w:szCs w:val="24"/>
        </w:rPr>
        <w:t>применительно к задачам организации облачных вычислений и предоставления облачных сервисов</w:t>
      </w:r>
      <w:r w:rsidRPr="00D80DD1">
        <w:rPr>
          <w:rFonts w:cs="Times New Roman"/>
          <w:szCs w:val="24"/>
        </w:rPr>
        <w:t>;</w:t>
      </w:r>
    </w:p>
    <w:p w:rsidR="00AF1091" w:rsidRPr="00D80DD1" w:rsidRDefault="00AF1091" w:rsidP="00AF1091">
      <w:pPr>
        <w:widowControl w:val="0"/>
        <w:spacing w:after="0" w:line="240" w:lineRule="auto"/>
        <w:ind w:firstLine="0"/>
        <w:rPr>
          <w:rFonts w:cs="Times New Roman"/>
          <w:szCs w:val="24"/>
        </w:rPr>
      </w:pPr>
      <w:r w:rsidRPr="00D80DD1">
        <w:rPr>
          <w:rFonts w:cs="Times New Roman"/>
          <w:szCs w:val="24"/>
        </w:rPr>
        <w:t xml:space="preserve">- применять различные методы и технологии </w:t>
      </w:r>
      <w:r w:rsidR="00122A6D">
        <w:rPr>
          <w:rFonts w:cs="Times New Roman"/>
          <w:szCs w:val="24"/>
        </w:rPr>
        <w:t>в рамках создания и реализации проектов по внедрению облачных технологий</w:t>
      </w:r>
      <w:r w:rsidRPr="00D80DD1">
        <w:rPr>
          <w:rFonts w:cs="Times New Roman"/>
          <w:szCs w:val="24"/>
        </w:rPr>
        <w:t>;</w:t>
      </w:r>
    </w:p>
    <w:p w:rsidR="00AF1091" w:rsidRPr="00D80DD1" w:rsidRDefault="00AF1091" w:rsidP="00AF1091">
      <w:pPr>
        <w:widowControl w:val="0"/>
        <w:spacing w:after="0" w:line="240" w:lineRule="auto"/>
        <w:ind w:firstLine="0"/>
        <w:rPr>
          <w:rFonts w:cs="Times New Roman"/>
          <w:szCs w:val="24"/>
        </w:rPr>
      </w:pPr>
      <w:bookmarkStart w:id="3" w:name="_Hlk43053857"/>
      <w:bookmarkEnd w:id="2"/>
      <w:r w:rsidRPr="00D80DD1">
        <w:rPr>
          <w:rFonts w:cs="Times New Roman"/>
          <w:szCs w:val="24"/>
        </w:rPr>
        <w:t xml:space="preserve">- оценивать риски при </w:t>
      </w:r>
      <w:r w:rsidR="00122A6D">
        <w:rPr>
          <w:rFonts w:cs="Times New Roman"/>
          <w:szCs w:val="24"/>
        </w:rPr>
        <w:t>эксплуатации систем облачной обработки данных</w:t>
      </w:r>
      <w:r w:rsidRPr="00D80DD1">
        <w:rPr>
          <w:rFonts w:cs="Times New Roman"/>
          <w:szCs w:val="24"/>
        </w:rPr>
        <w:t>;</w:t>
      </w:r>
    </w:p>
    <w:p w:rsidR="00AF1091" w:rsidRPr="00D80DD1" w:rsidRDefault="00AF1091" w:rsidP="00AF1091">
      <w:pPr>
        <w:widowControl w:val="0"/>
        <w:spacing w:after="0" w:line="240" w:lineRule="auto"/>
        <w:ind w:firstLine="0"/>
        <w:rPr>
          <w:rFonts w:cs="Times New Roman"/>
          <w:szCs w:val="24"/>
        </w:rPr>
      </w:pPr>
      <w:r w:rsidRPr="00D80DD1">
        <w:rPr>
          <w:rFonts w:cs="Times New Roman"/>
          <w:szCs w:val="24"/>
        </w:rPr>
        <w:t xml:space="preserve">- принимать участие в </w:t>
      </w:r>
      <w:r w:rsidR="00122A6D">
        <w:rPr>
          <w:rFonts w:cs="Times New Roman"/>
          <w:szCs w:val="24"/>
        </w:rPr>
        <w:t>обслуживании и управлении облачными сервисами.</w:t>
      </w:r>
    </w:p>
    <w:bookmarkEnd w:id="3"/>
    <w:p w:rsidR="00AF1091" w:rsidRDefault="00AF1091" w:rsidP="00AF1091">
      <w:pPr>
        <w:widowControl w:val="0"/>
        <w:spacing w:after="0" w:line="240" w:lineRule="auto"/>
        <w:ind w:firstLine="0"/>
        <w:rPr>
          <w:szCs w:val="24"/>
        </w:rPr>
      </w:pPr>
    </w:p>
    <w:p w:rsidR="00122A6D" w:rsidRPr="003231E6" w:rsidRDefault="00122A6D" w:rsidP="00122A6D">
      <w:pPr>
        <w:widowControl w:val="0"/>
        <w:spacing w:after="0" w:line="240" w:lineRule="auto"/>
        <w:ind w:firstLine="0"/>
        <w:rPr>
          <w:rFonts w:cs="Times New Roman"/>
          <w:szCs w:val="24"/>
        </w:rPr>
      </w:pPr>
      <w:r>
        <w:rPr>
          <w:rFonts w:cs="Times New Roman"/>
          <w:szCs w:val="24"/>
        </w:rPr>
        <w:t>Применение облачных технологий является о</w:t>
      </w:r>
      <w:r>
        <w:rPr>
          <w:rStyle w:val="extended-textfull"/>
        </w:rPr>
        <w:t xml:space="preserve">дной из важнейших составляющей </w:t>
      </w:r>
      <w:r w:rsidRPr="003231E6">
        <w:rPr>
          <w:rStyle w:val="extended-textfull"/>
        </w:rPr>
        <w:t xml:space="preserve">системы </w:t>
      </w:r>
      <w:r w:rsidRPr="003231E6">
        <w:rPr>
          <w:rStyle w:val="extended-textfull"/>
          <w:bCs/>
        </w:rPr>
        <w:t>цифровой</w:t>
      </w:r>
      <w:r w:rsidRPr="003231E6">
        <w:rPr>
          <w:rStyle w:val="extended-textfull"/>
        </w:rPr>
        <w:t xml:space="preserve"> </w:t>
      </w:r>
      <w:r w:rsidRPr="003231E6">
        <w:rPr>
          <w:rStyle w:val="extended-textfull"/>
          <w:bCs/>
        </w:rPr>
        <w:t>экономики</w:t>
      </w:r>
      <w:r w:rsidRPr="003231E6">
        <w:rPr>
          <w:rStyle w:val="extended-textfull"/>
        </w:rPr>
        <w:t xml:space="preserve">. </w:t>
      </w:r>
      <w:r w:rsidRPr="003231E6">
        <w:rPr>
          <w:rStyle w:val="extended-textfull"/>
          <w:bCs/>
        </w:rPr>
        <w:t>Облачные</w:t>
      </w:r>
      <w:r w:rsidRPr="003231E6">
        <w:rPr>
          <w:rStyle w:val="extended-textfull"/>
        </w:rPr>
        <w:t xml:space="preserve"> сервисы - это </w:t>
      </w:r>
      <w:r w:rsidRPr="003231E6">
        <w:rPr>
          <w:rStyle w:val="extended-textfull"/>
          <w:bCs/>
        </w:rPr>
        <w:t>технологии</w:t>
      </w:r>
      <w:r w:rsidRPr="003231E6">
        <w:rPr>
          <w:rStyle w:val="extended-textfull"/>
        </w:rPr>
        <w:t xml:space="preserve"> обеспечения сетевого доступа к вычислительным ресурсам (сетям, системам хранения, сервисам, приложениям) с минимальными усилиями, т.е. они фактически </w:t>
      </w:r>
      <w:r w:rsidRPr="003231E6">
        <w:rPr>
          <w:rStyle w:val="extended-textfull"/>
          <w:bCs/>
        </w:rPr>
        <w:t>являются</w:t>
      </w:r>
      <w:r w:rsidRPr="003231E6">
        <w:rPr>
          <w:rStyle w:val="extended-textfull"/>
        </w:rPr>
        <w:t xml:space="preserve"> удаленным представлением виртуальной модели ресурса. </w:t>
      </w:r>
    </w:p>
    <w:p w:rsidR="00122A6D" w:rsidRPr="003231E6" w:rsidRDefault="00122A6D" w:rsidP="00122A6D">
      <w:pPr>
        <w:widowControl w:val="0"/>
        <w:spacing w:after="0" w:line="240" w:lineRule="auto"/>
        <w:ind w:firstLine="0"/>
        <w:rPr>
          <w:rFonts w:cs="Times New Roman"/>
          <w:szCs w:val="24"/>
        </w:rPr>
      </w:pPr>
      <w:r w:rsidRPr="003231E6">
        <w:rPr>
          <w:rFonts w:cs="Times New Roman"/>
          <w:szCs w:val="24"/>
        </w:rPr>
        <w:t xml:space="preserve">Поэтому специалисты, способные правильно </w:t>
      </w:r>
      <w:r>
        <w:rPr>
          <w:rFonts w:cs="Times New Roman"/>
          <w:szCs w:val="24"/>
        </w:rPr>
        <w:t xml:space="preserve">применять и </w:t>
      </w:r>
      <w:r w:rsidRPr="003231E6">
        <w:rPr>
          <w:rFonts w:cs="Times New Roman"/>
          <w:szCs w:val="24"/>
        </w:rPr>
        <w:t xml:space="preserve">организовать работу с </w:t>
      </w:r>
      <w:r>
        <w:rPr>
          <w:rFonts w:cs="Times New Roman"/>
          <w:szCs w:val="24"/>
        </w:rPr>
        <w:t>использованием облачных технологий</w:t>
      </w:r>
      <w:r w:rsidRPr="003231E6">
        <w:rPr>
          <w:rFonts w:cs="Times New Roman"/>
          <w:szCs w:val="24"/>
        </w:rPr>
        <w:t xml:space="preserve"> являются востребованными </w:t>
      </w:r>
      <w:r>
        <w:rPr>
          <w:rFonts w:cs="Times New Roman"/>
          <w:szCs w:val="24"/>
        </w:rPr>
        <w:t>в бизнесе и могут грамотно использовать свои навыки в предпринимательской деятельности</w:t>
      </w:r>
      <w:r w:rsidRPr="003231E6">
        <w:rPr>
          <w:rFonts w:cs="Times New Roman"/>
          <w:szCs w:val="24"/>
        </w:rPr>
        <w:t>.</w:t>
      </w:r>
    </w:p>
    <w:p w:rsidR="00AF1091" w:rsidRPr="00B00C92" w:rsidRDefault="00AF1091" w:rsidP="00AF1091">
      <w:pPr>
        <w:widowControl w:val="0"/>
        <w:spacing w:after="0" w:line="240" w:lineRule="auto"/>
        <w:ind w:firstLine="0"/>
        <w:rPr>
          <w:szCs w:val="24"/>
        </w:rPr>
      </w:pPr>
    </w:p>
    <w:p w:rsidR="00AF1091" w:rsidRPr="00B00C92" w:rsidRDefault="00AF1091" w:rsidP="00AF1091">
      <w:pPr>
        <w:widowControl w:val="0"/>
        <w:spacing w:after="0" w:line="240" w:lineRule="auto"/>
        <w:ind w:firstLine="0"/>
        <w:rPr>
          <w:rFonts w:cs="Times New Roman"/>
          <w:szCs w:val="24"/>
        </w:rPr>
      </w:pPr>
      <w:r w:rsidRPr="00BC0AB4">
        <w:rPr>
          <w:b/>
          <w:bCs/>
          <w:szCs w:val="24"/>
        </w:rPr>
        <w:t>Выдаваемый документ:</w:t>
      </w:r>
      <w:r w:rsidRPr="00B00C92">
        <w:rPr>
          <w:szCs w:val="24"/>
        </w:rPr>
        <w:t xml:space="preserve"> </w:t>
      </w:r>
      <w:r>
        <w:rPr>
          <w:rFonts w:cs="Times New Roman"/>
          <w:szCs w:val="24"/>
        </w:rPr>
        <w:t>у</w:t>
      </w:r>
      <w:r w:rsidRPr="00B00C92">
        <w:rPr>
          <w:rFonts w:cs="Times New Roman"/>
          <w:szCs w:val="24"/>
        </w:rPr>
        <w:t>достоверение о повышении квалификации</w:t>
      </w:r>
      <w:r>
        <w:rPr>
          <w:rFonts w:cs="Times New Roman"/>
          <w:szCs w:val="24"/>
        </w:rPr>
        <w:t xml:space="preserve"> Финансового университета при Правительстве Российской Федерации.</w:t>
      </w:r>
    </w:p>
    <w:p w:rsidR="00AF1091" w:rsidRPr="00B00C92" w:rsidRDefault="00AF1091" w:rsidP="00AF1091">
      <w:pPr>
        <w:widowControl w:val="0"/>
        <w:spacing w:after="0" w:line="240" w:lineRule="auto"/>
        <w:ind w:firstLine="0"/>
        <w:rPr>
          <w:rFonts w:cs="Times New Roman"/>
          <w:szCs w:val="24"/>
        </w:rPr>
      </w:pPr>
    </w:p>
    <w:p w:rsidR="00AF1091" w:rsidRPr="00BC0AB4" w:rsidRDefault="00AF1091" w:rsidP="00AF1091">
      <w:pPr>
        <w:widowControl w:val="0"/>
        <w:spacing w:after="0" w:line="240" w:lineRule="auto"/>
        <w:ind w:firstLine="0"/>
        <w:rPr>
          <w:rFonts w:cs="Times New Roman"/>
          <w:b/>
          <w:bCs/>
          <w:szCs w:val="24"/>
        </w:rPr>
      </w:pPr>
      <w:r w:rsidRPr="00BC0AB4">
        <w:rPr>
          <w:rFonts w:cs="Times New Roman"/>
          <w:b/>
          <w:bCs/>
          <w:szCs w:val="24"/>
        </w:rPr>
        <w:t>Ведущие спикеры программы:</w:t>
      </w:r>
    </w:p>
    <w:p w:rsidR="00122A6D" w:rsidRDefault="00122A6D" w:rsidP="00122A6D">
      <w:pPr>
        <w:widowControl w:val="0"/>
        <w:spacing w:after="0" w:line="240" w:lineRule="auto"/>
        <w:ind w:firstLine="0"/>
        <w:rPr>
          <w:rFonts w:cs="Times New Roman"/>
          <w:szCs w:val="24"/>
        </w:rPr>
      </w:pPr>
      <w:r>
        <w:rPr>
          <w:rFonts w:cs="Times New Roman"/>
          <w:szCs w:val="24"/>
        </w:rPr>
        <w:t>- Резниченко Сергей Анатольевич, к.т.н., доцент, директор института цифровых компетенций Финансового университета при Правительстве РФ;</w:t>
      </w:r>
    </w:p>
    <w:p w:rsidR="00122A6D" w:rsidRDefault="00122A6D" w:rsidP="00122A6D">
      <w:pPr>
        <w:widowControl w:val="0"/>
        <w:spacing w:after="0" w:line="240" w:lineRule="auto"/>
        <w:ind w:firstLine="0"/>
        <w:rPr>
          <w:rFonts w:cs="Times New Roman"/>
          <w:szCs w:val="24"/>
        </w:rPr>
      </w:pPr>
      <w:r>
        <w:rPr>
          <w:rFonts w:cs="Times New Roman"/>
          <w:szCs w:val="24"/>
        </w:rPr>
        <w:t>- Ибатулин Михаил Юрьевич, старший преподаватель Московского государственного технологического универитета «СТАНКИН»</w:t>
      </w:r>
    </w:p>
    <w:p w:rsidR="00122A6D" w:rsidRDefault="00122A6D" w:rsidP="00122A6D">
      <w:pPr>
        <w:widowControl w:val="0"/>
        <w:spacing w:after="0" w:line="240" w:lineRule="auto"/>
        <w:ind w:firstLine="0"/>
        <w:rPr>
          <w:rFonts w:cs="Times New Roman"/>
          <w:szCs w:val="24"/>
        </w:rPr>
      </w:pPr>
      <w:r>
        <w:rPr>
          <w:rFonts w:cs="Times New Roman"/>
          <w:szCs w:val="24"/>
        </w:rPr>
        <w:t>- Сиротский Алексей Александрович, к.т.н., доцент, главный специалист института цифровых компетенций Финансового университета при Правительстве РФ</w:t>
      </w:r>
    </w:p>
    <w:p w:rsidR="00122A6D" w:rsidRPr="00053055" w:rsidRDefault="00122A6D" w:rsidP="00122A6D">
      <w:pPr>
        <w:widowControl w:val="0"/>
        <w:spacing w:after="0" w:line="240" w:lineRule="auto"/>
        <w:ind w:firstLine="0"/>
        <w:rPr>
          <w:rFonts w:cs="Times New Roman"/>
          <w:szCs w:val="24"/>
        </w:rPr>
      </w:pPr>
      <w:r>
        <w:rPr>
          <w:rFonts w:cs="Times New Roman"/>
          <w:szCs w:val="24"/>
        </w:rPr>
        <w:t xml:space="preserve">- </w:t>
      </w:r>
      <w:r w:rsidRPr="00053055">
        <w:rPr>
          <w:rFonts w:cs="Times New Roman"/>
          <w:szCs w:val="24"/>
        </w:rPr>
        <w:t>Прус Юрий Витальевич, д.ф.-м.н., профессор, профессор Губкинского Университета</w:t>
      </w:r>
    </w:p>
    <w:p w:rsidR="00122A6D" w:rsidRPr="00053055" w:rsidRDefault="00122A6D" w:rsidP="00122A6D">
      <w:pPr>
        <w:widowControl w:val="0"/>
        <w:spacing w:after="0" w:line="240" w:lineRule="auto"/>
        <w:ind w:firstLine="0"/>
        <w:rPr>
          <w:rFonts w:cs="Times New Roman"/>
          <w:szCs w:val="24"/>
        </w:rPr>
      </w:pPr>
      <w:r>
        <w:rPr>
          <w:rFonts w:cs="Times New Roman"/>
          <w:szCs w:val="24"/>
        </w:rPr>
        <w:t xml:space="preserve">- </w:t>
      </w:r>
      <w:r w:rsidRPr="00053055">
        <w:rPr>
          <w:rFonts w:cs="Times New Roman"/>
          <w:szCs w:val="24"/>
        </w:rPr>
        <w:t xml:space="preserve">Мельникова Елена Анатольевна, к.ф.-м.н., доцент ФГБОУ ВО РГСУ </w:t>
      </w:r>
    </w:p>
    <w:p w:rsidR="00AF1091" w:rsidRDefault="00AF1091" w:rsidP="00351531">
      <w:pPr>
        <w:spacing w:line="240" w:lineRule="auto"/>
        <w:ind w:left="720" w:firstLine="0"/>
        <w:contextualSpacing/>
        <w:jc w:val="left"/>
        <w:rPr>
          <w:rFonts w:eastAsiaTheme="minorHAnsi" w:cs="Times New Roman"/>
          <w:szCs w:val="24"/>
          <w:lang w:eastAsia="en-US"/>
        </w:rPr>
      </w:pPr>
    </w:p>
    <w:p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Цель программы</w:t>
      </w:r>
    </w:p>
    <w:p w:rsidR="00351531" w:rsidRDefault="00351531" w:rsidP="00351531">
      <w:pPr>
        <w:spacing w:line="240" w:lineRule="auto"/>
        <w:ind w:left="720" w:firstLine="0"/>
        <w:contextualSpacing/>
        <w:jc w:val="left"/>
        <w:rPr>
          <w:rFonts w:eastAsiaTheme="minorHAnsi" w:cs="Times New Roman"/>
          <w:szCs w:val="24"/>
          <w:lang w:eastAsia="en-US"/>
        </w:rPr>
      </w:pPr>
    </w:p>
    <w:p w:rsidR="00EE52E0" w:rsidRDefault="00E754FE" w:rsidP="00EE52E0">
      <w:pPr>
        <w:widowControl w:val="0"/>
        <w:spacing w:after="0" w:line="240" w:lineRule="auto"/>
        <w:ind w:firstLine="0"/>
        <w:rPr>
          <w:rFonts w:cs="Times New Roman"/>
          <w:szCs w:val="24"/>
        </w:rPr>
      </w:pPr>
      <w:r w:rsidRPr="00E754FE">
        <w:rPr>
          <w:rFonts w:cs="Times New Roman"/>
          <w:szCs w:val="24"/>
        </w:rPr>
        <w:t>Приобретение новых компетенций, направленных на формирование способностей создавать, настраивать и управлять облачными сервисами и инфраструктурами, моделями их развертывания, организации и предоставления сервисов, с учётом основных требований, предъявляемых к организациям, переходящим к облачному виду предоставления и использования услуг.</w:t>
      </w:r>
    </w:p>
    <w:p w:rsidR="003231E6" w:rsidRDefault="003231E6" w:rsidP="003231E6">
      <w:pPr>
        <w:autoSpaceDE w:val="0"/>
        <w:autoSpaceDN w:val="0"/>
        <w:adjustRightInd w:val="0"/>
        <w:spacing w:after="0" w:line="240" w:lineRule="auto"/>
        <w:ind w:firstLine="709"/>
        <w:rPr>
          <w:rFonts w:eastAsiaTheme="minorHAnsi"/>
          <w:bCs/>
          <w:sz w:val="28"/>
          <w:szCs w:val="28"/>
        </w:rPr>
      </w:pPr>
    </w:p>
    <w:p w:rsidR="00E16823" w:rsidRPr="005622B6" w:rsidRDefault="00E16823" w:rsidP="00E16823">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Планируемые результаты обучения:</w:t>
      </w:r>
    </w:p>
    <w:p w:rsidR="003231E6" w:rsidRDefault="003231E6" w:rsidP="003231E6">
      <w:pPr>
        <w:widowControl w:val="0"/>
        <w:spacing w:after="0" w:line="240" w:lineRule="auto"/>
        <w:ind w:firstLine="0"/>
        <w:rPr>
          <w:rFonts w:cs="Times New Roman"/>
          <w:szCs w:val="24"/>
        </w:rPr>
      </w:pPr>
    </w:p>
    <w:p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lastRenderedPageBreak/>
        <w:t>Знание (осведомленность в областях)</w:t>
      </w:r>
    </w:p>
    <w:p w:rsidR="00E16823" w:rsidRPr="00EE3E1F" w:rsidRDefault="00E16823" w:rsidP="00E16823">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основные характеристики и тенденции развития современной цифровой экономики, информационно-коммуникативные процессы и механизмы общественных и корпоративных коммуникаций;</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формы представления, хранения и средства обработки </w:t>
      </w:r>
      <w:r>
        <w:rPr>
          <w:rFonts w:cs="Times New Roman"/>
          <w:szCs w:val="24"/>
        </w:rPr>
        <w:t>информации в облачных сервисах</w:t>
      </w:r>
      <w:r w:rsidRPr="009161FE">
        <w:rPr>
          <w:rFonts w:cs="Times New Roman"/>
          <w:szCs w:val="24"/>
        </w:rPr>
        <w:t>;</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п</w:t>
      </w:r>
      <w:r>
        <w:rPr>
          <w:rFonts w:cs="Times New Roman"/>
          <w:szCs w:val="24"/>
        </w:rPr>
        <w:t>ринципы организации облачных инфраструктур</w:t>
      </w:r>
      <w:r w:rsidRPr="009161FE">
        <w:rPr>
          <w:rFonts w:cs="Times New Roman"/>
          <w:szCs w:val="24"/>
        </w:rPr>
        <w:t>;</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содержание и порядок организации работ по </w:t>
      </w:r>
      <w:r w:rsidR="005F2229">
        <w:rPr>
          <w:rFonts w:cs="Times New Roman"/>
          <w:szCs w:val="24"/>
        </w:rPr>
        <w:t>развертыванию облачных сервисов, технологий и предоставления облачных услуг</w:t>
      </w:r>
      <w:r w:rsidRPr="009161FE">
        <w:rPr>
          <w:rFonts w:cs="Times New Roman"/>
          <w:szCs w:val="24"/>
        </w:rPr>
        <w:t>;</w:t>
      </w:r>
    </w:p>
    <w:p w:rsidR="00E16823" w:rsidRPr="005F2229" w:rsidRDefault="00E16823" w:rsidP="002B773B">
      <w:pPr>
        <w:numPr>
          <w:ilvl w:val="2"/>
          <w:numId w:val="5"/>
        </w:numPr>
        <w:spacing w:line="240" w:lineRule="auto"/>
        <w:contextualSpacing/>
        <w:jc w:val="left"/>
        <w:rPr>
          <w:rFonts w:cs="Times New Roman"/>
          <w:szCs w:val="24"/>
        </w:rPr>
      </w:pPr>
      <w:r w:rsidRPr="005F2229">
        <w:rPr>
          <w:rFonts w:cs="Times New Roman"/>
          <w:szCs w:val="24"/>
        </w:rPr>
        <w:t xml:space="preserve">процедуры задания и реализации требований по </w:t>
      </w:r>
      <w:r w:rsidR="005F2229" w:rsidRPr="005F2229">
        <w:rPr>
          <w:rFonts w:cs="Times New Roman"/>
          <w:szCs w:val="24"/>
        </w:rPr>
        <w:t>организации облачных распределенных структур</w:t>
      </w:r>
      <w:r w:rsidRPr="005F2229">
        <w:rPr>
          <w:rFonts w:cs="Times New Roman"/>
          <w:szCs w:val="24"/>
        </w:rPr>
        <w:t>.</w:t>
      </w:r>
    </w:p>
    <w:p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Умение (способность к деятельности) </w:t>
      </w:r>
    </w:p>
    <w:p w:rsidR="00E16823" w:rsidRPr="00EE3E1F" w:rsidRDefault="00E16823" w:rsidP="00E16823">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 xml:space="preserve">создавать интересах организации </w:t>
      </w:r>
      <w:r w:rsidR="005F2229">
        <w:rPr>
          <w:rFonts w:cs="Times New Roman"/>
          <w:szCs w:val="24"/>
        </w:rPr>
        <w:t>облачные решения</w:t>
      </w:r>
      <w:r w:rsidRPr="009161FE">
        <w:rPr>
          <w:rFonts w:cs="Times New Roman"/>
          <w:szCs w:val="24"/>
        </w:rPr>
        <w:t>;</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планировать мероприятия по обеспечению </w:t>
      </w:r>
      <w:r w:rsidR="005F2229">
        <w:rPr>
          <w:rFonts w:cs="Times New Roman"/>
          <w:szCs w:val="24"/>
        </w:rPr>
        <w:t>функционирования облачных сервисов</w:t>
      </w:r>
      <w:r w:rsidRPr="009161FE">
        <w:rPr>
          <w:rFonts w:cs="Times New Roman"/>
          <w:szCs w:val="24"/>
        </w:rPr>
        <w:t>;</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обосновывать и задавать требования по </w:t>
      </w:r>
      <w:r w:rsidR="005F2229">
        <w:rPr>
          <w:rFonts w:cs="Times New Roman"/>
          <w:szCs w:val="24"/>
        </w:rPr>
        <w:t>развертыванию облачных решений</w:t>
      </w:r>
      <w:r w:rsidRPr="009161FE">
        <w:rPr>
          <w:rFonts w:cs="Times New Roman"/>
          <w:szCs w:val="24"/>
        </w:rPr>
        <w:t>;</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проводить оценки </w:t>
      </w:r>
      <w:r w:rsidR="005F2229">
        <w:rPr>
          <w:rFonts w:cs="Times New Roman"/>
          <w:szCs w:val="24"/>
        </w:rPr>
        <w:t>эффективности облачных технологий</w:t>
      </w:r>
      <w:r w:rsidRPr="009161FE">
        <w:rPr>
          <w:rFonts w:cs="Times New Roman"/>
          <w:szCs w:val="24"/>
        </w:rPr>
        <w:t>;</w:t>
      </w:r>
    </w:p>
    <w:p w:rsidR="00E16823" w:rsidRPr="00BD42D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определять состав и содержание мер по обеспечению </w:t>
      </w:r>
      <w:r w:rsidR="005F2229">
        <w:rPr>
          <w:rFonts w:cs="Times New Roman"/>
          <w:szCs w:val="24"/>
        </w:rPr>
        <w:t>бесперебойности и стабильности облачной инфраструктуры</w:t>
      </w:r>
      <w:r w:rsidRPr="009161FE">
        <w:rPr>
          <w:rFonts w:cs="Times New Roman"/>
          <w:szCs w:val="24"/>
        </w:rPr>
        <w:t>.</w:t>
      </w:r>
    </w:p>
    <w:p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Навык (использование конкретных инструментов)</w:t>
      </w:r>
    </w:p>
    <w:p w:rsidR="00E16823" w:rsidRPr="00BD42DE" w:rsidRDefault="00E16823" w:rsidP="00E16823">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 xml:space="preserve">навыками </w:t>
      </w:r>
      <w:r w:rsidR="005F2229">
        <w:rPr>
          <w:rFonts w:cs="Times New Roman"/>
          <w:szCs w:val="24"/>
        </w:rPr>
        <w:t>развертывания облачных услуг</w:t>
      </w:r>
      <w:r w:rsidRPr="009161FE">
        <w:rPr>
          <w:rFonts w:cs="Times New Roman"/>
          <w:szCs w:val="24"/>
        </w:rPr>
        <w:t xml:space="preserve"> в цифровой экономике;</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навыками работы с базами данных;</w:t>
      </w:r>
    </w:p>
    <w:p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навыками </w:t>
      </w:r>
      <w:r w:rsidR="002A75D6">
        <w:rPr>
          <w:rFonts w:cs="Times New Roman"/>
          <w:szCs w:val="24"/>
        </w:rPr>
        <w:t>обслуживания облачных сервисов и технологий</w:t>
      </w:r>
      <w:r w:rsidRPr="009161FE">
        <w:rPr>
          <w:rFonts w:cs="Times New Roman"/>
          <w:szCs w:val="24"/>
        </w:rPr>
        <w:t>;</w:t>
      </w:r>
    </w:p>
    <w:p w:rsidR="00E16823" w:rsidRPr="002A75D6" w:rsidRDefault="00E16823" w:rsidP="002A75D6">
      <w:pPr>
        <w:numPr>
          <w:ilvl w:val="2"/>
          <w:numId w:val="5"/>
        </w:numPr>
        <w:spacing w:line="240" w:lineRule="auto"/>
        <w:contextualSpacing/>
        <w:jc w:val="left"/>
        <w:rPr>
          <w:rFonts w:cs="Times New Roman"/>
          <w:szCs w:val="24"/>
        </w:rPr>
      </w:pPr>
      <w:r w:rsidRPr="009161FE">
        <w:rPr>
          <w:rFonts w:cs="Times New Roman"/>
          <w:szCs w:val="24"/>
        </w:rPr>
        <w:t>навыками вы</w:t>
      </w:r>
      <w:r w:rsidR="002A75D6">
        <w:rPr>
          <w:rFonts w:cs="Times New Roman"/>
          <w:szCs w:val="24"/>
        </w:rPr>
        <w:t>бора программно-аппаратных решений для организации облачных инфраструктур</w:t>
      </w:r>
      <w:r w:rsidRPr="002A75D6">
        <w:rPr>
          <w:rFonts w:cs="Times New Roman"/>
          <w:szCs w:val="24"/>
        </w:rPr>
        <w:t>.</w:t>
      </w:r>
    </w:p>
    <w:p w:rsidR="003231E6" w:rsidRDefault="003231E6" w:rsidP="003231E6">
      <w:pPr>
        <w:pStyle w:val="af"/>
        <w:widowControl w:val="0"/>
        <w:spacing w:after="0" w:line="240" w:lineRule="auto"/>
        <w:ind w:firstLine="0"/>
        <w:rPr>
          <w:rFonts w:cs="Times New Roman"/>
          <w:szCs w:val="24"/>
        </w:rPr>
      </w:pPr>
    </w:p>
    <w:p w:rsidR="00E16823" w:rsidRPr="005622B6" w:rsidRDefault="00E16823" w:rsidP="00E16823">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Требования к слушателям </w:t>
      </w:r>
      <w:r w:rsidRPr="005622B6">
        <w:rPr>
          <w:rFonts w:eastAsiaTheme="minorHAnsi" w:cs="Times New Roman"/>
          <w:szCs w:val="24"/>
          <w:lang w:eastAsia="en-US"/>
        </w:rPr>
        <w:t>(возможно заполнение не всех полей)</w:t>
      </w:r>
    </w:p>
    <w:p w:rsidR="00E16823" w:rsidRPr="00DC24D0"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Образование</w:t>
      </w:r>
      <w:r>
        <w:rPr>
          <w:rFonts w:eastAsiaTheme="minorHAnsi" w:cs="Times New Roman"/>
          <w:szCs w:val="24"/>
          <w:lang w:eastAsia="en-US"/>
        </w:rPr>
        <w:t xml:space="preserve">: </w:t>
      </w:r>
      <w:r w:rsidRPr="004D2D83">
        <w:rPr>
          <w:szCs w:val="24"/>
        </w:rPr>
        <w:t xml:space="preserve">среднее профессиональное и </w:t>
      </w:r>
      <w:r>
        <w:rPr>
          <w:szCs w:val="24"/>
        </w:rPr>
        <w:t xml:space="preserve">(или) </w:t>
      </w:r>
      <w:r w:rsidRPr="00DC24D0">
        <w:rPr>
          <w:szCs w:val="24"/>
        </w:rPr>
        <w:t>высшее образование</w:t>
      </w:r>
    </w:p>
    <w:p w:rsidR="00E16823" w:rsidRPr="00DC24D0" w:rsidRDefault="00E16823" w:rsidP="00E16823">
      <w:pPr>
        <w:numPr>
          <w:ilvl w:val="1"/>
          <w:numId w:val="5"/>
        </w:numPr>
        <w:spacing w:line="240" w:lineRule="auto"/>
        <w:contextualSpacing/>
        <w:jc w:val="left"/>
        <w:rPr>
          <w:rFonts w:eastAsiaTheme="minorHAnsi" w:cs="Times New Roman"/>
          <w:szCs w:val="24"/>
          <w:lang w:eastAsia="en-US"/>
        </w:rPr>
      </w:pPr>
      <w:r w:rsidRPr="00DC24D0">
        <w:rPr>
          <w:rFonts w:eastAsiaTheme="minorHAnsi" w:cs="Times New Roman"/>
          <w:szCs w:val="24"/>
          <w:lang w:eastAsia="en-US"/>
        </w:rPr>
        <w:t>Квалификация: 5-8 уровни квалификации</w:t>
      </w:r>
    </w:p>
    <w:p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Наличию опыта профессиональной деятельности</w:t>
      </w:r>
      <w:r>
        <w:rPr>
          <w:rFonts w:eastAsiaTheme="minorHAnsi" w:cs="Times New Roman"/>
          <w:szCs w:val="24"/>
          <w:lang w:eastAsia="en-US"/>
        </w:rPr>
        <w:t>: начальный опыт работы</w:t>
      </w:r>
    </w:p>
    <w:p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Предварительное освоение иных дисциплин/курсов /модулей</w:t>
      </w:r>
      <w:r>
        <w:rPr>
          <w:rFonts w:eastAsiaTheme="minorHAnsi" w:cs="Times New Roman"/>
          <w:szCs w:val="24"/>
          <w:lang w:eastAsia="en-US"/>
        </w:rPr>
        <w:t>: не требуется</w:t>
      </w:r>
    </w:p>
    <w:p w:rsidR="00351531" w:rsidRDefault="00351531" w:rsidP="00351531">
      <w:pPr>
        <w:spacing w:line="240" w:lineRule="auto"/>
        <w:ind w:left="720" w:firstLine="0"/>
        <w:contextualSpacing/>
        <w:jc w:val="left"/>
        <w:rPr>
          <w:rFonts w:eastAsiaTheme="minorHAnsi" w:cs="Times New Roman"/>
          <w:b/>
          <w:szCs w:val="24"/>
          <w:lang w:eastAsia="en-US"/>
        </w:rPr>
      </w:pPr>
    </w:p>
    <w:p w:rsidR="003231E6" w:rsidRDefault="003231E6" w:rsidP="00351531">
      <w:pPr>
        <w:spacing w:line="240" w:lineRule="auto"/>
        <w:ind w:left="720" w:firstLine="0"/>
        <w:contextualSpacing/>
        <w:jc w:val="left"/>
        <w:rPr>
          <w:rFonts w:eastAsiaTheme="minorHAnsi" w:cs="Times New Roman"/>
          <w:b/>
          <w:szCs w:val="24"/>
          <w:lang w:eastAsia="en-US"/>
        </w:rPr>
      </w:pPr>
    </w:p>
    <w:p w:rsidR="00E16823" w:rsidRPr="005622B6" w:rsidRDefault="00E16823" w:rsidP="00351531">
      <w:pPr>
        <w:spacing w:line="240" w:lineRule="auto"/>
        <w:ind w:left="720" w:firstLine="0"/>
        <w:contextualSpacing/>
        <w:jc w:val="left"/>
        <w:rPr>
          <w:rFonts w:eastAsiaTheme="minorHAnsi" w:cs="Times New Roman"/>
          <w:b/>
          <w:szCs w:val="24"/>
          <w:lang w:eastAsia="en-US"/>
        </w:rPr>
      </w:pPr>
    </w:p>
    <w:p w:rsidR="00351531"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состава / модулей программы</w:t>
      </w:r>
    </w:p>
    <w:p w:rsidR="00C32B74" w:rsidRPr="005622B6" w:rsidRDefault="00C32B74" w:rsidP="00C32B74">
      <w:pPr>
        <w:spacing w:line="240" w:lineRule="auto"/>
        <w:ind w:left="360" w:firstLine="0"/>
        <w:contextualSpacing/>
        <w:jc w:val="left"/>
        <w:rPr>
          <w:rFonts w:eastAsiaTheme="minorHAnsi" w:cs="Times New Roman"/>
          <w:b/>
          <w:szCs w:val="24"/>
          <w:lang w:eastAsia="en-US"/>
        </w:rPr>
      </w:pPr>
    </w:p>
    <w:p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 «</w:t>
      </w:r>
      <w:r w:rsidR="00506DC3" w:rsidRPr="009D77F9">
        <w:rPr>
          <w:iCs/>
          <w:szCs w:val="24"/>
        </w:rPr>
        <w:t>Технологии облачных вычислений</w:t>
      </w:r>
      <w:r w:rsidRPr="005622B6">
        <w:rPr>
          <w:rFonts w:eastAsiaTheme="minorHAnsi" w:cs="Times New Roman"/>
          <w:szCs w:val="24"/>
          <w:lang w:eastAsia="en-US"/>
        </w:rPr>
        <w:t>»</w:t>
      </w:r>
    </w:p>
    <w:p w:rsidR="0062074C" w:rsidRDefault="0062074C" w:rsidP="00351531">
      <w:pPr>
        <w:spacing w:line="240" w:lineRule="auto"/>
        <w:ind w:left="708" w:firstLine="0"/>
        <w:jc w:val="left"/>
        <w:rPr>
          <w:rFonts w:eastAsiaTheme="minorHAnsi" w:cs="Times New Roman"/>
          <w:i/>
          <w:szCs w:val="24"/>
          <w:lang w:eastAsia="en-US"/>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Тема 1.1. </w:t>
      </w:r>
      <w:r w:rsidR="00506DC3" w:rsidRPr="009D77F9">
        <w:rPr>
          <w:iCs/>
          <w:szCs w:val="24"/>
        </w:rPr>
        <w:t>Технические средства облачных вычислений</w:t>
      </w:r>
    </w:p>
    <w:p w:rsidR="0062074C" w:rsidRPr="0062074C" w:rsidRDefault="0062074C" w:rsidP="0062074C">
      <w:pPr>
        <w:widowControl w:val="0"/>
        <w:spacing w:after="0" w:line="240" w:lineRule="auto"/>
        <w:ind w:firstLine="0"/>
        <w:rPr>
          <w:rFonts w:cs="Times New Roman"/>
          <w:szCs w:val="24"/>
        </w:rPr>
      </w:pPr>
    </w:p>
    <w:p w:rsidR="00506DC3" w:rsidRPr="00506DC3" w:rsidRDefault="00506DC3" w:rsidP="00506DC3">
      <w:pPr>
        <w:widowControl w:val="0"/>
        <w:spacing w:after="0" w:line="240" w:lineRule="auto"/>
        <w:ind w:firstLine="567"/>
        <w:rPr>
          <w:iCs/>
          <w:szCs w:val="24"/>
        </w:rPr>
      </w:pPr>
      <w:r w:rsidRPr="00506DC3">
        <w:rPr>
          <w:iCs/>
          <w:szCs w:val="24"/>
        </w:rPr>
        <w:t xml:space="preserve">Знакомство с программным обеспечением и аппаратными средствами вычислительных систем. Изучений назначения, функциональных характеристик и задач центров обработки данных. </w:t>
      </w:r>
    </w:p>
    <w:p w:rsidR="0062074C" w:rsidRPr="0062074C" w:rsidRDefault="0062074C" w:rsidP="0062074C">
      <w:pPr>
        <w:widowControl w:val="0"/>
        <w:spacing w:after="0" w:line="240" w:lineRule="auto"/>
        <w:ind w:firstLine="0"/>
        <w:rPr>
          <w:rFonts w:cs="Times New Roman"/>
          <w:szCs w:val="24"/>
        </w:rPr>
      </w:pPr>
    </w:p>
    <w:p w:rsidR="00506DC3" w:rsidRPr="00C32B74" w:rsidRDefault="00506DC3" w:rsidP="00C32B74">
      <w:pPr>
        <w:widowControl w:val="0"/>
        <w:spacing w:after="0" w:line="240" w:lineRule="auto"/>
        <w:ind w:firstLine="0"/>
        <w:rPr>
          <w:iCs/>
          <w:szCs w:val="24"/>
        </w:rPr>
      </w:pPr>
      <w:r w:rsidRPr="00C32B74">
        <w:rPr>
          <w:iCs/>
          <w:szCs w:val="24"/>
        </w:rPr>
        <w:t xml:space="preserve">Тема 1.2. Архитектуры облачных вычислений </w:t>
      </w:r>
    </w:p>
    <w:p w:rsidR="00506DC3" w:rsidRPr="00C32B74" w:rsidRDefault="00506DC3" w:rsidP="00C32B74">
      <w:pPr>
        <w:widowControl w:val="0"/>
        <w:spacing w:after="0" w:line="240" w:lineRule="auto"/>
        <w:ind w:firstLine="0"/>
        <w:rPr>
          <w:iCs/>
          <w:szCs w:val="24"/>
        </w:rPr>
      </w:pPr>
    </w:p>
    <w:p w:rsidR="00506DC3" w:rsidRPr="00C32B74" w:rsidRDefault="00506DC3" w:rsidP="00C32B74">
      <w:pPr>
        <w:widowControl w:val="0"/>
        <w:spacing w:after="0" w:line="240" w:lineRule="auto"/>
        <w:ind w:firstLine="567"/>
        <w:rPr>
          <w:iCs/>
          <w:szCs w:val="24"/>
        </w:rPr>
      </w:pPr>
      <w:r w:rsidRPr="00C32B74">
        <w:rPr>
          <w:iCs/>
          <w:szCs w:val="24"/>
        </w:rPr>
        <w:t xml:space="preserve">Изучение архитектуры облачных вычислений.  </w:t>
      </w:r>
      <w:r w:rsidR="00C32B74">
        <w:rPr>
          <w:iCs/>
          <w:szCs w:val="24"/>
        </w:rPr>
        <w:t>Изучение</w:t>
      </w:r>
      <w:r w:rsidRPr="00C32B74">
        <w:rPr>
          <w:iCs/>
          <w:szCs w:val="24"/>
        </w:rPr>
        <w:t xml:space="preserve"> специального ПО виртуализации и формирования облачной инфраструктур</w:t>
      </w:r>
      <w:r w:rsidR="00C32B74">
        <w:rPr>
          <w:iCs/>
          <w:szCs w:val="24"/>
        </w:rPr>
        <w:t>ы</w:t>
      </w:r>
      <w:r w:rsidRPr="00C32B74">
        <w:rPr>
          <w:iCs/>
          <w:szCs w:val="24"/>
        </w:rPr>
        <w:t xml:space="preserve"> </w:t>
      </w:r>
      <w:r w:rsidR="00C32B74">
        <w:rPr>
          <w:iCs/>
          <w:szCs w:val="24"/>
        </w:rPr>
        <w:t xml:space="preserve">с цель </w:t>
      </w:r>
      <w:r w:rsidRPr="00C32B74">
        <w:rPr>
          <w:iCs/>
          <w:szCs w:val="24"/>
        </w:rPr>
        <w:t>получ</w:t>
      </w:r>
      <w:r w:rsidR="00C32B74">
        <w:rPr>
          <w:iCs/>
          <w:szCs w:val="24"/>
        </w:rPr>
        <w:t>ения</w:t>
      </w:r>
      <w:r w:rsidRPr="00C32B74">
        <w:rPr>
          <w:iCs/>
          <w:szCs w:val="24"/>
        </w:rPr>
        <w:t xml:space="preserve"> доступ</w:t>
      </w:r>
      <w:r w:rsidR="00C32B74">
        <w:rPr>
          <w:iCs/>
          <w:szCs w:val="24"/>
        </w:rPr>
        <w:t>а</w:t>
      </w:r>
      <w:r w:rsidRPr="00C32B74">
        <w:rPr>
          <w:iCs/>
          <w:szCs w:val="24"/>
        </w:rPr>
        <w:t xml:space="preserve"> к ресурсам облака. </w:t>
      </w:r>
      <w:r w:rsidR="00C32B74">
        <w:rPr>
          <w:iCs/>
          <w:szCs w:val="24"/>
        </w:rPr>
        <w:t xml:space="preserve">Изучение </w:t>
      </w:r>
      <w:r w:rsidRPr="00C32B74">
        <w:rPr>
          <w:iCs/>
          <w:szCs w:val="24"/>
        </w:rPr>
        <w:t>пример</w:t>
      </w:r>
      <w:r w:rsidR="00C32B74">
        <w:rPr>
          <w:iCs/>
          <w:szCs w:val="24"/>
        </w:rPr>
        <w:t>ов</w:t>
      </w:r>
      <w:r w:rsidRPr="00C32B74">
        <w:rPr>
          <w:iCs/>
          <w:szCs w:val="24"/>
        </w:rPr>
        <w:t xml:space="preserve"> создания  виртуальных машин, на которых могут быть запущены гостевые ОС и различные установленные пользователем приложения.</w:t>
      </w:r>
    </w:p>
    <w:p w:rsidR="0062074C" w:rsidRDefault="0062074C" w:rsidP="00351531">
      <w:pPr>
        <w:spacing w:line="240" w:lineRule="auto"/>
        <w:ind w:left="708" w:firstLine="0"/>
        <w:jc w:val="left"/>
        <w:rPr>
          <w:rFonts w:eastAsiaTheme="minorHAnsi" w:cs="Times New Roman"/>
          <w:i/>
          <w:szCs w:val="24"/>
          <w:lang w:eastAsia="en-US"/>
        </w:rPr>
      </w:pPr>
    </w:p>
    <w:p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lastRenderedPageBreak/>
        <w:t>Модуль 2 «</w:t>
      </w:r>
      <w:r w:rsidR="00C32B74">
        <w:rPr>
          <w:rFonts w:cs="Times New Roman"/>
          <w:szCs w:val="24"/>
        </w:rPr>
        <w:t>Облачная обработка данных</w:t>
      </w:r>
      <w:r w:rsidRPr="005622B6">
        <w:rPr>
          <w:rFonts w:eastAsiaTheme="minorHAnsi" w:cs="Times New Roman"/>
          <w:szCs w:val="24"/>
          <w:lang w:eastAsia="en-US"/>
        </w:rPr>
        <w:t>»</w:t>
      </w:r>
    </w:p>
    <w:p w:rsidR="00351531" w:rsidRDefault="00351531" w:rsidP="00351531">
      <w:pPr>
        <w:spacing w:line="240" w:lineRule="auto"/>
        <w:ind w:left="792" w:firstLine="0"/>
        <w:contextualSpacing/>
        <w:jc w:val="left"/>
        <w:rPr>
          <w:rFonts w:eastAsiaTheme="minorHAnsi" w:cs="Times New Roman"/>
          <w:i/>
          <w:szCs w:val="24"/>
          <w:lang w:eastAsia="en-US"/>
        </w:rPr>
      </w:pPr>
      <w:r w:rsidRPr="005622B6">
        <w:rPr>
          <w:rFonts w:eastAsiaTheme="minorHAnsi" w:cs="Times New Roman"/>
          <w:i/>
          <w:szCs w:val="24"/>
          <w:lang w:eastAsia="en-US"/>
        </w:rPr>
        <w:t>Темы / Задания</w:t>
      </w:r>
    </w:p>
    <w:p w:rsidR="0062074C" w:rsidRDefault="0062074C" w:rsidP="00351531">
      <w:pPr>
        <w:spacing w:line="240" w:lineRule="auto"/>
        <w:ind w:left="792" w:firstLine="0"/>
        <w:contextualSpacing/>
        <w:jc w:val="left"/>
        <w:rPr>
          <w:rFonts w:eastAsiaTheme="minorHAnsi" w:cs="Times New Roman"/>
          <w:i/>
          <w:szCs w:val="24"/>
          <w:lang w:eastAsia="en-US"/>
        </w:rPr>
      </w:pPr>
    </w:p>
    <w:p w:rsidR="0062074C" w:rsidRDefault="0062074C" w:rsidP="0062074C">
      <w:pPr>
        <w:widowControl w:val="0"/>
        <w:spacing w:after="0" w:line="240" w:lineRule="auto"/>
        <w:ind w:firstLine="0"/>
        <w:rPr>
          <w:iCs/>
          <w:szCs w:val="24"/>
        </w:rPr>
      </w:pPr>
      <w:r w:rsidRPr="0062074C">
        <w:rPr>
          <w:rFonts w:cs="Times New Roman"/>
          <w:szCs w:val="24"/>
        </w:rPr>
        <w:t xml:space="preserve">Тема 2.1. </w:t>
      </w:r>
      <w:r w:rsidR="00C32B74" w:rsidRPr="00BD0AF5">
        <w:rPr>
          <w:iCs/>
          <w:szCs w:val="24"/>
        </w:rPr>
        <w:t>Модели облачных инфраструктур</w:t>
      </w:r>
    </w:p>
    <w:p w:rsidR="00C32B74" w:rsidRPr="0062074C" w:rsidRDefault="00C32B74" w:rsidP="0062074C">
      <w:pPr>
        <w:widowControl w:val="0"/>
        <w:spacing w:after="0" w:line="240" w:lineRule="auto"/>
        <w:ind w:firstLine="0"/>
        <w:rPr>
          <w:rFonts w:cs="Times New Roman"/>
          <w:szCs w:val="24"/>
        </w:rPr>
      </w:pPr>
    </w:p>
    <w:p w:rsidR="00C32B74" w:rsidRPr="00C32B74" w:rsidRDefault="00C32B74" w:rsidP="00C32B74">
      <w:pPr>
        <w:widowControl w:val="0"/>
        <w:spacing w:after="0" w:line="240" w:lineRule="auto"/>
        <w:ind w:firstLine="567"/>
        <w:rPr>
          <w:iCs/>
          <w:szCs w:val="24"/>
        </w:rPr>
      </w:pPr>
      <w:r w:rsidRPr="00C32B74">
        <w:rPr>
          <w:iCs/>
          <w:szCs w:val="24"/>
        </w:rPr>
        <w:t>Знакомство с моделями облачных инфраструктур</w:t>
      </w:r>
      <w:r>
        <w:rPr>
          <w:iCs/>
          <w:szCs w:val="24"/>
        </w:rPr>
        <w:t>:</w:t>
      </w:r>
      <w:r w:rsidRPr="00C32B74">
        <w:rPr>
          <w:iCs/>
          <w:szCs w:val="24"/>
        </w:rPr>
        <w:t xml:space="preserve"> </w:t>
      </w:r>
      <w:r>
        <w:rPr>
          <w:iCs/>
          <w:szCs w:val="24"/>
        </w:rPr>
        <w:t>м</w:t>
      </w:r>
      <w:r w:rsidRPr="00C32B74">
        <w:rPr>
          <w:iCs/>
          <w:szCs w:val="24"/>
        </w:rPr>
        <w:t xml:space="preserve">одели платформа как сервис, </w:t>
      </w:r>
      <w:r>
        <w:rPr>
          <w:iCs/>
          <w:szCs w:val="24"/>
        </w:rPr>
        <w:t>и</w:t>
      </w:r>
      <w:r w:rsidRPr="00C32B74">
        <w:rPr>
          <w:iCs/>
          <w:szCs w:val="24"/>
        </w:rPr>
        <w:t xml:space="preserve">нфраструктура как сервис, </w:t>
      </w:r>
      <w:r>
        <w:rPr>
          <w:iCs/>
          <w:szCs w:val="24"/>
        </w:rPr>
        <w:t>п</w:t>
      </w:r>
      <w:r w:rsidRPr="00C32B74">
        <w:rPr>
          <w:iCs/>
          <w:szCs w:val="24"/>
        </w:rPr>
        <w:t>рограммное обеспечение как сервис. Публичные и частные облачные вычислительные среды. Смешанные модели вычислительных сред.</w:t>
      </w:r>
    </w:p>
    <w:p w:rsidR="0062074C" w:rsidRPr="0062074C" w:rsidRDefault="0062074C" w:rsidP="0062074C">
      <w:pPr>
        <w:widowControl w:val="0"/>
        <w:spacing w:after="0" w:line="240" w:lineRule="auto"/>
        <w:ind w:firstLine="0"/>
        <w:rPr>
          <w:rFonts w:cs="Times New Roman"/>
          <w:szCs w:val="24"/>
        </w:rPr>
      </w:pPr>
    </w:p>
    <w:p w:rsidR="0062074C" w:rsidRDefault="0062074C" w:rsidP="0062074C">
      <w:pPr>
        <w:widowControl w:val="0"/>
        <w:spacing w:after="0" w:line="240" w:lineRule="auto"/>
        <w:ind w:firstLine="0"/>
        <w:rPr>
          <w:rFonts w:cs="Times New Roman"/>
          <w:szCs w:val="24"/>
        </w:rPr>
      </w:pPr>
      <w:r w:rsidRPr="0062074C">
        <w:rPr>
          <w:rFonts w:cs="Times New Roman"/>
          <w:szCs w:val="24"/>
        </w:rPr>
        <w:t xml:space="preserve">Тема 2.2. </w:t>
      </w:r>
      <w:r w:rsidR="00C32B74" w:rsidRPr="00C32B74">
        <w:rPr>
          <w:rFonts w:cs="Times New Roman"/>
          <w:szCs w:val="24"/>
        </w:rPr>
        <w:t>Провайдеры облачных услуг</w:t>
      </w:r>
      <w:r w:rsidR="00C32B74" w:rsidRPr="0062074C">
        <w:rPr>
          <w:rFonts w:cs="Times New Roman"/>
          <w:szCs w:val="24"/>
        </w:rPr>
        <w:t xml:space="preserve"> </w:t>
      </w:r>
    </w:p>
    <w:p w:rsidR="00C32B74" w:rsidRPr="0062074C" w:rsidRDefault="00C32B74" w:rsidP="0062074C">
      <w:pPr>
        <w:widowControl w:val="0"/>
        <w:spacing w:after="0" w:line="240" w:lineRule="auto"/>
        <w:ind w:firstLine="0"/>
        <w:rPr>
          <w:rFonts w:cs="Times New Roman"/>
          <w:szCs w:val="24"/>
        </w:rPr>
      </w:pPr>
    </w:p>
    <w:p w:rsidR="006E6F54" w:rsidRPr="006E6F54" w:rsidRDefault="006E6F54" w:rsidP="006E6F54">
      <w:pPr>
        <w:widowControl w:val="0"/>
        <w:spacing w:after="0" w:line="240" w:lineRule="auto"/>
        <w:ind w:firstLine="567"/>
        <w:rPr>
          <w:rFonts w:cs="Times New Roman"/>
          <w:szCs w:val="24"/>
        </w:rPr>
      </w:pPr>
      <w:r w:rsidRPr="006E6F54">
        <w:rPr>
          <w:rFonts w:cs="Times New Roman"/>
          <w:szCs w:val="24"/>
        </w:rPr>
        <w:t xml:space="preserve">Знакомство и выбор провайдеров облачных услуг. Хостинг-провайдеры VPS/VDS-серверов. </w:t>
      </w:r>
      <w:r w:rsidRPr="006E6F54">
        <w:rPr>
          <w:iCs/>
          <w:szCs w:val="24"/>
        </w:rPr>
        <w:t>Сравнение</w:t>
      </w:r>
      <w:r w:rsidRPr="006E6F54">
        <w:rPr>
          <w:rFonts w:cs="Times New Roman"/>
          <w:szCs w:val="24"/>
        </w:rPr>
        <w:t xml:space="preserve"> ведущих провайдеров корпоративного IaaS в России.  Сравнение российских операторов предоставляющих облачные услуги. </w:t>
      </w:r>
    </w:p>
    <w:p w:rsidR="0062074C" w:rsidRPr="0062074C" w:rsidRDefault="0062074C" w:rsidP="0062074C">
      <w:pPr>
        <w:widowControl w:val="0"/>
        <w:spacing w:after="0" w:line="240" w:lineRule="auto"/>
        <w:ind w:firstLine="0"/>
        <w:rPr>
          <w:rFonts w:cs="Times New Roman"/>
          <w:szCs w:val="24"/>
        </w:rPr>
      </w:pPr>
    </w:p>
    <w:p w:rsidR="00351531" w:rsidRPr="005622B6" w:rsidRDefault="00351531"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Модуль </w:t>
      </w:r>
      <w:r w:rsidR="0062074C">
        <w:rPr>
          <w:rFonts w:eastAsiaTheme="minorHAnsi" w:cs="Times New Roman"/>
          <w:szCs w:val="24"/>
          <w:lang w:eastAsia="en-US"/>
        </w:rPr>
        <w:t>3 «</w:t>
      </w:r>
      <w:r w:rsidR="006E6F54" w:rsidRPr="006E6F54">
        <w:rPr>
          <w:rFonts w:eastAsiaTheme="minorHAnsi" w:cs="Times New Roman"/>
          <w:szCs w:val="24"/>
          <w:lang w:eastAsia="en-US"/>
        </w:rPr>
        <w:t>Ресурсы для решения облачных задач</w:t>
      </w:r>
      <w:r w:rsidR="0062074C" w:rsidRPr="006E6F54">
        <w:rPr>
          <w:rFonts w:eastAsiaTheme="minorHAnsi" w:cs="Times New Roman"/>
          <w:szCs w:val="24"/>
          <w:lang w:eastAsia="en-US"/>
        </w:rPr>
        <w:t>»</w:t>
      </w:r>
    </w:p>
    <w:p w:rsidR="00351531" w:rsidRDefault="00351531" w:rsidP="00351531">
      <w:pPr>
        <w:spacing w:line="240" w:lineRule="auto"/>
        <w:ind w:left="792" w:firstLine="0"/>
        <w:contextualSpacing/>
        <w:jc w:val="left"/>
        <w:rPr>
          <w:rFonts w:eastAsiaTheme="minorHAnsi" w:cs="Times New Roman"/>
          <w:szCs w:val="24"/>
          <w:lang w:eastAsia="en-US"/>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Тема 3.1. </w:t>
      </w:r>
      <w:r w:rsidR="006E6F54" w:rsidRPr="00DF0CB5">
        <w:rPr>
          <w:szCs w:val="24"/>
        </w:rPr>
        <w:t>Изучение сервисов, предоставляемых облачными платформами</w:t>
      </w:r>
    </w:p>
    <w:p w:rsidR="0062074C" w:rsidRPr="0062074C" w:rsidRDefault="0062074C" w:rsidP="0062074C">
      <w:pPr>
        <w:widowControl w:val="0"/>
        <w:spacing w:after="0" w:line="240" w:lineRule="auto"/>
        <w:ind w:firstLine="0"/>
        <w:rPr>
          <w:rFonts w:cs="Times New Roman"/>
          <w:szCs w:val="24"/>
        </w:rPr>
      </w:pPr>
    </w:p>
    <w:p w:rsidR="006E6F54" w:rsidRPr="006E6F54" w:rsidRDefault="006E6F54" w:rsidP="006E6F54">
      <w:pPr>
        <w:widowControl w:val="0"/>
        <w:spacing w:after="0" w:line="240" w:lineRule="auto"/>
        <w:ind w:firstLine="567"/>
        <w:rPr>
          <w:rFonts w:cs="Times New Roman"/>
          <w:szCs w:val="24"/>
        </w:rPr>
      </w:pPr>
      <w:r w:rsidRPr="006E6F54">
        <w:rPr>
          <w:rFonts w:cs="Times New Roman"/>
          <w:szCs w:val="24"/>
        </w:rPr>
        <w:t xml:space="preserve">Знакомство с сервисами, предоставляемыми провайдерами облачных платформам. Проведение </w:t>
      </w:r>
      <w:r w:rsidRPr="006E6F54">
        <w:rPr>
          <w:iCs/>
          <w:szCs w:val="24"/>
        </w:rPr>
        <w:t>анализа</w:t>
      </w:r>
      <w:r w:rsidRPr="006E6F54">
        <w:rPr>
          <w:rFonts w:cs="Times New Roman"/>
          <w:szCs w:val="24"/>
        </w:rPr>
        <w:t xml:space="preserve"> функциональных требований к интеграционному решению и исследование возможностей облачных платформ по удовлетворению этих требований. Облачная безопасность. Использование 1C в облаке. Внедрение процессов разработки. Знакомство с Machine Learning в облаке. Аналитика данных в облаке.</w:t>
      </w:r>
    </w:p>
    <w:p w:rsidR="0062074C" w:rsidRPr="0062074C" w:rsidRDefault="0062074C" w:rsidP="0062074C">
      <w:pPr>
        <w:widowControl w:val="0"/>
        <w:spacing w:after="0" w:line="240" w:lineRule="auto"/>
        <w:ind w:firstLine="0"/>
        <w:rPr>
          <w:rFonts w:cs="Times New Roman"/>
          <w:szCs w:val="24"/>
        </w:rPr>
      </w:pPr>
    </w:p>
    <w:p w:rsidR="0062074C" w:rsidRDefault="0062074C" w:rsidP="0062074C">
      <w:pPr>
        <w:widowControl w:val="0"/>
        <w:spacing w:after="0" w:line="240" w:lineRule="auto"/>
        <w:ind w:firstLine="0"/>
        <w:rPr>
          <w:szCs w:val="24"/>
        </w:rPr>
      </w:pPr>
      <w:r w:rsidRPr="0062074C">
        <w:rPr>
          <w:rFonts w:cs="Times New Roman"/>
          <w:szCs w:val="24"/>
        </w:rPr>
        <w:t xml:space="preserve">Тема 3.2. </w:t>
      </w:r>
      <w:r w:rsidR="006E6F54">
        <w:rPr>
          <w:szCs w:val="24"/>
        </w:rPr>
        <w:t>Разработка решений с использованием облачных платформ</w:t>
      </w:r>
    </w:p>
    <w:p w:rsidR="006E6F54" w:rsidRPr="0062074C" w:rsidRDefault="006E6F54" w:rsidP="0062074C">
      <w:pPr>
        <w:widowControl w:val="0"/>
        <w:spacing w:after="0" w:line="240" w:lineRule="auto"/>
        <w:ind w:firstLine="0"/>
        <w:rPr>
          <w:rFonts w:cs="Times New Roman"/>
          <w:szCs w:val="24"/>
        </w:rPr>
      </w:pPr>
    </w:p>
    <w:p w:rsidR="006E6F54" w:rsidRPr="006E6F54" w:rsidRDefault="006E6F54" w:rsidP="006E6F54">
      <w:pPr>
        <w:widowControl w:val="0"/>
        <w:spacing w:after="0" w:line="240" w:lineRule="auto"/>
        <w:ind w:firstLine="567"/>
        <w:rPr>
          <w:rFonts w:cs="Times New Roman"/>
          <w:szCs w:val="24"/>
        </w:rPr>
      </w:pPr>
      <w:r w:rsidRPr="006E6F54">
        <w:rPr>
          <w:rFonts w:cs="Times New Roman"/>
          <w:szCs w:val="24"/>
        </w:rPr>
        <w:t>Разработка проекта интеграционного решения, подготовка технической документации на интеграционное решение. Подготовка прототипа решения с использованием облачных платформ.</w:t>
      </w:r>
    </w:p>
    <w:p w:rsidR="0062074C" w:rsidRDefault="0062074C" w:rsidP="00351531">
      <w:pPr>
        <w:spacing w:line="240" w:lineRule="auto"/>
        <w:ind w:left="792" w:firstLine="0"/>
        <w:contextualSpacing/>
        <w:jc w:val="left"/>
        <w:rPr>
          <w:rFonts w:eastAsiaTheme="minorHAnsi" w:cs="Times New Roman"/>
          <w:szCs w:val="24"/>
          <w:lang w:eastAsia="en-US"/>
        </w:rPr>
      </w:pPr>
    </w:p>
    <w:p w:rsidR="0062074C" w:rsidRPr="005622B6" w:rsidRDefault="0062074C" w:rsidP="00351531">
      <w:pPr>
        <w:spacing w:line="240" w:lineRule="auto"/>
        <w:ind w:left="792" w:firstLine="0"/>
        <w:contextualSpacing/>
        <w:jc w:val="left"/>
        <w:rPr>
          <w:rFonts w:eastAsiaTheme="minorHAnsi" w:cs="Times New Roman"/>
          <w:szCs w:val="24"/>
          <w:lang w:eastAsia="en-US"/>
        </w:rPr>
      </w:pPr>
    </w:p>
    <w:p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
        <w:gridCol w:w="865"/>
        <w:gridCol w:w="1152"/>
        <w:gridCol w:w="857"/>
        <w:gridCol w:w="1505"/>
        <w:gridCol w:w="1680"/>
        <w:gridCol w:w="1509"/>
        <w:gridCol w:w="1610"/>
      </w:tblGrid>
      <w:tr w:rsidR="00351531" w:rsidRPr="005622B6" w:rsidTr="0064322D">
        <w:trPr>
          <w:trHeight w:val="300"/>
        </w:trPr>
        <w:tc>
          <w:tcPr>
            <w:tcW w:w="471" w:type="dxa"/>
            <w:tcBorders>
              <w:top w:val="single" w:sz="6" w:space="0" w:color="000000"/>
              <w:left w:val="single" w:sz="6" w:space="0" w:color="000000"/>
              <w:bottom w:val="single" w:sz="6" w:space="0" w:color="auto"/>
              <w:right w:val="nil"/>
            </w:tcBorders>
            <w:shd w:val="clear" w:color="auto" w:fill="FFFFFF"/>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w:t>
            </w:r>
          </w:p>
        </w:tc>
        <w:tc>
          <w:tcPr>
            <w:tcW w:w="865" w:type="dxa"/>
            <w:tcBorders>
              <w:top w:val="single" w:sz="6" w:space="0" w:color="000000"/>
              <w:left w:val="single" w:sz="6" w:space="0" w:color="000000"/>
              <w:bottom w:val="single" w:sz="6" w:space="0" w:color="auto"/>
              <w:right w:val="nil"/>
            </w:tcBorders>
            <w:shd w:val="clear" w:color="auto" w:fill="FFFFFF"/>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Внеаудиторная работа</w:t>
            </w:r>
            <w:r w:rsidRPr="005622B6">
              <w:rPr>
                <w:rFonts w:eastAsia="Times New Roman" w:cs="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Формы аттестации, контроля</w:t>
            </w:r>
            <w:r w:rsidRPr="005622B6">
              <w:rPr>
                <w:rFonts w:eastAsia="Times New Roman" w:cs="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Трудоемкость</w:t>
            </w:r>
            <w:r w:rsidRPr="005622B6">
              <w:rPr>
                <w:rFonts w:eastAsia="Times New Roman" w:cs="Times New Roman"/>
                <w:color w:val="000000"/>
                <w:szCs w:val="24"/>
              </w:rPr>
              <w:t> </w:t>
            </w:r>
          </w:p>
        </w:tc>
      </w:tr>
      <w:tr w:rsidR="00351531" w:rsidRPr="005622B6" w:rsidTr="0064322D">
        <w:trPr>
          <w:trHeight w:val="1005"/>
        </w:trPr>
        <w:tc>
          <w:tcPr>
            <w:tcW w:w="471" w:type="dxa"/>
            <w:tcBorders>
              <w:top w:val="single" w:sz="6" w:space="0" w:color="auto"/>
              <w:left w:val="single" w:sz="6" w:space="0" w:color="000000"/>
              <w:bottom w:val="single" w:sz="6" w:space="0" w:color="auto"/>
              <w:right w:val="nil"/>
            </w:tcBorders>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 xml:space="preserve">Всего, </w:t>
            </w:r>
          </w:p>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час.</w:t>
            </w:r>
            <w:r w:rsidRPr="005622B6">
              <w:rPr>
                <w:rFonts w:eastAsia="Times New Roman" w:cs="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Лекции</w:t>
            </w:r>
            <w:r w:rsidRPr="005622B6">
              <w:rPr>
                <w:rFonts w:eastAsia="Times New Roman" w:cs="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Практ. занятия</w:t>
            </w:r>
            <w:r w:rsidRPr="005622B6">
              <w:rPr>
                <w:rFonts w:eastAsia="Times New Roman" w:cs="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szCs w:val="24"/>
              </w:rPr>
              <w:t>Сам. работа</w:t>
            </w:r>
            <w:r w:rsidRPr="005622B6">
              <w:rPr>
                <w:rFonts w:eastAsia="Times New Roman" w:cs="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ED7F7A"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AB0186"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006E6F54"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lastRenderedPageBreak/>
              <w:t>5</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8</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B43782"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1</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B43782"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7</w:t>
            </w:r>
          </w:p>
        </w:tc>
      </w:tr>
      <w:tr w:rsidR="00ED7F7A" w:rsidRPr="005622B6" w:rsidTr="0064322D">
        <w:trPr>
          <w:trHeight w:val="1005"/>
        </w:trPr>
        <w:tc>
          <w:tcPr>
            <w:tcW w:w="471" w:type="dxa"/>
            <w:tcBorders>
              <w:top w:val="single" w:sz="6" w:space="0" w:color="auto"/>
              <w:left w:val="single" w:sz="6" w:space="0" w:color="000000"/>
              <w:bottom w:val="single" w:sz="6" w:space="0" w:color="000000"/>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9</w:t>
            </w:r>
          </w:p>
        </w:tc>
        <w:tc>
          <w:tcPr>
            <w:tcW w:w="865" w:type="dxa"/>
            <w:tcBorders>
              <w:top w:val="single" w:sz="6" w:space="0" w:color="auto"/>
              <w:left w:val="single" w:sz="6" w:space="0" w:color="000000"/>
              <w:bottom w:val="single" w:sz="6" w:space="0" w:color="000000"/>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000000"/>
              <w:right w:val="nil"/>
            </w:tcBorders>
            <w:shd w:val="clear" w:color="auto" w:fill="FFFFFF"/>
          </w:tcPr>
          <w:p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562" w:type="dxa"/>
            <w:tcBorders>
              <w:top w:val="single" w:sz="6" w:space="0" w:color="auto"/>
              <w:left w:val="single" w:sz="6" w:space="0" w:color="000000"/>
              <w:bottom w:val="single" w:sz="6" w:space="0" w:color="000000"/>
              <w:right w:val="nil"/>
            </w:tcBorders>
            <w:shd w:val="clear" w:color="auto" w:fill="FFFFFF"/>
          </w:tcPr>
          <w:p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B43782"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1</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rsidR="00ED7F7A" w:rsidRPr="005622B6" w:rsidRDefault="00B43782"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9</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191411">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Календарный план-график реализации образовательной </w:t>
      </w:r>
      <w:r w:rsidRPr="005622B6">
        <w:rPr>
          <w:rFonts w:eastAsiaTheme="minorHAnsi" w:cs="Times New Roman"/>
          <w:szCs w:val="24"/>
          <w:lang w:eastAsia="en-US"/>
        </w:rPr>
        <w:t xml:space="preserve">программы </w:t>
      </w:r>
    </w:p>
    <w:p w:rsidR="00D80322" w:rsidRPr="00D80322" w:rsidRDefault="00D80322" w:rsidP="00D80322">
      <w:pPr>
        <w:pStyle w:val="af"/>
        <w:spacing w:line="240" w:lineRule="auto"/>
        <w:ind w:left="360" w:firstLine="0"/>
        <w:jc w:val="left"/>
        <w:rPr>
          <w:rFonts w:eastAsiaTheme="minorHAnsi" w:cs="Times New Roman"/>
          <w:szCs w:val="24"/>
          <w:lang w:eastAsia="en-US"/>
        </w:rPr>
      </w:pPr>
      <w:r w:rsidRPr="00D80322">
        <w:rPr>
          <w:rFonts w:eastAsiaTheme="minorHAnsi" w:cs="Times New Roman"/>
          <w:szCs w:val="24"/>
          <w:lang w:eastAsia="en-US"/>
        </w:rPr>
        <w:t xml:space="preserve">дата начала обучения – дата завершения обучения: </w:t>
      </w:r>
      <w:r w:rsidRPr="00D80322">
        <w:rPr>
          <w:rFonts w:eastAsiaTheme="minorHAnsi" w:cs="Times New Roman"/>
          <w:b/>
          <w:szCs w:val="24"/>
          <w:lang w:eastAsia="en-US"/>
        </w:rPr>
        <w:t>02-20 ноября 2020 г.</w:t>
      </w:r>
    </w:p>
    <w:p w:rsidR="00D80322" w:rsidRPr="00D80322" w:rsidRDefault="00D80322" w:rsidP="00D80322">
      <w:pPr>
        <w:pStyle w:val="af"/>
        <w:spacing w:line="240" w:lineRule="auto"/>
        <w:ind w:left="360" w:firstLine="0"/>
        <w:jc w:val="left"/>
        <w:rPr>
          <w:rFonts w:eastAsiaTheme="minorHAnsi" w:cs="Times New Roman"/>
          <w:szCs w:val="24"/>
          <w:lang w:eastAsia="en-US"/>
        </w:rPr>
      </w:pPr>
      <w:r w:rsidRPr="00D80322">
        <w:rPr>
          <w:rFonts w:eastAsiaTheme="minorHAnsi" w:cs="Times New Roman"/>
          <w:szCs w:val="24"/>
          <w:lang w:eastAsia="en-US"/>
        </w:rPr>
        <w:t>периодичность набора групп - не менее 1 группы в месяц</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6E6F54" w:rsidRPr="0064322D" w:rsidRDefault="00351531" w:rsidP="00191411">
      <w:pPr>
        <w:numPr>
          <w:ilvl w:val="0"/>
          <w:numId w:val="5"/>
        </w:numPr>
        <w:spacing w:line="240" w:lineRule="auto"/>
        <w:contextualSpacing/>
        <w:jc w:val="left"/>
        <w:rPr>
          <w:rFonts w:cs="Times New Roman"/>
          <w:szCs w:val="24"/>
        </w:rPr>
      </w:pPr>
      <w:r w:rsidRPr="005622B6">
        <w:rPr>
          <w:rFonts w:eastAsiaTheme="minorHAnsi" w:cs="Times New Roman"/>
          <w:b/>
          <w:szCs w:val="24"/>
          <w:lang w:eastAsia="en-US"/>
        </w:rPr>
        <w:t>Вопросы входного тестирования</w:t>
      </w:r>
      <w:r w:rsidR="006E6F54">
        <w:rPr>
          <w:rFonts w:eastAsiaTheme="minorHAnsi" w:cs="Times New Roman"/>
          <w:b/>
          <w:szCs w:val="24"/>
          <w:lang w:eastAsia="en-US"/>
        </w:rPr>
        <w:t xml:space="preserve"> </w:t>
      </w:r>
      <w:r w:rsidR="006E6F54" w:rsidRPr="0064322D">
        <w:rPr>
          <w:rFonts w:cs="Times New Roman"/>
          <w:szCs w:val="24"/>
        </w:rPr>
        <w:t>(</w:t>
      </w:r>
      <w:r w:rsidR="006E6F54">
        <w:rPr>
          <w:rFonts w:cs="Times New Roman"/>
          <w:szCs w:val="24"/>
        </w:rPr>
        <w:t xml:space="preserve">необходимо </w:t>
      </w:r>
      <w:r w:rsidR="006E6F54" w:rsidRPr="0064322D">
        <w:rPr>
          <w:rFonts w:cs="Times New Roman"/>
          <w:szCs w:val="24"/>
        </w:rPr>
        <w:t>выбер</w:t>
      </w:r>
      <w:r w:rsidR="006E6F54">
        <w:rPr>
          <w:rFonts w:cs="Times New Roman"/>
          <w:szCs w:val="24"/>
        </w:rPr>
        <w:t>ать</w:t>
      </w:r>
      <w:r w:rsidR="006E6F54" w:rsidRPr="0064322D">
        <w:rPr>
          <w:rFonts w:cs="Times New Roman"/>
          <w:szCs w:val="24"/>
        </w:rPr>
        <w:t xml:space="preserve"> один правильный ответ):</w:t>
      </w:r>
    </w:p>
    <w:p w:rsidR="00351531" w:rsidRPr="005622B6" w:rsidRDefault="00351531" w:rsidP="006E6F54">
      <w:pPr>
        <w:spacing w:line="240" w:lineRule="auto"/>
        <w:ind w:left="360" w:firstLine="0"/>
        <w:contextualSpacing/>
        <w:jc w:val="left"/>
        <w:rPr>
          <w:rFonts w:eastAsiaTheme="minorHAnsi" w:cs="Times New Roman"/>
          <w:b/>
          <w:szCs w:val="24"/>
          <w:lang w:eastAsia="en-US"/>
        </w:rPr>
      </w:pPr>
    </w:p>
    <w:p w:rsidR="006E6F54" w:rsidRPr="006E6F54" w:rsidRDefault="006E6F54" w:rsidP="00191411">
      <w:pPr>
        <w:numPr>
          <w:ilvl w:val="1"/>
          <w:numId w:val="5"/>
        </w:numPr>
        <w:spacing w:line="240" w:lineRule="auto"/>
        <w:contextualSpacing/>
        <w:jc w:val="left"/>
        <w:rPr>
          <w:rFonts w:eastAsiaTheme="minorHAnsi" w:cs="Times New Roman"/>
          <w:szCs w:val="24"/>
          <w:lang w:eastAsia="en-US"/>
        </w:rPr>
      </w:pPr>
      <w:r w:rsidRPr="006E6F54">
        <w:rPr>
          <w:rFonts w:cs="Times New Roman"/>
          <w:szCs w:val="24"/>
        </w:rPr>
        <w:t>Укажите отличительные признаки модели IaaS</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инфраструктура облака обслуживается пользователем самостоятельно</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инфраструктура облака обслуживается провайдером</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поддержка базы данных размещенной в облаке осуществляется провйдером</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Что относится к преимуществам облачной модели?</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Капитальные затраты на облачную инфраструктуру выше операционных</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Капитальные затраты на облачную инфраструктуру ниже операционных</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Необходимость приобретения серверов, стоек и брандмауэров</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Наличие системного администратора в компании</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При выходе из строя физического сервера использующего системы виртуализации</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виртуальная машина будет запущена на другом из наименее загруженных </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происходит частичная потеря данных и существенный временной простой оборудования</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система будет остановлена</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виртуальная машина не располагается на физическом сервере</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При использовании виртуализации</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есть возможность осуществлять резервное копирование целиком, вне зависимости от типа операционной системы </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есть возможность осуществлять резервное копирование целиком, в зависимости от типа операционной системы </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необходимо приобретать, устанавливать и настраивать отдельное ПО для бэкапов выделенных данных на сервере.</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lastRenderedPageBreak/>
        <w:t>Сервер - это</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специальное компьютерное оборудование, выделенное и (или) специализированное для поддержки функционирования ИТ-сервисов</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представление вычислительных ресурсов абстрагированных от аппаратной части.</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комплекс оборудования, который позволяет консолидировать в рамках одной системы все дисковое пространство.</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Специализированные облачные провайдеры - это...</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компании, имеющие собственное оборудование, размещенное в одном или нескольких арендованных дата-центрах</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компании - владельцы собственных дата-центров и предоставляющие услуги по модели IaaS</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Крупные системные интеграторы</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Провайдеры связи</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Установка ОС и клонирование серверов с использованием систем виртуализации возможно</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только с использованием дополнительного ПО</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необходимо физическое присутствие рядом с сервером для установки дополнительного ПО и запуска процедуры клонирования</w:t>
      </w:r>
    </w:p>
    <w:p w:rsidR="0064322D" w:rsidRPr="0064322D" w:rsidRDefault="006E6F54" w:rsidP="006E6F54">
      <w:pPr>
        <w:widowControl w:val="0"/>
        <w:spacing w:after="0" w:line="240" w:lineRule="auto"/>
        <w:ind w:firstLine="0"/>
        <w:rPr>
          <w:rFonts w:cs="Times New Roman"/>
          <w:szCs w:val="24"/>
        </w:rPr>
      </w:pPr>
      <w:r w:rsidRPr="006E6F54">
        <w:rPr>
          <w:rFonts w:cs="Times New Roman"/>
          <w:szCs w:val="24"/>
        </w:rPr>
        <w:t>C)  удаленно с использованием шаблонов и образов дисков (ISO)</w:t>
      </w:r>
    </w:p>
    <w:p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Виртуализация аппаратного обеспечения представляет собой</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совмещение нескольких операционных систем, функционирующих на одной аппаратной основе</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процесс интеллектуальной балансировки нагрузки</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использование программных решений в рамках изолированной виртуальной среды</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объединение аппаратных и программных ресурсов в единую виртуальную сеть</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E) разбиение компонент аппаратного обеспечения на сегменты, управляемые отдельно друг от друга</w:t>
      </w:r>
    </w:p>
    <w:p w:rsidR="006E6F54" w:rsidRPr="006E6F54" w:rsidRDefault="006E6F54" w:rsidP="00191411">
      <w:pPr>
        <w:numPr>
          <w:ilvl w:val="1"/>
          <w:numId w:val="5"/>
        </w:numPr>
        <w:spacing w:line="240" w:lineRule="auto"/>
        <w:contextualSpacing/>
        <w:jc w:val="left"/>
        <w:rPr>
          <w:rFonts w:eastAsiaTheme="minorHAnsi" w:cs="Times New Roman"/>
          <w:szCs w:val="24"/>
          <w:lang w:eastAsia="en-US"/>
        </w:rPr>
      </w:pPr>
      <w:r w:rsidRPr="006E6F54">
        <w:rPr>
          <w:rFonts w:cs="Times New Roman"/>
          <w:szCs w:val="24"/>
        </w:rPr>
        <w:t>Тонкий клиент</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программное обеспечение в сетях с клиент - серверной архитектурой, используется для взаимодействия с сервером, как правило, не несет никакой вычислительной нагрузки</w:t>
      </w:r>
    </w:p>
    <w:p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технология, позволяющая запускать на одном компьютере (хосте) несколько виртуальных машин</w:t>
      </w:r>
    </w:p>
    <w:p w:rsidR="006E6F54" w:rsidRDefault="006E6F54" w:rsidP="006E6F54">
      <w:pPr>
        <w:widowControl w:val="0"/>
        <w:spacing w:after="0" w:line="240" w:lineRule="auto"/>
        <w:ind w:firstLine="0"/>
        <w:rPr>
          <w:rFonts w:cs="Times New Roman"/>
          <w:szCs w:val="24"/>
        </w:rPr>
      </w:pPr>
      <w:r w:rsidRPr="006E6F54">
        <w:rPr>
          <w:rFonts w:cs="Times New Roman"/>
          <w:szCs w:val="24"/>
        </w:rPr>
        <w:t>C) техника виртуализации, при которой гостевые операционные системы подготавливаются для работы в виртуальной среде путем внесения модификаций в их ядро</w:t>
      </w:r>
      <w:r>
        <w:rPr>
          <w:rFonts w:cs="Times New Roman"/>
          <w:szCs w:val="24"/>
        </w:rPr>
        <w:t>.</w:t>
      </w:r>
    </w:p>
    <w:p w:rsidR="006E6F54" w:rsidRDefault="006E6F54" w:rsidP="00191411">
      <w:pPr>
        <w:numPr>
          <w:ilvl w:val="1"/>
          <w:numId w:val="5"/>
        </w:numPr>
        <w:spacing w:line="240" w:lineRule="auto"/>
        <w:contextualSpacing/>
        <w:jc w:val="left"/>
        <w:rPr>
          <w:rFonts w:cs="Times New Roman"/>
          <w:szCs w:val="24"/>
        </w:rPr>
      </w:pPr>
      <w:r>
        <w:rPr>
          <w:rFonts w:cs="Times New Roman"/>
          <w:szCs w:val="24"/>
          <w:lang w:val="en-US"/>
        </w:rPr>
        <w:t xml:space="preserve">IAAS – </w:t>
      </w:r>
      <w:r>
        <w:rPr>
          <w:rFonts w:cs="Times New Roman"/>
          <w:szCs w:val="24"/>
        </w:rPr>
        <w:t>это</w:t>
      </w:r>
    </w:p>
    <w:p w:rsidR="006E6F54" w:rsidRPr="006E6F54" w:rsidRDefault="006E6F54" w:rsidP="006E6F54">
      <w:pPr>
        <w:widowControl w:val="0"/>
        <w:spacing w:after="0" w:line="240" w:lineRule="auto"/>
        <w:ind w:firstLine="0"/>
        <w:rPr>
          <w:rFonts w:cs="Times New Roman"/>
          <w:szCs w:val="24"/>
        </w:rPr>
      </w:pPr>
      <w:r>
        <w:rPr>
          <w:rFonts w:cs="Times New Roman"/>
          <w:szCs w:val="24"/>
          <w:lang w:val="en-US"/>
        </w:rPr>
        <w:t>A</w:t>
      </w:r>
      <w:r w:rsidRPr="006E6F54">
        <w:rPr>
          <w:rFonts w:cs="Times New Roman"/>
          <w:szCs w:val="24"/>
        </w:rPr>
        <w:t>)</w:t>
      </w:r>
      <w:r>
        <w:rPr>
          <w:rFonts w:cs="Times New Roman"/>
          <w:szCs w:val="24"/>
        </w:rPr>
        <w:t xml:space="preserve"> Модель представления облачных услуг</w:t>
      </w:r>
    </w:p>
    <w:p w:rsidR="006E6F54" w:rsidRDefault="006E6F54" w:rsidP="006E6F54">
      <w:pPr>
        <w:widowControl w:val="0"/>
        <w:spacing w:after="0" w:line="240" w:lineRule="auto"/>
        <w:ind w:firstLine="0"/>
        <w:rPr>
          <w:rFonts w:cs="Times New Roman"/>
          <w:szCs w:val="24"/>
        </w:rPr>
      </w:pPr>
      <w:r>
        <w:rPr>
          <w:rFonts w:cs="Times New Roman"/>
          <w:szCs w:val="24"/>
          <w:lang w:val="en-US"/>
        </w:rPr>
        <w:t>B</w:t>
      </w:r>
      <w:r w:rsidRPr="006E6F54">
        <w:rPr>
          <w:rFonts w:cs="Times New Roman"/>
          <w:szCs w:val="24"/>
        </w:rPr>
        <w:t>)</w:t>
      </w:r>
      <w:r>
        <w:rPr>
          <w:rFonts w:cs="Times New Roman"/>
          <w:szCs w:val="24"/>
        </w:rPr>
        <w:t xml:space="preserve"> Международная организация по стандартизации облачных услуг</w:t>
      </w:r>
    </w:p>
    <w:p w:rsidR="006E6F54" w:rsidRDefault="006E6F54" w:rsidP="006E6F54">
      <w:pPr>
        <w:widowControl w:val="0"/>
        <w:spacing w:after="0" w:line="240" w:lineRule="auto"/>
        <w:ind w:firstLine="0"/>
        <w:rPr>
          <w:rFonts w:cs="Times New Roman"/>
          <w:szCs w:val="24"/>
        </w:rPr>
      </w:pPr>
      <w:r>
        <w:rPr>
          <w:rFonts w:cs="Times New Roman"/>
          <w:szCs w:val="24"/>
          <w:lang w:val="en-US"/>
        </w:rPr>
        <w:t>C)</w:t>
      </w:r>
      <w:r>
        <w:rPr>
          <w:rFonts w:cs="Times New Roman"/>
          <w:szCs w:val="24"/>
        </w:rPr>
        <w:t xml:space="preserve"> Стандарт энергонезависимости ЦОДов</w:t>
      </w:r>
    </w:p>
    <w:p w:rsidR="006E6F54" w:rsidRPr="006E6F54" w:rsidRDefault="006E6F54" w:rsidP="006E6F54">
      <w:pPr>
        <w:widowControl w:val="0"/>
        <w:spacing w:after="0" w:line="240" w:lineRule="auto"/>
        <w:ind w:firstLine="0"/>
        <w:rPr>
          <w:rFonts w:cs="Times New Roman"/>
          <w:szCs w:val="24"/>
        </w:rPr>
      </w:pPr>
    </w:p>
    <w:p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промежуточного тестирования</w:t>
      </w:r>
    </w:p>
    <w:p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Виртуализация – это…</w:t>
      </w:r>
    </w:p>
    <w:p w:rsidR="00BD1438" w:rsidRPr="00BD1438" w:rsidRDefault="00BD1438" w:rsidP="00BD1438">
      <w:pPr>
        <w:pStyle w:val="af"/>
        <w:widowControl w:val="0"/>
        <w:numPr>
          <w:ilvl w:val="0"/>
          <w:numId w:val="32"/>
        </w:numPr>
        <w:spacing w:after="0" w:line="240" w:lineRule="auto"/>
        <w:rPr>
          <w:rFonts w:cs="Times New Roman"/>
          <w:szCs w:val="24"/>
        </w:rPr>
      </w:pPr>
      <w:r w:rsidRPr="00BD1438">
        <w:rPr>
          <w:rFonts w:cs="Times New Roman"/>
          <w:szCs w:val="24"/>
        </w:rPr>
        <w:t>технология, позволяющая пользователям IT-ресурсов абстрагироваться от их физических характеристик</w:t>
      </w:r>
    </w:p>
    <w:p w:rsidR="00BD1438" w:rsidRPr="00BD1438" w:rsidRDefault="00BD1438" w:rsidP="00BD1438">
      <w:pPr>
        <w:pStyle w:val="af"/>
        <w:widowControl w:val="0"/>
        <w:numPr>
          <w:ilvl w:val="0"/>
          <w:numId w:val="32"/>
        </w:numPr>
        <w:spacing w:after="0" w:line="240" w:lineRule="auto"/>
        <w:rPr>
          <w:rFonts w:cs="Times New Roman"/>
          <w:szCs w:val="24"/>
        </w:rPr>
      </w:pPr>
      <w:r w:rsidRPr="00BD1438">
        <w:rPr>
          <w:rFonts w:cs="Times New Roman"/>
          <w:szCs w:val="24"/>
        </w:rPr>
        <w:t>технология, позволяющая пользователям IT-ресурсов работать только на физическом хосте</w:t>
      </w:r>
    </w:p>
    <w:p w:rsidR="00BD1438" w:rsidRPr="00BD1438" w:rsidRDefault="00BD1438" w:rsidP="00BD1438">
      <w:pPr>
        <w:pStyle w:val="af"/>
        <w:widowControl w:val="0"/>
        <w:numPr>
          <w:ilvl w:val="0"/>
          <w:numId w:val="32"/>
        </w:numPr>
        <w:spacing w:after="0" w:line="240" w:lineRule="auto"/>
        <w:rPr>
          <w:rFonts w:cs="Times New Roman"/>
          <w:szCs w:val="24"/>
        </w:rPr>
      </w:pPr>
      <w:r w:rsidRPr="00BD1438">
        <w:rPr>
          <w:rFonts w:cs="Times New Roman"/>
          <w:szCs w:val="24"/>
        </w:rPr>
        <w:t>технология, предоставляющая ресурсы многочисленных разнородных компьютеров, находящихся в сети, для совместной работы по одновременному решению единой задачи.</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Приложение – это</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компьютерная программа, задающая логику вычислительных операций</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lastRenderedPageBreak/>
        <w:t>программа, обеспечивающая структурированный способ хранения данных в логически организованных и взаимосвязанных таблицах</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канал обмена данными, упрощающий связь </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Виртуализация памяти – это</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свойство операционной системы</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компонент операционной системы</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программное обеспечение стороннего вендора</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Конкатенация – это</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разбиение диска на разделы</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процесс объединения в группу нескольких физических накопителей</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программа управления логической и физической системами хранения данных</w:t>
      </w:r>
    </w:p>
    <w:p w:rsidR="00BD1438" w:rsidRPr="00BD1438"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BD1438">
        <w:rPr>
          <w:rFonts w:eastAsiaTheme="minorHAnsi" w:cs="Times New Roman"/>
          <w:szCs w:val="24"/>
          <w:lang w:eastAsia="en-US"/>
        </w:rPr>
        <w:t>При виртуализации рабочих столов (VDI) выполнение приложений и хранение данных осуществляется в:</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дата-центре организации</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на рабочем компьютере пользователя</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на мобильном устройстве пользователя</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Виртуальная машина является </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логическим объектом, который виден операционной системе как физический хост</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физическим хостом, который виден операционной системе как логический объект</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физическим объектом, который виден операционной системе как логический хост</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Технологии виртуализации позволяют </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одновременно запускать на одном физическом компьютере (хосте) несколько виртуальных машин со операционными системами (гостевыми ОС)</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запускать на одном логическом устройстве несколько физических машин со своими операционными системами</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запускать на одном физическом компьютере (хосте) максимум одну виртуальную машину с несколькими операционными системами (гостевыми ОС)</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Виртуальные машины могут использоваться для:</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создания «переносных» изолированных пользовательских сред с установленным в них программным обеспечением, направленных на решение определенного круга задач.</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Создания незащищенных сред для выхода в Интернет</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Экспериментов с различным программным обеспечением и операционными системами.</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Укажите, что из перечисленного является платформам виртуализации?</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VMware Workstation</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Windows 7</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VMware Virtual PC</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Parallels Desktop</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VirtualBox</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Динамический формат хранения данных виртуального жесткого диска подразумевает </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что мере заполнения данными файл будет увеличиваться в размере до предельного объема.</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файл фиксированного жесткого диска сразу займет весь объем виртуального жесткого диска</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К основным задачам ЦОДа относится:</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предоставление пользователям прикладных сервисов</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поддержка функционирования корпоративных приложений</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хранение и обработка данных</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lastRenderedPageBreak/>
        <w:t>гарантированная передача данных</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Укажите технологические блоки центра обработки данных:</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информационный</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телекоммуникационный</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инженерный</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пожарно-спасательный</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инженерные системы ЦОД включают в себя подсистемы:</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энергообеспечения</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пожарной сигнализации</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хранения данных </w:t>
      </w:r>
    </w:p>
    <w:p w:rsidR="00BD1438" w:rsidRPr="00786201" w:rsidRDefault="00BD1438" w:rsidP="00722640">
      <w:pPr>
        <w:pStyle w:val="af"/>
        <w:widowControl w:val="0"/>
        <w:numPr>
          <w:ilvl w:val="0"/>
          <w:numId w:val="32"/>
        </w:numPr>
        <w:spacing w:after="0" w:line="240" w:lineRule="auto"/>
        <w:rPr>
          <w:rFonts w:cs="Times New Roman"/>
          <w:szCs w:val="24"/>
        </w:rPr>
      </w:pPr>
      <w:r w:rsidRPr="00786201">
        <w:rPr>
          <w:rFonts w:cs="Times New Roman"/>
          <w:szCs w:val="24"/>
        </w:rPr>
        <w:t>резервного копирования</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Телекоммуникационная инфраструктура включает в себя:</w:t>
      </w:r>
    </w:p>
    <w:p w:rsidR="00BD1438" w:rsidRPr="00BD1438" w:rsidRDefault="00BD1438" w:rsidP="00722640">
      <w:pPr>
        <w:pStyle w:val="af"/>
        <w:widowControl w:val="0"/>
        <w:numPr>
          <w:ilvl w:val="0"/>
          <w:numId w:val="32"/>
        </w:numPr>
        <w:spacing w:after="0" w:line="240" w:lineRule="auto"/>
        <w:rPr>
          <w:rFonts w:cs="Times New Roman"/>
          <w:szCs w:val="24"/>
        </w:rPr>
      </w:pPr>
      <w:r w:rsidRPr="00BD1438">
        <w:rPr>
          <w:rFonts w:cs="Times New Roman"/>
          <w:szCs w:val="24"/>
        </w:rPr>
        <w:t>серверный комплекс</w:t>
      </w:r>
    </w:p>
    <w:p w:rsidR="00BD1438" w:rsidRPr="00BD1438" w:rsidRDefault="00BD1438" w:rsidP="00722640">
      <w:pPr>
        <w:pStyle w:val="af"/>
        <w:widowControl w:val="0"/>
        <w:numPr>
          <w:ilvl w:val="0"/>
          <w:numId w:val="32"/>
        </w:numPr>
        <w:spacing w:after="0" w:line="240" w:lineRule="auto"/>
        <w:rPr>
          <w:rFonts w:cs="Times New Roman"/>
          <w:szCs w:val="24"/>
        </w:rPr>
      </w:pPr>
      <w:r w:rsidRPr="00BD1438">
        <w:rPr>
          <w:rFonts w:cs="Times New Roman"/>
          <w:szCs w:val="24"/>
        </w:rPr>
        <w:t>сетевую инфраструктуру</w:t>
      </w:r>
    </w:p>
    <w:p w:rsidR="00BD1438" w:rsidRPr="00BD1438" w:rsidRDefault="00BD1438" w:rsidP="00722640">
      <w:pPr>
        <w:pStyle w:val="af"/>
        <w:widowControl w:val="0"/>
        <w:numPr>
          <w:ilvl w:val="0"/>
          <w:numId w:val="32"/>
        </w:numPr>
        <w:spacing w:after="0" w:line="240" w:lineRule="auto"/>
        <w:rPr>
          <w:rFonts w:cs="Times New Roman"/>
          <w:szCs w:val="24"/>
        </w:rPr>
      </w:pPr>
      <w:r w:rsidRPr="00BD1438">
        <w:rPr>
          <w:rFonts w:cs="Times New Roman"/>
          <w:szCs w:val="24"/>
        </w:rPr>
        <w:t>инфраструктуру энергообеспечения</w:t>
      </w:r>
    </w:p>
    <w:p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К бизнес-приложениям относятся:</w:t>
      </w:r>
    </w:p>
    <w:p w:rsidR="00BD1438" w:rsidRPr="00BD1438" w:rsidRDefault="00BD1438" w:rsidP="00722640">
      <w:pPr>
        <w:pStyle w:val="af"/>
        <w:widowControl w:val="0"/>
        <w:numPr>
          <w:ilvl w:val="0"/>
          <w:numId w:val="32"/>
        </w:numPr>
        <w:spacing w:after="0" w:line="240" w:lineRule="auto"/>
        <w:rPr>
          <w:rFonts w:cs="Times New Roman"/>
          <w:szCs w:val="24"/>
        </w:rPr>
      </w:pPr>
      <w:r w:rsidRPr="00BD1438">
        <w:rPr>
          <w:rFonts w:cs="Times New Roman"/>
          <w:szCs w:val="24"/>
        </w:rPr>
        <w:t>системы электронного документооборота</w:t>
      </w:r>
    </w:p>
    <w:p w:rsidR="00BD1438" w:rsidRPr="00BD1438" w:rsidRDefault="00BD1438" w:rsidP="00722640">
      <w:pPr>
        <w:pStyle w:val="af"/>
        <w:widowControl w:val="0"/>
        <w:numPr>
          <w:ilvl w:val="0"/>
          <w:numId w:val="32"/>
        </w:numPr>
        <w:spacing w:after="0" w:line="240" w:lineRule="auto"/>
        <w:rPr>
          <w:rFonts w:cs="Times New Roman"/>
          <w:szCs w:val="24"/>
        </w:rPr>
      </w:pPr>
      <w:r w:rsidRPr="00BD1438">
        <w:rPr>
          <w:rFonts w:cs="Times New Roman"/>
          <w:szCs w:val="24"/>
        </w:rPr>
        <w:t>системы настройки производительности и виртуализации</w:t>
      </w:r>
    </w:p>
    <w:p w:rsidR="00BD1438" w:rsidRPr="00BD1438" w:rsidRDefault="00BD1438" w:rsidP="00722640">
      <w:pPr>
        <w:pStyle w:val="af"/>
        <w:widowControl w:val="0"/>
        <w:numPr>
          <w:ilvl w:val="0"/>
          <w:numId w:val="32"/>
        </w:numPr>
        <w:spacing w:after="0" w:line="240" w:lineRule="auto"/>
        <w:rPr>
          <w:rFonts w:cs="Times New Roman"/>
          <w:szCs w:val="24"/>
        </w:rPr>
      </w:pPr>
      <w:r w:rsidRPr="00BD1438">
        <w:rPr>
          <w:rFonts w:cs="Times New Roman"/>
          <w:szCs w:val="24"/>
        </w:rPr>
        <w:t>системы аутентификации</w:t>
      </w:r>
    </w:p>
    <w:p w:rsidR="00BD1438" w:rsidRDefault="00BD1438" w:rsidP="00A808FF">
      <w:pPr>
        <w:spacing w:line="240" w:lineRule="auto"/>
        <w:ind w:left="792" w:firstLine="0"/>
        <w:contextualSpacing/>
        <w:jc w:val="left"/>
        <w:rPr>
          <w:rFonts w:eastAsiaTheme="minorHAnsi" w:cs="Times New Roman"/>
          <w:szCs w:val="24"/>
          <w:lang w:eastAsia="en-US"/>
        </w:rPr>
      </w:pPr>
    </w:p>
    <w:p w:rsidR="00351531"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sidR="0018094F">
        <w:rPr>
          <w:rFonts w:eastAsiaTheme="minorHAnsi" w:cs="Times New Roman"/>
          <w:szCs w:val="24"/>
          <w:lang w:eastAsia="en-US"/>
        </w:rPr>
        <w:t xml:space="preserve"> 2.</w:t>
      </w:r>
    </w:p>
    <w:p w:rsidR="005F6CF2" w:rsidRPr="005F6CF2" w:rsidRDefault="005F6CF2" w:rsidP="005F6CF2">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В отличие от grid computing в облачных вычислениях … </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пользователи сами определяют характер решаемых задач</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пользователи определяют характер решаемых задач в организованном сообществе потребителей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характер решаемых задач определяется поставщиком облачных услуг</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Вероятность отказа физического сервера по сравнению с сервером, используемым по модели IaaS</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значительно выше</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значительно ниже</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 xml:space="preserve">примерно одинаковая </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Какая компания является «пионером» общедоступных технологий виртуализации?</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Amazon</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Google</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Microsoft</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VmWare</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Какая из моделей облачных вычислений ориентирована, в большей степени, на конечных пользователей?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Saas</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PaaS</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IaaS</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Если вы покупаете сервер, то это приобретение представляет собой </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капитальные затраты</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операционные затраты</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затраты из семейного бюджета</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 модели публичного облака инфраструктура подготовлена для: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открытого использования широким кругом лиц</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эксклюзивного использования одной организацией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эксклюзивного использования определенным сообществом потребителей</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lastRenderedPageBreak/>
        <w:t>В модели общественного облака инфраструктура подготовлена для: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открытого использования широким кругом лиц</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эксклюзивного использования одной организацией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эксклюзивного использования определенным сообществом потребителей</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Инфраструктура облачных вычислений состоит из следующих уровней: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физическая инфраструктура</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виртуальная инфраструктура</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программы управления облаком и создания услуг</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инженерная инфраструктура</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 модели «Инфраструктура как услуга» к потребительским относятся следующие ресурсы</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приложение</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вычислитель</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хранилище данных</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 модели «Платформа как услуга» к ресурсам поставщика относятся следующие:</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приложение</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сеть</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база данных</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 модели «Программное обеспечение как услуга» к ресурсам поставщика относятся: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приложение</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сеть</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операционная система</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ничего из перечисленного</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Гибкое масштабирование является: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преимуществом облачных вычислений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недостатком облачных вычислений</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не оказывает влияния на потребительские предпочтения</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Программы управления физической и виртуальной инфраструктурой предлагаются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поставщиками различных ресурсов инфраструктуры</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сторонними организациями</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оба ответа верные</w:t>
      </w:r>
    </w:p>
    <w:p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Если облачная инфраструктура сильно удалена от точки доступа:</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задержки сети увеличиваются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задержки сети уменьшаются</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удаленность не влияет на скорость передачи данных в сети</w:t>
      </w:r>
    </w:p>
    <w:p w:rsidR="005F6CF2" w:rsidRPr="006E6DC0" w:rsidRDefault="005F6CF2" w:rsidP="006E6DC0">
      <w:pPr>
        <w:numPr>
          <w:ilvl w:val="2"/>
          <w:numId w:val="5"/>
        </w:numPr>
        <w:spacing w:after="0" w:line="240" w:lineRule="auto"/>
        <w:ind w:left="1225" w:hanging="505"/>
        <w:contextualSpacing/>
        <w:jc w:val="left"/>
        <w:rPr>
          <w:rFonts w:eastAsiaTheme="minorHAnsi" w:cs="Times New Roman"/>
          <w:szCs w:val="24"/>
          <w:lang w:val="en-US" w:eastAsia="en-US"/>
        </w:rPr>
      </w:pPr>
      <w:r w:rsidRPr="006E6DC0">
        <w:rPr>
          <w:rFonts w:eastAsiaTheme="minorHAnsi" w:cs="Times New Roman"/>
          <w:szCs w:val="24"/>
          <w:lang w:val="en-US" w:eastAsia="en-US"/>
        </w:rPr>
        <w:t xml:space="preserve">VDS (Virtual Dedicated Server) </w:t>
      </w:r>
      <w:r w:rsidRPr="005F6CF2">
        <w:rPr>
          <w:rFonts w:eastAsiaTheme="minorHAnsi" w:cs="Times New Roman"/>
          <w:szCs w:val="24"/>
          <w:lang w:eastAsia="en-US"/>
        </w:rPr>
        <w:t>или</w:t>
      </w:r>
      <w:r w:rsidRPr="006E6DC0">
        <w:rPr>
          <w:rFonts w:eastAsiaTheme="minorHAnsi" w:cs="Times New Roman"/>
          <w:szCs w:val="24"/>
          <w:lang w:val="en-US" w:eastAsia="en-US"/>
        </w:rPr>
        <w:t xml:space="preserve"> VPS (Virtual Private Server) </w:t>
      </w:r>
      <w:r w:rsidRPr="005F6CF2">
        <w:rPr>
          <w:rFonts w:eastAsiaTheme="minorHAnsi" w:cs="Times New Roman"/>
          <w:szCs w:val="24"/>
          <w:lang w:eastAsia="en-US"/>
        </w:rPr>
        <w:t>это</w:t>
      </w:r>
      <w:r w:rsidRPr="006E6DC0">
        <w:rPr>
          <w:rFonts w:eastAsiaTheme="minorHAnsi" w:cs="Times New Roman"/>
          <w:szCs w:val="24"/>
          <w:lang w:val="en-US" w:eastAsia="en-US"/>
        </w:rPr>
        <w:t xml:space="preserve"> </w:t>
      </w:r>
      <w:r w:rsidRPr="005F6CF2">
        <w:rPr>
          <w:rFonts w:eastAsiaTheme="minorHAnsi" w:cs="Times New Roman"/>
          <w:szCs w:val="24"/>
          <w:lang w:eastAsia="en-US"/>
        </w:rPr>
        <w:t>услуга</w:t>
      </w:r>
      <w:r w:rsidRPr="006E6DC0">
        <w:rPr>
          <w:rFonts w:eastAsiaTheme="minorHAnsi" w:cs="Times New Roman"/>
          <w:szCs w:val="24"/>
          <w:lang w:val="en-US" w:eastAsia="en-US"/>
        </w:rPr>
        <w:t xml:space="preserve"> </w:t>
      </w:r>
      <w:r w:rsidRPr="005F6CF2">
        <w:rPr>
          <w:rFonts w:eastAsiaTheme="minorHAnsi" w:cs="Times New Roman"/>
          <w:szCs w:val="24"/>
          <w:lang w:eastAsia="en-US"/>
        </w:rPr>
        <w:t>где</w:t>
      </w:r>
      <w:r w:rsidRPr="006E6DC0">
        <w:rPr>
          <w:rFonts w:eastAsiaTheme="minorHAnsi" w:cs="Times New Roman"/>
          <w:szCs w:val="24"/>
          <w:lang w:val="en-US" w:eastAsia="en-US"/>
        </w:rPr>
        <w:t xml:space="preserve"> </w:t>
      </w:r>
      <w:r w:rsidRPr="005F6CF2">
        <w:rPr>
          <w:rFonts w:eastAsiaTheme="minorHAnsi" w:cs="Times New Roman"/>
          <w:szCs w:val="24"/>
          <w:lang w:eastAsia="en-US"/>
        </w:rPr>
        <w:t>пользователю</w:t>
      </w:r>
      <w:r w:rsidRPr="006E6DC0">
        <w:rPr>
          <w:rFonts w:eastAsiaTheme="minorHAnsi" w:cs="Times New Roman"/>
          <w:szCs w:val="24"/>
          <w:lang w:val="en-US" w:eastAsia="en-US"/>
        </w:rPr>
        <w:t>…</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предоставляется виртуальный сервер с максимальными привилегиями.</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где пользователю предоставляется виртуальный сервер с ограниченными возможностями</w:t>
      </w:r>
    </w:p>
    <w:p w:rsidR="005F6CF2"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предоставляется физический сервер в дата-центре с максимальными привилегиями.</w:t>
      </w:r>
    </w:p>
    <w:p w:rsidR="0018094F" w:rsidRPr="006E6DC0" w:rsidRDefault="005F6CF2" w:rsidP="006E6DC0">
      <w:pPr>
        <w:pStyle w:val="af"/>
        <w:widowControl w:val="0"/>
        <w:numPr>
          <w:ilvl w:val="0"/>
          <w:numId w:val="32"/>
        </w:numPr>
        <w:spacing w:after="0" w:line="240" w:lineRule="auto"/>
        <w:rPr>
          <w:rFonts w:cs="Times New Roman"/>
          <w:szCs w:val="24"/>
        </w:rPr>
      </w:pPr>
      <w:r w:rsidRPr="006E6DC0">
        <w:rPr>
          <w:rFonts w:cs="Times New Roman"/>
          <w:szCs w:val="24"/>
        </w:rPr>
        <w:t>предоставляется в аренду физический сервер для размещения в собственном ЦОДе</w:t>
      </w:r>
    </w:p>
    <w:p w:rsidR="005F6CF2" w:rsidRDefault="005F6CF2" w:rsidP="0018094F">
      <w:pPr>
        <w:spacing w:line="240" w:lineRule="auto"/>
        <w:contextualSpacing/>
        <w:jc w:val="left"/>
        <w:rPr>
          <w:rFonts w:eastAsiaTheme="minorHAnsi" w:cs="Times New Roman"/>
          <w:szCs w:val="24"/>
          <w:lang w:eastAsia="en-US"/>
        </w:rPr>
      </w:pPr>
    </w:p>
    <w:p w:rsidR="0018094F" w:rsidRPr="005622B6" w:rsidRDefault="0018094F" w:rsidP="00AA71D0">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Pr>
          <w:rFonts w:eastAsiaTheme="minorHAnsi" w:cs="Times New Roman"/>
          <w:szCs w:val="24"/>
          <w:lang w:eastAsia="en-US"/>
        </w:rPr>
        <w:t xml:space="preserve"> 3.</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Портал Azure является облачной платформой какого вендора?</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Microsoft</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Yandex</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lastRenderedPageBreak/>
        <w:t>Amazon</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При выборе IaaS-провайдера необходимо:</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удостоверится в надежности площадки оказания услуг</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изучить модели оборудования </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класс оборудования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выбрать надежного производителя оборудования</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В каких областях бизнеса применяется аренда сервисов с непредсказуемой нагрузкой?</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онлайн торговля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онлайн обучение</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разработка программного обеспечения</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Тестовые среды и разработка необходимы </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для тестирования продуктов разработки</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на случай нехватки собственных вычислительных ресурсов</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на случай отказа в работе собственной инфраструктуры</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Вынос в облако критичных сервисов компании необходим в случае, если</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есть вероятность отказа в работе собственной инфраструктуры</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компанией проводится разработка собственного программного обеспечения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компания применяет искусственный интеллект</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Технология 1СFresh </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позволяет создавать «облачные» сервисы, обеспечивающие абонентам (группам пользователей) доступ через Интернет к прикладным решениям на платформе «1С:Предприятие»</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тестировать продукты собственной разработки на платформе «1С:Предприятие»</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процессы, обеспечивающие поддержание жизненного цикла программного обеспечения</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Google Apps это</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среда, которая предоставляет средства совместной работы</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специализированный платформенный сервис для двустороннего обмена данными между облаком и устройствами, работающими по протоколу MQTT</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сервис для разработки программного обеспечения</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Yandex Compute Cloud</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вычислительные комплексы с возможностью легкого масштабирования и изменения конфигурации серверного оборудования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система для управления БД</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автоматизированный комплекс для распознания человеческой речи</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Cloud Big Data</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масштабируемый PaaS-сервис для анализа данных</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сервис аренды виртуальных машин</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платформа интернета вещей для быстрого создания IoT-решений</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val="en-US" w:eastAsia="en-US"/>
        </w:rPr>
      </w:pPr>
      <w:r w:rsidRPr="006D4FFF">
        <w:rPr>
          <w:rFonts w:eastAsiaTheme="minorHAnsi" w:cs="Times New Roman"/>
          <w:szCs w:val="24"/>
          <w:lang w:val="en-US" w:eastAsia="en-US"/>
        </w:rPr>
        <w:t>Yandex Data Science Virtual Machine</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это виртуальная машина с предустановленными популярными библиотеками для анализа данных и машинного обучения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система для управления БД</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платформа интернета вещей для быстрого создания IoT-решений</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Yandex DataLens</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Сервис визуализации и анализа данных.</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Сервис для быстрой разработки приложений на основе машинного обучения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Облачная Автоматизация на основе событий</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Модель DBaaS это</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lastRenderedPageBreak/>
        <w:t>облачные базы данных </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сценарии потоковой передачи данных с высокой пропускной способностью</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балансировщик нагрузок</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MSC Vision это</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технология распознавания лиц и объектов на базе машинного обучения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среда разработки приложений</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совместимое объектное хранилище</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MSC Sound это </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технология распознавания звуков и речи на базе машинного обучения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технология распознавания лиц и объектов на базе машинного обучения</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управляемое хранилище пользовательских записей</w:t>
      </w:r>
    </w:p>
    <w:p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MSC Cloud Backup это</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автоматизированное управление резервными копиями виртуальных машин и баз данных</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средства аварийного восстановления инфраструктуры</w:t>
      </w:r>
    </w:p>
    <w:p w:rsidR="00906D81" w:rsidRPr="006D4FFF" w:rsidRDefault="00906D81" w:rsidP="00906D81">
      <w:pPr>
        <w:pStyle w:val="af"/>
        <w:widowControl w:val="0"/>
        <w:numPr>
          <w:ilvl w:val="0"/>
          <w:numId w:val="32"/>
        </w:numPr>
        <w:spacing w:after="0" w:line="240" w:lineRule="auto"/>
        <w:rPr>
          <w:rFonts w:cs="Times New Roman"/>
          <w:szCs w:val="24"/>
        </w:rPr>
      </w:pPr>
      <w:r w:rsidRPr="006D4FFF">
        <w:rPr>
          <w:rFonts w:cs="Times New Roman"/>
          <w:szCs w:val="24"/>
        </w:rPr>
        <w:t>масштабируемый PaaS-сервис для анализа больших данных</w:t>
      </w:r>
    </w:p>
    <w:p w:rsidR="00906D81" w:rsidRPr="007B123D" w:rsidRDefault="00906D81" w:rsidP="00F5634E">
      <w:pPr>
        <w:spacing w:line="240" w:lineRule="auto"/>
        <w:ind w:left="1224" w:firstLine="0"/>
        <w:contextualSpacing/>
        <w:jc w:val="left"/>
        <w:rPr>
          <w:szCs w:val="28"/>
        </w:rPr>
      </w:pPr>
    </w:p>
    <w:p w:rsidR="0018094F" w:rsidRPr="005622B6" w:rsidRDefault="0018094F"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AA71D0">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итогового тестирования</w:t>
      </w:r>
      <w:r w:rsidR="00A808FF">
        <w:rPr>
          <w:rFonts w:eastAsiaTheme="minorHAnsi" w:cs="Times New Roman"/>
          <w:b/>
          <w:szCs w:val="24"/>
          <w:lang w:eastAsia="en-US"/>
        </w:rPr>
        <w:t xml:space="preserve"> </w:t>
      </w:r>
      <w:r w:rsidR="00A808FF" w:rsidRPr="0018094F">
        <w:rPr>
          <w:rFonts w:cs="Times New Roman"/>
          <w:szCs w:val="24"/>
        </w:rPr>
        <w:t xml:space="preserve"> (выберите один правильный ответ):</w:t>
      </w:r>
    </w:p>
    <w:p w:rsidR="0018094F" w:rsidRPr="0018094F" w:rsidRDefault="0018094F" w:rsidP="0018094F">
      <w:pPr>
        <w:widowControl w:val="0"/>
        <w:spacing w:after="0" w:line="240" w:lineRule="auto"/>
        <w:ind w:firstLine="0"/>
        <w:rPr>
          <w:rFonts w:cs="Times New Roman"/>
          <w:szCs w:val="24"/>
        </w:rPr>
      </w:pPr>
    </w:p>
    <w:p w:rsidR="00D1430C" w:rsidRDefault="00D1430C" w:rsidP="00AA71D0">
      <w:pPr>
        <w:numPr>
          <w:ilvl w:val="1"/>
          <w:numId w:val="5"/>
        </w:numPr>
        <w:tabs>
          <w:tab w:val="left" w:pos="709"/>
          <w:tab w:val="left" w:pos="993"/>
        </w:tabs>
        <w:spacing w:line="240" w:lineRule="auto"/>
        <w:ind w:left="0" w:firstLine="360"/>
        <w:contextualSpacing/>
        <w:jc w:val="left"/>
        <w:rPr>
          <w:rFonts w:cs="Times New Roman"/>
          <w:szCs w:val="24"/>
        </w:rPr>
      </w:pPr>
      <w:r>
        <w:rPr>
          <w:rFonts w:cs="Times New Roman"/>
          <w:szCs w:val="24"/>
        </w:rPr>
        <w:t xml:space="preserve">Укажите </w:t>
      </w:r>
      <w:r w:rsidR="00F06A2C" w:rsidRPr="00D1430C">
        <w:rPr>
          <w:rFonts w:cs="Times New Roman"/>
          <w:szCs w:val="24"/>
        </w:rPr>
        <w:t>преимуществ</w:t>
      </w:r>
      <w:r>
        <w:rPr>
          <w:rFonts w:cs="Times New Roman"/>
          <w:szCs w:val="24"/>
        </w:rPr>
        <w:t xml:space="preserve">а, которыми </w:t>
      </w:r>
      <w:r w:rsidR="00F06A2C" w:rsidRPr="00D1430C">
        <w:rPr>
          <w:rFonts w:cs="Times New Roman"/>
          <w:szCs w:val="24"/>
        </w:rPr>
        <w:t>обладает виртуализированный дата-центр по сравнению с классическим?</w:t>
      </w:r>
    </w:p>
    <w:p w:rsidR="00D1430C" w:rsidRPr="00D1430C" w:rsidRDefault="00D1430C" w:rsidP="00D1430C">
      <w:pPr>
        <w:pStyle w:val="af"/>
        <w:widowControl w:val="0"/>
        <w:numPr>
          <w:ilvl w:val="0"/>
          <w:numId w:val="14"/>
        </w:numPr>
        <w:tabs>
          <w:tab w:val="left" w:pos="426"/>
        </w:tabs>
        <w:spacing w:after="0" w:line="240" w:lineRule="auto"/>
        <w:ind w:left="0" w:firstLine="0"/>
        <w:rPr>
          <w:rFonts w:cs="Times New Roman"/>
          <w:szCs w:val="24"/>
        </w:rPr>
      </w:pPr>
      <w:r w:rsidRPr="00D1430C">
        <w:rPr>
          <w:rFonts w:cs="Times New Roman"/>
          <w:szCs w:val="24"/>
        </w:rPr>
        <w:t>стоимость эксплуатации виртуального дата-центра существенно ниже;</w:t>
      </w:r>
    </w:p>
    <w:p w:rsidR="00D1430C" w:rsidRPr="00D1430C" w:rsidRDefault="00D1430C" w:rsidP="00D1430C">
      <w:pPr>
        <w:pStyle w:val="af"/>
        <w:widowControl w:val="0"/>
        <w:numPr>
          <w:ilvl w:val="0"/>
          <w:numId w:val="14"/>
        </w:numPr>
        <w:tabs>
          <w:tab w:val="left" w:pos="426"/>
        </w:tabs>
        <w:spacing w:after="0" w:line="240" w:lineRule="auto"/>
        <w:ind w:left="0" w:firstLine="0"/>
        <w:rPr>
          <w:rFonts w:cs="Times New Roman"/>
          <w:szCs w:val="24"/>
        </w:rPr>
      </w:pPr>
      <w:r w:rsidRPr="00D1430C">
        <w:rPr>
          <w:rFonts w:cs="Times New Roman"/>
          <w:szCs w:val="24"/>
        </w:rPr>
        <w:t>виртуальные серверы легче подстраивать под изменяющиеся требования бизнеса</w:t>
      </w:r>
    </w:p>
    <w:p w:rsidR="00D1430C" w:rsidRPr="00D1430C" w:rsidRDefault="00D1430C" w:rsidP="00D1430C">
      <w:pPr>
        <w:pStyle w:val="af"/>
        <w:widowControl w:val="0"/>
        <w:numPr>
          <w:ilvl w:val="0"/>
          <w:numId w:val="14"/>
        </w:numPr>
        <w:tabs>
          <w:tab w:val="left" w:pos="426"/>
        </w:tabs>
        <w:spacing w:after="0" w:line="240" w:lineRule="auto"/>
        <w:ind w:left="0" w:firstLine="0"/>
        <w:rPr>
          <w:rFonts w:cs="Times New Roman"/>
          <w:szCs w:val="24"/>
        </w:rPr>
      </w:pPr>
      <w:r w:rsidRPr="00D1430C">
        <w:rPr>
          <w:rFonts w:cs="Times New Roman"/>
          <w:szCs w:val="24"/>
        </w:rPr>
        <w:t>виртуальные системы серьезно упрощают процесс восстановления данных</w:t>
      </w:r>
    </w:p>
    <w:p w:rsidR="00D1430C" w:rsidRPr="00D1430C" w:rsidRDefault="00D1430C" w:rsidP="00AA71D0">
      <w:pPr>
        <w:numPr>
          <w:ilvl w:val="1"/>
          <w:numId w:val="5"/>
        </w:numPr>
        <w:tabs>
          <w:tab w:val="left" w:pos="709"/>
          <w:tab w:val="left" w:pos="993"/>
        </w:tabs>
        <w:spacing w:before="240" w:line="240" w:lineRule="auto"/>
        <w:ind w:left="0" w:firstLine="357"/>
        <w:contextualSpacing/>
        <w:jc w:val="left"/>
        <w:rPr>
          <w:rFonts w:cs="Times New Roman"/>
          <w:szCs w:val="24"/>
        </w:rPr>
      </w:pPr>
      <w:r>
        <w:rPr>
          <w:rFonts w:cs="Times New Roman"/>
          <w:szCs w:val="24"/>
        </w:rPr>
        <w:t xml:space="preserve">Укажите </w:t>
      </w:r>
      <w:r w:rsidRPr="00D1430C">
        <w:rPr>
          <w:rFonts w:cs="Times New Roman"/>
          <w:szCs w:val="24"/>
        </w:rPr>
        <w:t>преимуществ</w:t>
      </w:r>
      <w:r>
        <w:rPr>
          <w:rFonts w:cs="Times New Roman"/>
          <w:szCs w:val="24"/>
        </w:rPr>
        <w:t>о</w:t>
      </w:r>
      <w:r>
        <w:t xml:space="preserve"> модели SaaS для клиентов.</w:t>
      </w:r>
    </w:p>
    <w:p w:rsidR="00D1430C" w:rsidRPr="00D1430C" w:rsidRDefault="00D1430C" w:rsidP="00D1430C">
      <w:pPr>
        <w:widowControl w:val="0"/>
        <w:spacing w:after="0" w:line="240" w:lineRule="auto"/>
        <w:ind w:firstLine="0"/>
        <w:jc w:val="left"/>
        <w:rPr>
          <w:rFonts w:cs="Times New Roman"/>
          <w:szCs w:val="24"/>
        </w:rPr>
      </w:pPr>
      <w:r w:rsidRPr="00F5634E">
        <w:rPr>
          <w:rFonts w:cs="Times New Roman"/>
          <w:szCs w:val="24"/>
        </w:rPr>
        <w:t xml:space="preserve">A) </w:t>
      </w:r>
      <w:r>
        <w:rPr>
          <w:rFonts w:cs="Times New Roman"/>
          <w:szCs w:val="24"/>
        </w:rPr>
        <w:t>о</w:t>
      </w:r>
      <w:r w:rsidRPr="00D1430C">
        <w:rPr>
          <w:rFonts w:cs="Times New Roman"/>
          <w:szCs w:val="24"/>
        </w:rPr>
        <w:t>тсутствие затрат, связанных с установкой, обновлением и поддержкой работоспособности оборудования и работающего на нём программного обеспечения;</w:t>
      </w:r>
    </w:p>
    <w:p w:rsidR="00D1430C" w:rsidRPr="00D1430C" w:rsidRDefault="00D1430C" w:rsidP="00D1430C">
      <w:pPr>
        <w:widowControl w:val="0"/>
        <w:spacing w:after="0" w:line="240" w:lineRule="auto"/>
        <w:ind w:firstLine="0"/>
        <w:jc w:val="left"/>
        <w:rPr>
          <w:rFonts w:cs="Times New Roman"/>
          <w:szCs w:val="24"/>
        </w:rPr>
      </w:pPr>
      <w:r w:rsidRPr="00F5634E">
        <w:rPr>
          <w:rFonts w:cs="Times New Roman"/>
          <w:szCs w:val="24"/>
        </w:rPr>
        <w:t xml:space="preserve">B) </w:t>
      </w:r>
      <w:r>
        <w:rPr>
          <w:rFonts w:cs="Times New Roman"/>
          <w:szCs w:val="24"/>
        </w:rPr>
        <w:t>о</w:t>
      </w:r>
      <w:r w:rsidRPr="00D1430C">
        <w:rPr>
          <w:rFonts w:cs="Times New Roman"/>
          <w:szCs w:val="24"/>
        </w:rPr>
        <w:t>тсутствие затрат, связанных с установкой, обновлением и поддержкой работоспособности оборудования;</w:t>
      </w:r>
    </w:p>
    <w:p w:rsidR="00D1430C" w:rsidRDefault="00D1430C" w:rsidP="00D1430C">
      <w:pPr>
        <w:widowControl w:val="0"/>
        <w:spacing w:after="0" w:line="240" w:lineRule="auto"/>
        <w:ind w:firstLine="0"/>
        <w:jc w:val="left"/>
        <w:rPr>
          <w:rFonts w:cs="Times New Roman"/>
          <w:szCs w:val="24"/>
        </w:rPr>
      </w:pPr>
      <w:r>
        <w:rPr>
          <w:rFonts w:cs="Times New Roman"/>
          <w:szCs w:val="24"/>
        </w:rPr>
        <w:t>С) о</w:t>
      </w:r>
      <w:r w:rsidRPr="00D1430C">
        <w:rPr>
          <w:rFonts w:cs="Times New Roman"/>
          <w:szCs w:val="24"/>
        </w:rPr>
        <w:t>тсутствие затрат, связанных с установкой, обновлением и поддержкой работоспособности программного обеспечения.</w:t>
      </w:r>
    </w:p>
    <w:p w:rsidR="00676746" w:rsidRPr="00E53837" w:rsidRDefault="00676746" w:rsidP="00D1430C">
      <w:pPr>
        <w:widowControl w:val="0"/>
        <w:spacing w:after="0" w:line="240" w:lineRule="auto"/>
        <w:ind w:firstLine="0"/>
        <w:jc w:val="left"/>
        <w:rPr>
          <w:rFonts w:cs="Times New Roman"/>
          <w:szCs w:val="24"/>
        </w:rPr>
      </w:pPr>
    </w:p>
    <w:p w:rsidR="00676746" w:rsidRPr="006E6F54" w:rsidRDefault="00676746" w:rsidP="00AA71D0">
      <w:pPr>
        <w:numPr>
          <w:ilvl w:val="1"/>
          <w:numId w:val="5"/>
        </w:numPr>
        <w:tabs>
          <w:tab w:val="left" w:pos="709"/>
          <w:tab w:val="left" w:pos="993"/>
        </w:tabs>
        <w:spacing w:before="240" w:line="240" w:lineRule="auto"/>
        <w:ind w:left="0" w:firstLine="357"/>
        <w:contextualSpacing/>
        <w:jc w:val="left"/>
        <w:rPr>
          <w:rFonts w:cs="Times New Roman"/>
          <w:szCs w:val="24"/>
        </w:rPr>
      </w:pPr>
      <w:r w:rsidRPr="006E6F54">
        <w:rPr>
          <w:rFonts w:cs="Times New Roman"/>
          <w:szCs w:val="24"/>
        </w:rPr>
        <w:t xml:space="preserve">При </w:t>
      </w:r>
      <w:r>
        <w:rPr>
          <w:rFonts w:cs="Times New Roman"/>
          <w:szCs w:val="24"/>
        </w:rPr>
        <w:t xml:space="preserve">отключении физического сервера из </w:t>
      </w:r>
      <w:r>
        <w:rPr>
          <w:rFonts w:cstheme="minorHAnsi"/>
          <w:szCs w:val="24"/>
        </w:rPr>
        <w:t>пула физических серверов</w:t>
      </w:r>
    </w:p>
    <w:p w:rsidR="00676746" w:rsidRPr="006E6F54" w:rsidRDefault="00676746" w:rsidP="00676746">
      <w:pPr>
        <w:widowControl w:val="0"/>
        <w:spacing w:after="0" w:line="240" w:lineRule="auto"/>
        <w:ind w:firstLine="0"/>
        <w:rPr>
          <w:rFonts w:cs="Times New Roman"/>
          <w:szCs w:val="24"/>
        </w:rPr>
      </w:pPr>
      <w:r w:rsidRPr="006E6F54">
        <w:rPr>
          <w:rFonts w:cs="Times New Roman"/>
          <w:szCs w:val="24"/>
        </w:rPr>
        <w:t>A) виртуальная машина будет запущена на другом из наименее загруженных </w:t>
      </w:r>
      <w:r>
        <w:rPr>
          <w:rFonts w:cs="Times New Roman"/>
          <w:szCs w:val="24"/>
        </w:rPr>
        <w:t>серверов</w:t>
      </w:r>
    </w:p>
    <w:p w:rsidR="00676746" w:rsidRDefault="00676746" w:rsidP="00676746">
      <w:pPr>
        <w:widowControl w:val="0"/>
        <w:spacing w:after="0" w:line="240" w:lineRule="auto"/>
        <w:ind w:firstLine="0"/>
        <w:rPr>
          <w:rFonts w:cs="Times New Roman"/>
          <w:szCs w:val="24"/>
        </w:rPr>
      </w:pPr>
      <w:r>
        <w:rPr>
          <w:rFonts w:cs="Times New Roman"/>
          <w:szCs w:val="24"/>
        </w:rPr>
        <w:t>B) произойдет</w:t>
      </w:r>
      <w:r w:rsidRPr="006E6F54">
        <w:rPr>
          <w:rFonts w:cs="Times New Roman"/>
          <w:szCs w:val="24"/>
        </w:rPr>
        <w:t xml:space="preserve"> частичная потеря данных </w:t>
      </w:r>
    </w:p>
    <w:p w:rsidR="00676746" w:rsidRDefault="00676746" w:rsidP="00676746">
      <w:pPr>
        <w:widowControl w:val="0"/>
        <w:spacing w:after="0" w:line="240" w:lineRule="auto"/>
        <w:ind w:firstLine="0"/>
        <w:rPr>
          <w:rFonts w:cs="Times New Roman"/>
          <w:szCs w:val="24"/>
        </w:rPr>
      </w:pPr>
      <w:r w:rsidRPr="006E6F54">
        <w:rPr>
          <w:rFonts w:cs="Times New Roman"/>
          <w:szCs w:val="24"/>
        </w:rPr>
        <w:t xml:space="preserve">C) </w:t>
      </w:r>
      <w:r>
        <w:rPr>
          <w:rFonts w:cs="Times New Roman"/>
          <w:szCs w:val="24"/>
        </w:rPr>
        <w:t>правильный ответ отсутствует</w:t>
      </w:r>
    </w:p>
    <w:p w:rsidR="00676746" w:rsidRPr="006E6F54" w:rsidRDefault="00676746" w:rsidP="00676746">
      <w:pPr>
        <w:widowControl w:val="0"/>
        <w:spacing w:after="0" w:line="240" w:lineRule="auto"/>
        <w:ind w:firstLine="0"/>
        <w:rPr>
          <w:rFonts w:cs="Times New Roman"/>
          <w:szCs w:val="24"/>
        </w:rPr>
      </w:pPr>
    </w:p>
    <w:p w:rsidR="00F06A2C" w:rsidRPr="00676746" w:rsidRDefault="00676746" w:rsidP="00AA71D0">
      <w:pPr>
        <w:numPr>
          <w:ilvl w:val="1"/>
          <w:numId w:val="5"/>
        </w:numPr>
        <w:tabs>
          <w:tab w:val="left" w:pos="709"/>
          <w:tab w:val="left" w:pos="993"/>
        </w:tabs>
        <w:spacing w:before="240" w:after="0" w:line="240" w:lineRule="auto"/>
        <w:ind w:left="0" w:firstLine="357"/>
        <w:contextualSpacing/>
        <w:jc w:val="left"/>
      </w:pPr>
      <w:r w:rsidRPr="00AA71D0">
        <w:rPr>
          <w:rFonts w:cs="Times New Roman"/>
          <w:szCs w:val="24"/>
        </w:rPr>
        <w:t>Технологические</w:t>
      </w:r>
      <w:r w:rsidRPr="00676746">
        <w:rPr>
          <w:rFonts w:cstheme="minorHAnsi"/>
          <w:szCs w:val="24"/>
        </w:rPr>
        <w:t xml:space="preserve"> блоки центра обработки данных включают в себя:</w:t>
      </w:r>
    </w:p>
    <w:p w:rsidR="00676746" w:rsidRPr="00676746" w:rsidRDefault="00676746" w:rsidP="00676746">
      <w:pPr>
        <w:pStyle w:val="af"/>
        <w:widowControl w:val="0"/>
        <w:numPr>
          <w:ilvl w:val="0"/>
          <w:numId w:val="16"/>
        </w:numPr>
        <w:tabs>
          <w:tab w:val="left" w:pos="426"/>
        </w:tabs>
        <w:spacing w:after="0" w:line="240" w:lineRule="auto"/>
        <w:ind w:left="0" w:firstLine="0"/>
        <w:rPr>
          <w:rFonts w:cs="Times New Roman"/>
          <w:szCs w:val="24"/>
        </w:rPr>
      </w:pPr>
      <w:r w:rsidRPr="00676746">
        <w:rPr>
          <w:rFonts w:cs="Times New Roman"/>
          <w:szCs w:val="24"/>
        </w:rPr>
        <w:t>инженерные системы</w:t>
      </w:r>
    </w:p>
    <w:p w:rsidR="00676746" w:rsidRPr="00676746" w:rsidRDefault="00676746" w:rsidP="00676746">
      <w:pPr>
        <w:pStyle w:val="af"/>
        <w:widowControl w:val="0"/>
        <w:numPr>
          <w:ilvl w:val="0"/>
          <w:numId w:val="16"/>
        </w:numPr>
        <w:tabs>
          <w:tab w:val="left" w:pos="426"/>
        </w:tabs>
        <w:spacing w:after="0" w:line="240" w:lineRule="auto"/>
        <w:ind w:left="0" w:firstLine="0"/>
        <w:rPr>
          <w:rFonts w:cs="Times New Roman"/>
          <w:szCs w:val="24"/>
        </w:rPr>
      </w:pPr>
      <w:r w:rsidRPr="00676746">
        <w:rPr>
          <w:rFonts w:cs="Times New Roman"/>
          <w:szCs w:val="24"/>
        </w:rPr>
        <w:t>телекоммуникационная инфраструктура</w:t>
      </w:r>
    </w:p>
    <w:p w:rsidR="00F06A2C" w:rsidRPr="00676746" w:rsidRDefault="00676746" w:rsidP="00676746">
      <w:pPr>
        <w:pStyle w:val="af"/>
        <w:widowControl w:val="0"/>
        <w:numPr>
          <w:ilvl w:val="0"/>
          <w:numId w:val="16"/>
        </w:numPr>
        <w:tabs>
          <w:tab w:val="left" w:pos="426"/>
        </w:tabs>
        <w:spacing w:after="0" w:line="240" w:lineRule="auto"/>
        <w:ind w:left="0" w:firstLine="0"/>
        <w:rPr>
          <w:rFonts w:cs="Times New Roman"/>
          <w:szCs w:val="24"/>
        </w:rPr>
      </w:pPr>
      <w:r w:rsidRPr="00D1430C">
        <w:rPr>
          <w:rFonts w:cs="Times New Roman"/>
          <w:szCs w:val="24"/>
        </w:rPr>
        <w:t>виртуальные серверы</w:t>
      </w:r>
    </w:p>
    <w:p w:rsidR="00676746" w:rsidRPr="00676746" w:rsidRDefault="00676746" w:rsidP="00676746">
      <w:pPr>
        <w:pStyle w:val="af"/>
        <w:widowControl w:val="0"/>
        <w:numPr>
          <w:ilvl w:val="0"/>
          <w:numId w:val="16"/>
        </w:numPr>
        <w:tabs>
          <w:tab w:val="left" w:pos="426"/>
        </w:tabs>
        <w:spacing w:after="0" w:line="240" w:lineRule="auto"/>
        <w:ind w:left="0" w:firstLine="0"/>
      </w:pPr>
      <w:r w:rsidRPr="00676746">
        <w:rPr>
          <w:rFonts w:cs="Times New Roman"/>
          <w:szCs w:val="24"/>
        </w:rPr>
        <w:t>системы</w:t>
      </w:r>
      <w:r w:rsidRPr="00CD028F">
        <w:rPr>
          <w:szCs w:val="24"/>
        </w:rPr>
        <w:t xml:space="preserve"> хранения данных</w:t>
      </w:r>
    </w:p>
    <w:p w:rsidR="00676746" w:rsidRDefault="00676746" w:rsidP="00676746">
      <w:pPr>
        <w:widowControl w:val="0"/>
        <w:tabs>
          <w:tab w:val="left" w:pos="426"/>
        </w:tabs>
        <w:spacing w:after="0" w:line="240" w:lineRule="auto"/>
      </w:pPr>
    </w:p>
    <w:p w:rsidR="00676746" w:rsidRDefault="004A6437" w:rsidP="00AA71D0">
      <w:pPr>
        <w:numPr>
          <w:ilvl w:val="1"/>
          <w:numId w:val="5"/>
        </w:numPr>
        <w:tabs>
          <w:tab w:val="left" w:pos="709"/>
          <w:tab w:val="left" w:pos="993"/>
        </w:tabs>
        <w:spacing w:before="240" w:after="0" w:line="240" w:lineRule="auto"/>
        <w:ind w:left="0" w:firstLine="357"/>
        <w:contextualSpacing/>
        <w:jc w:val="left"/>
        <w:rPr>
          <w:rFonts w:cstheme="minorHAnsi"/>
          <w:szCs w:val="24"/>
        </w:rPr>
      </w:pPr>
      <w:r>
        <w:rPr>
          <w:rFonts w:cstheme="minorHAnsi"/>
          <w:szCs w:val="24"/>
        </w:rPr>
        <w:t xml:space="preserve">Укажите </w:t>
      </w:r>
      <w:r w:rsidRPr="00AA71D0">
        <w:rPr>
          <w:rFonts w:cs="Times New Roman"/>
          <w:szCs w:val="24"/>
        </w:rPr>
        <w:t>основные</w:t>
      </w:r>
      <w:r w:rsidRPr="00A838E1">
        <w:rPr>
          <w:rFonts w:cstheme="minorHAnsi"/>
          <w:szCs w:val="24"/>
        </w:rPr>
        <w:t xml:space="preserve"> компонент</w:t>
      </w:r>
      <w:r>
        <w:rPr>
          <w:rFonts w:cstheme="minorHAnsi"/>
          <w:szCs w:val="24"/>
        </w:rPr>
        <w:t>ы</w:t>
      </w:r>
      <w:r w:rsidRPr="00A838E1">
        <w:rPr>
          <w:rFonts w:cstheme="minorHAnsi"/>
          <w:szCs w:val="24"/>
        </w:rPr>
        <w:t xml:space="preserve"> дата-центра, необходимых для </w:t>
      </w:r>
      <w:r>
        <w:rPr>
          <w:rFonts w:cstheme="minorHAnsi"/>
          <w:szCs w:val="24"/>
        </w:rPr>
        <w:t xml:space="preserve">его </w:t>
      </w:r>
      <w:r w:rsidRPr="00A838E1">
        <w:rPr>
          <w:rFonts w:cstheme="minorHAnsi"/>
          <w:szCs w:val="24"/>
        </w:rPr>
        <w:t>функционирования</w:t>
      </w:r>
    </w:p>
    <w:p w:rsidR="004A6437" w:rsidRPr="004A6437" w:rsidRDefault="004A6437" w:rsidP="004A6437">
      <w:pPr>
        <w:pStyle w:val="af"/>
        <w:widowControl w:val="0"/>
        <w:numPr>
          <w:ilvl w:val="0"/>
          <w:numId w:val="17"/>
        </w:numPr>
        <w:tabs>
          <w:tab w:val="left" w:pos="426"/>
        </w:tabs>
        <w:spacing w:after="0" w:line="240" w:lineRule="auto"/>
        <w:ind w:hanging="720"/>
        <w:rPr>
          <w:rFonts w:cs="Times New Roman"/>
          <w:szCs w:val="24"/>
        </w:rPr>
      </w:pPr>
      <w:r w:rsidRPr="004A6437">
        <w:rPr>
          <w:rFonts w:cs="Times New Roman"/>
          <w:szCs w:val="24"/>
        </w:rPr>
        <w:t>Приложение</w:t>
      </w:r>
    </w:p>
    <w:p w:rsidR="004A6437" w:rsidRPr="004A6437" w:rsidRDefault="004A6437" w:rsidP="004A6437">
      <w:pPr>
        <w:pStyle w:val="af"/>
        <w:widowControl w:val="0"/>
        <w:numPr>
          <w:ilvl w:val="0"/>
          <w:numId w:val="17"/>
        </w:numPr>
        <w:tabs>
          <w:tab w:val="left" w:pos="426"/>
        </w:tabs>
        <w:spacing w:after="0" w:line="240" w:lineRule="auto"/>
        <w:ind w:left="0" w:firstLine="0"/>
        <w:rPr>
          <w:rFonts w:cs="Times New Roman"/>
          <w:szCs w:val="24"/>
        </w:rPr>
      </w:pPr>
      <w:r w:rsidRPr="004A6437">
        <w:rPr>
          <w:rFonts w:cs="Times New Roman"/>
          <w:szCs w:val="24"/>
        </w:rPr>
        <w:t>Система управления базами данных</w:t>
      </w:r>
    </w:p>
    <w:p w:rsidR="004A6437" w:rsidRPr="004A6437" w:rsidRDefault="004A6437" w:rsidP="004A6437">
      <w:pPr>
        <w:pStyle w:val="af"/>
        <w:widowControl w:val="0"/>
        <w:numPr>
          <w:ilvl w:val="0"/>
          <w:numId w:val="17"/>
        </w:numPr>
        <w:tabs>
          <w:tab w:val="left" w:pos="426"/>
        </w:tabs>
        <w:spacing w:after="0" w:line="240" w:lineRule="auto"/>
        <w:ind w:left="0" w:firstLine="0"/>
        <w:rPr>
          <w:rFonts w:cs="Times New Roman"/>
          <w:szCs w:val="24"/>
        </w:rPr>
      </w:pPr>
      <w:r w:rsidRPr="00D1430C">
        <w:rPr>
          <w:rFonts w:cs="Times New Roman"/>
          <w:szCs w:val="24"/>
        </w:rPr>
        <w:t>виртуализированный дата-центр</w:t>
      </w:r>
    </w:p>
    <w:p w:rsidR="00676746" w:rsidRPr="004A6437" w:rsidRDefault="004A6437" w:rsidP="004A6437">
      <w:pPr>
        <w:pStyle w:val="af"/>
        <w:widowControl w:val="0"/>
        <w:numPr>
          <w:ilvl w:val="0"/>
          <w:numId w:val="17"/>
        </w:numPr>
        <w:tabs>
          <w:tab w:val="left" w:pos="426"/>
        </w:tabs>
        <w:spacing w:after="0" w:line="240" w:lineRule="auto"/>
        <w:ind w:left="0" w:firstLine="0"/>
        <w:rPr>
          <w:rFonts w:cs="Times New Roman"/>
          <w:szCs w:val="24"/>
        </w:rPr>
      </w:pPr>
      <w:r w:rsidRPr="004A6437">
        <w:rPr>
          <w:rFonts w:cs="Times New Roman"/>
          <w:szCs w:val="24"/>
        </w:rPr>
        <w:t>Microsoft Windows</w:t>
      </w:r>
    </w:p>
    <w:p w:rsidR="004A6437" w:rsidRDefault="004A6437" w:rsidP="004A6437">
      <w:pPr>
        <w:widowControl w:val="0"/>
        <w:tabs>
          <w:tab w:val="left" w:pos="426"/>
        </w:tabs>
        <w:spacing w:after="0" w:line="240" w:lineRule="auto"/>
        <w:rPr>
          <w:rFonts w:cs="Times New Roman"/>
          <w:szCs w:val="24"/>
          <w:lang w:val="en-US"/>
        </w:rPr>
      </w:pPr>
    </w:p>
    <w:p w:rsidR="00636CC0" w:rsidRDefault="004A6437"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lang w:val="en-US"/>
        </w:rPr>
        <w:t>GRID</w:t>
      </w:r>
      <w:r w:rsidRPr="004A6437">
        <w:rPr>
          <w:rFonts w:cs="Times New Roman"/>
          <w:szCs w:val="24"/>
        </w:rPr>
        <w:t>-</w:t>
      </w:r>
      <w:r>
        <w:rPr>
          <w:rFonts w:cs="Times New Roman"/>
          <w:szCs w:val="24"/>
        </w:rPr>
        <w:t xml:space="preserve">вычисления – это </w:t>
      </w:r>
    </w:p>
    <w:p w:rsidR="004A6437" w:rsidRDefault="004A6437" w:rsidP="00636CC0">
      <w:pPr>
        <w:pStyle w:val="af"/>
        <w:widowControl w:val="0"/>
        <w:numPr>
          <w:ilvl w:val="0"/>
          <w:numId w:val="18"/>
        </w:numPr>
        <w:tabs>
          <w:tab w:val="left" w:pos="426"/>
        </w:tabs>
        <w:spacing w:after="0" w:line="240" w:lineRule="auto"/>
        <w:ind w:left="0" w:firstLine="0"/>
        <w:rPr>
          <w:rFonts w:cs="Times New Roman"/>
          <w:szCs w:val="24"/>
        </w:rPr>
      </w:pPr>
      <w:r>
        <w:rPr>
          <w:rFonts w:cs="Times New Roman"/>
          <w:szCs w:val="24"/>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rsidR="00636CC0" w:rsidRPr="00636CC0" w:rsidRDefault="00636CC0" w:rsidP="00636CC0">
      <w:pPr>
        <w:pStyle w:val="af"/>
        <w:widowControl w:val="0"/>
        <w:numPr>
          <w:ilvl w:val="0"/>
          <w:numId w:val="18"/>
        </w:numPr>
        <w:tabs>
          <w:tab w:val="left" w:pos="426"/>
        </w:tabs>
        <w:spacing w:after="0" w:line="240" w:lineRule="auto"/>
        <w:ind w:left="0" w:firstLine="0"/>
        <w:rPr>
          <w:rFonts w:cs="Times New Roman"/>
          <w:szCs w:val="24"/>
        </w:rPr>
      </w:pPr>
      <w:r w:rsidRPr="00636CC0">
        <w:rPr>
          <w:rFonts w:cs="Times New Roman"/>
          <w:szCs w:val="24"/>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rsidR="00636CC0" w:rsidRPr="00636CC0" w:rsidRDefault="00636CC0" w:rsidP="00636CC0">
      <w:pPr>
        <w:pStyle w:val="af"/>
        <w:widowControl w:val="0"/>
        <w:numPr>
          <w:ilvl w:val="0"/>
          <w:numId w:val="18"/>
        </w:numPr>
        <w:tabs>
          <w:tab w:val="left" w:pos="426"/>
        </w:tabs>
        <w:spacing w:after="0" w:line="240" w:lineRule="auto"/>
        <w:ind w:left="0" w:firstLine="0"/>
        <w:rPr>
          <w:rFonts w:cs="Times New Roman"/>
          <w:szCs w:val="24"/>
        </w:rPr>
      </w:pPr>
      <w:r w:rsidRPr="00636CC0">
        <w:rPr>
          <w:rFonts w:cs="Times New Roman"/>
          <w:szCs w:val="24"/>
        </w:rPr>
        <w:t>технологи</w:t>
      </w:r>
      <w:r>
        <w:rPr>
          <w:rFonts w:cs="Times New Roman"/>
          <w:szCs w:val="24"/>
        </w:rPr>
        <w:t>я</w:t>
      </w:r>
      <w:r w:rsidRPr="00636CC0">
        <w:rPr>
          <w:rFonts w:cs="Times New Roman"/>
          <w:szCs w:val="24"/>
        </w:rPr>
        <w:t>, позволяющ</w:t>
      </w:r>
      <w:r>
        <w:rPr>
          <w:rFonts w:cs="Times New Roman"/>
          <w:szCs w:val="24"/>
        </w:rPr>
        <w:t>ая</w:t>
      </w:r>
      <w:r w:rsidRPr="00636CC0">
        <w:rPr>
          <w:rFonts w:cs="Times New Roman"/>
          <w:szCs w:val="24"/>
        </w:rPr>
        <w:t xml:space="preserve"> пользователям ИТ-ресурсов абстрагироваться от их физических характеристик</w:t>
      </w:r>
    </w:p>
    <w:p w:rsidR="00636CC0" w:rsidRDefault="00636CC0" w:rsidP="004A6437">
      <w:pPr>
        <w:widowControl w:val="0"/>
        <w:tabs>
          <w:tab w:val="left" w:pos="426"/>
        </w:tabs>
        <w:spacing w:after="0" w:line="240" w:lineRule="auto"/>
        <w:rPr>
          <w:rFonts w:cs="Times New Roman"/>
          <w:szCs w:val="24"/>
        </w:rPr>
      </w:pPr>
    </w:p>
    <w:p w:rsidR="00636CC0"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rPr>
        <w:t>Выбор поставщика облачных услуг актуален для…</w:t>
      </w:r>
    </w:p>
    <w:p w:rsidR="00B0799B" w:rsidRDefault="00B0799B" w:rsidP="00B0799B">
      <w:pPr>
        <w:pStyle w:val="af"/>
        <w:widowControl w:val="0"/>
        <w:numPr>
          <w:ilvl w:val="0"/>
          <w:numId w:val="20"/>
        </w:numPr>
        <w:tabs>
          <w:tab w:val="left" w:pos="426"/>
        </w:tabs>
        <w:spacing w:after="0" w:line="240" w:lineRule="auto"/>
        <w:ind w:left="0" w:firstLine="0"/>
        <w:rPr>
          <w:rFonts w:cs="Times New Roman"/>
          <w:szCs w:val="24"/>
        </w:rPr>
      </w:pPr>
      <w:r>
        <w:rPr>
          <w:rFonts w:cs="Times New Roman"/>
          <w:szCs w:val="24"/>
        </w:rPr>
        <w:t>публичного облака</w:t>
      </w:r>
    </w:p>
    <w:p w:rsidR="00B0799B" w:rsidRDefault="00B0799B" w:rsidP="00B0799B">
      <w:pPr>
        <w:pStyle w:val="af"/>
        <w:widowControl w:val="0"/>
        <w:numPr>
          <w:ilvl w:val="0"/>
          <w:numId w:val="20"/>
        </w:numPr>
        <w:tabs>
          <w:tab w:val="left" w:pos="426"/>
        </w:tabs>
        <w:spacing w:after="0" w:line="240" w:lineRule="auto"/>
        <w:ind w:left="0" w:firstLine="0"/>
        <w:rPr>
          <w:rFonts w:cs="Times New Roman"/>
          <w:szCs w:val="24"/>
        </w:rPr>
      </w:pPr>
      <w:r>
        <w:rPr>
          <w:rFonts w:cs="Times New Roman"/>
          <w:szCs w:val="24"/>
        </w:rPr>
        <w:t>частного облака</w:t>
      </w:r>
    </w:p>
    <w:p w:rsidR="00B0799B" w:rsidRDefault="00B0799B" w:rsidP="00B0799B">
      <w:pPr>
        <w:pStyle w:val="af"/>
        <w:widowControl w:val="0"/>
        <w:numPr>
          <w:ilvl w:val="0"/>
          <w:numId w:val="20"/>
        </w:numPr>
        <w:tabs>
          <w:tab w:val="left" w:pos="426"/>
        </w:tabs>
        <w:spacing w:after="0" w:line="240" w:lineRule="auto"/>
        <w:ind w:left="0" w:firstLine="0"/>
        <w:rPr>
          <w:rFonts w:cs="Times New Roman"/>
          <w:szCs w:val="24"/>
        </w:rPr>
      </w:pPr>
      <w:r>
        <w:rPr>
          <w:rFonts w:cs="Times New Roman"/>
          <w:szCs w:val="24"/>
        </w:rPr>
        <w:t>зеленого облака</w:t>
      </w:r>
    </w:p>
    <w:p w:rsidR="00636CC0"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rPr>
        <w:t xml:space="preserve">К какой из моделей облачных услуг относится обращение пользователя к сайту </w:t>
      </w:r>
      <w:r>
        <w:rPr>
          <w:rFonts w:cs="Times New Roman"/>
          <w:szCs w:val="24"/>
          <w:lang w:val="en-US"/>
        </w:rPr>
        <w:t>Gmail</w:t>
      </w:r>
    </w:p>
    <w:p w:rsidR="00B0799B" w:rsidRPr="00B0799B" w:rsidRDefault="00B0799B" w:rsidP="00B0799B">
      <w:pPr>
        <w:pStyle w:val="af"/>
        <w:widowControl w:val="0"/>
        <w:numPr>
          <w:ilvl w:val="0"/>
          <w:numId w:val="21"/>
        </w:numPr>
        <w:tabs>
          <w:tab w:val="left" w:pos="426"/>
        </w:tabs>
        <w:spacing w:after="0" w:line="240" w:lineRule="auto"/>
        <w:ind w:left="0" w:firstLine="0"/>
        <w:rPr>
          <w:rFonts w:cs="Times New Roman"/>
          <w:szCs w:val="24"/>
        </w:rPr>
      </w:pPr>
      <w:r w:rsidRPr="00B0799B">
        <w:rPr>
          <w:rFonts w:cs="Times New Roman"/>
          <w:szCs w:val="24"/>
        </w:rPr>
        <w:t>Paas</w:t>
      </w:r>
    </w:p>
    <w:p w:rsidR="00B0799B" w:rsidRPr="00B0799B" w:rsidRDefault="00B0799B" w:rsidP="00B0799B">
      <w:pPr>
        <w:pStyle w:val="af"/>
        <w:widowControl w:val="0"/>
        <w:numPr>
          <w:ilvl w:val="0"/>
          <w:numId w:val="21"/>
        </w:numPr>
        <w:tabs>
          <w:tab w:val="left" w:pos="426"/>
        </w:tabs>
        <w:spacing w:after="0" w:line="240" w:lineRule="auto"/>
        <w:ind w:left="0" w:firstLine="0"/>
        <w:rPr>
          <w:rFonts w:cs="Times New Roman"/>
          <w:szCs w:val="24"/>
        </w:rPr>
      </w:pPr>
      <w:r w:rsidRPr="00B0799B">
        <w:rPr>
          <w:rFonts w:cs="Times New Roman"/>
          <w:szCs w:val="24"/>
        </w:rPr>
        <w:t>Haas</w:t>
      </w:r>
    </w:p>
    <w:p w:rsidR="00B0799B" w:rsidRPr="00B0799B" w:rsidRDefault="00B0799B" w:rsidP="00B0799B">
      <w:pPr>
        <w:pStyle w:val="af"/>
        <w:widowControl w:val="0"/>
        <w:numPr>
          <w:ilvl w:val="0"/>
          <w:numId w:val="21"/>
        </w:numPr>
        <w:tabs>
          <w:tab w:val="left" w:pos="426"/>
        </w:tabs>
        <w:spacing w:after="0" w:line="240" w:lineRule="auto"/>
        <w:ind w:left="0" w:firstLine="0"/>
        <w:rPr>
          <w:rFonts w:cs="Times New Roman"/>
          <w:szCs w:val="24"/>
        </w:rPr>
      </w:pPr>
      <w:r>
        <w:rPr>
          <w:rFonts w:cs="Times New Roman"/>
          <w:szCs w:val="24"/>
        </w:rPr>
        <w:t>оба варианта верны</w:t>
      </w:r>
    </w:p>
    <w:p w:rsidR="00B0799B" w:rsidRDefault="00B0799B" w:rsidP="00B0799B">
      <w:pPr>
        <w:pStyle w:val="af"/>
        <w:widowControl w:val="0"/>
        <w:numPr>
          <w:ilvl w:val="0"/>
          <w:numId w:val="21"/>
        </w:numPr>
        <w:tabs>
          <w:tab w:val="left" w:pos="426"/>
        </w:tabs>
        <w:spacing w:after="0" w:line="240" w:lineRule="auto"/>
        <w:ind w:left="0" w:firstLine="0"/>
        <w:rPr>
          <w:rFonts w:cs="Times New Roman"/>
          <w:szCs w:val="24"/>
        </w:rPr>
      </w:pPr>
      <w:r>
        <w:rPr>
          <w:rFonts w:cs="Times New Roman"/>
          <w:szCs w:val="24"/>
        </w:rPr>
        <w:t>нет правильного ответа</w:t>
      </w: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636CC0">
        <w:rPr>
          <w:rFonts w:cs="Times New Roman"/>
          <w:szCs w:val="24"/>
        </w:rPr>
        <w:t xml:space="preserve">Hyper –V это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решение серверной виртуализации на основе гипервизора для x64 систем. Поддерживает различные операционные системы, балансировку сетевой нагрузки, микроядерную архитектуру, аппаратную виртуализацию и совместное использование оборудования.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компонент операционной системы Windows 7, позволяющий пользователям запускать несколько операционных систем на одном компьютере.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решение, позволяющее преобразовывать приложения в централизованно управляемые виртуальные службы и предоставлять их пользователям при помощи протокола RDP</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представляет собой бывшую службу терминалов. Включает в себя возможность предоставления пользователям виртуальных машин по протоколу RDP (Remote Desktop Protocol)</w:t>
      </w:r>
    </w:p>
    <w:p w:rsidR="00B0799B" w:rsidRDefault="00B0799B" w:rsidP="00B0799B">
      <w:pPr>
        <w:tabs>
          <w:tab w:val="left" w:pos="993"/>
        </w:tabs>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Microsoft Virtual PC</w:t>
      </w:r>
      <w:r>
        <w:rPr>
          <w:rFonts w:cs="Times New Roman"/>
          <w:szCs w:val="24"/>
        </w:rPr>
        <w:t xml:space="preserve">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решение серверной виртуализации на основе гипервизора для x64 систем. Поддерживает различные операционные системы, балансировку сетевой нагрузки, микроядерную архитектуру, аппаратную виртуализацию и совместное использование оборудования.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компонент операционной системы Windows 7, позволяющий пользователям запускать несколько операционных систем на одном компьютере.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решение, позволяющее преобразовывать приложения в централизованно управляемые виртуальные службы и предоставлять их пользователям при помощи протокола RDP</w:t>
      </w:r>
    </w:p>
    <w:p w:rsidR="00F5634E" w:rsidRDefault="00F5634E" w:rsidP="00F5634E">
      <w:pPr>
        <w:widowControl w:val="0"/>
        <w:spacing w:after="0" w:line="240" w:lineRule="auto"/>
        <w:ind w:firstLine="0"/>
        <w:rPr>
          <w:rFonts w:cs="Times New Roman"/>
          <w:szCs w:val="24"/>
        </w:rPr>
      </w:pPr>
      <w:r w:rsidRPr="00F5634E">
        <w:rPr>
          <w:rFonts w:cs="Times New Roman"/>
          <w:szCs w:val="24"/>
        </w:rPr>
        <w:t>D) представляет собой бывшую службу терминалов. Включает в себя возможность предоставления пользователям виртуальных машин по протоколу RDP (Remote Desktop Protocol)</w:t>
      </w:r>
    </w:p>
    <w:p w:rsidR="00B0799B" w:rsidRPr="00F5634E" w:rsidRDefault="00B0799B" w:rsidP="00F5634E">
      <w:pPr>
        <w:widowControl w:val="0"/>
        <w:spacing w:after="0" w:line="240" w:lineRule="auto"/>
        <w:ind w:firstLine="0"/>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VMware View</w:t>
      </w:r>
      <w:r>
        <w:rPr>
          <w:rFonts w:cs="Times New Roman"/>
          <w:szCs w:val="24"/>
        </w:rPr>
        <w:t xml:space="preserve">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для виртуализации серверов, хранилищ данных, вычислительных сетей.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программный продукт для виртуализации настольных компьютеров.</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lastRenderedPageBreak/>
        <w:t>C) программное обеспечение, позволяющее пользователю запускать на одном ПК несколько виртуальных машин</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программный продукт, позволяющий обеспечить отказоустойчивость виртуальных машин на уровне виртуального ЦОДа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VMware vSphere</w:t>
      </w:r>
      <w:r>
        <w:rPr>
          <w:rFonts w:cs="Times New Roman"/>
          <w:szCs w:val="24"/>
        </w:rPr>
        <w:t xml:space="preserve"> это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для виртуализации серверов, хранилищ данных, вычислительных сетей.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программный продукт для виртуализации настольных компьютеров.</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позволяющее пользователю запускать на одном ПК несколько виртуальных машин</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программный продукт, позволяющий обеспечить отказоустойчивость виртуальных машин на уровне виртуального ЦОДа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VMware Workstation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для виртуализации серверов, хранилищ данных, вычислительных сетей.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программный продукт для виртуализации настольных компьютеров.</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позволяющее пользователю запускать на одном ПК несколько виртуальных машин</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программный продукт, позволяющий обеспечить отказоустойчивость виртуальных машин на уровне виртуального ЦОДа</w:t>
      </w:r>
    </w:p>
    <w:p w:rsidR="00B0799B" w:rsidRDefault="00B0799B" w:rsidP="00B0799B">
      <w:pPr>
        <w:spacing w:line="240" w:lineRule="auto"/>
        <w:ind w:left="792" w:firstLine="0"/>
        <w:contextualSpacing/>
        <w:jc w:val="left"/>
        <w:rPr>
          <w:rFonts w:cs="Times New Roman"/>
          <w:szCs w:val="24"/>
        </w:rPr>
      </w:pPr>
    </w:p>
    <w:p w:rsidR="00B0799B"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AA71D0">
        <w:rPr>
          <w:rFonts w:cs="Times New Roman"/>
          <w:szCs w:val="24"/>
        </w:rPr>
        <w:t>Виртуализация</w:t>
      </w:r>
      <w:r w:rsidRPr="00636CC0">
        <w:rPr>
          <w:rFonts w:cs="Times New Roman"/>
          <w:szCs w:val="24"/>
        </w:rPr>
        <w:t xml:space="preserve"> </w:t>
      </w:r>
    </w:p>
    <w:p w:rsidR="00B0799B" w:rsidRDefault="00B0799B" w:rsidP="00B0799B">
      <w:pPr>
        <w:pStyle w:val="af"/>
        <w:widowControl w:val="0"/>
        <w:numPr>
          <w:ilvl w:val="0"/>
          <w:numId w:val="19"/>
        </w:numPr>
        <w:tabs>
          <w:tab w:val="left" w:pos="426"/>
        </w:tabs>
        <w:spacing w:after="0" w:line="240" w:lineRule="auto"/>
        <w:ind w:left="0" w:firstLine="0"/>
        <w:rPr>
          <w:rFonts w:cs="Times New Roman"/>
          <w:szCs w:val="24"/>
        </w:rPr>
      </w:pPr>
      <w:r>
        <w:rPr>
          <w:rFonts w:cs="Times New Roman"/>
          <w:szCs w:val="24"/>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rsidR="00B0799B" w:rsidRPr="00636CC0" w:rsidRDefault="00B0799B" w:rsidP="00B0799B">
      <w:pPr>
        <w:pStyle w:val="af"/>
        <w:widowControl w:val="0"/>
        <w:numPr>
          <w:ilvl w:val="0"/>
          <w:numId w:val="19"/>
        </w:numPr>
        <w:tabs>
          <w:tab w:val="left" w:pos="426"/>
        </w:tabs>
        <w:spacing w:after="0" w:line="240" w:lineRule="auto"/>
        <w:ind w:left="0" w:firstLine="0"/>
        <w:rPr>
          <w:rFonts w:cs="Times New Roman"/>
          <w:szCs w:val="24"/>
        </w:rPr>
      </w:pPr>
      <w:r w:rsidRPr="00636CC0">
        <w:rPr>
          <w:rFonts w:cs="Times New Roman"/>
          <w:szCs w:val="24"/>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rsidR="00B0799B" w:rsidRPr="00636CC0" w:rsidRDefault="00B0799B" w:rsidP="00B0799B">
      <w:pPr>
        <w:pStyle w:val="af"/>
        <w:widowControl w:val="0"/>
        <w:numPr>
          <w:ilvl w:val="0"/>
          <w:numId w:val="19"/>
        </w:numPr>
        <w:tabs>
          <w:tab w:val="left" w:pos="426"/>
        </w:tabs>
        <w:spacing w:after="0" w:line="240" w:lineRule="auto"/>
        <w:ind w:left="0" w:firstLine="0"/>
        <w:rPr>
          <w:rFonts w:cs="Times New Roman"/>
          <w:szCs w:val="24"/>
        </w:rPr>
      </w:pPr>
      <w:r w:rsidRPr="00636CC0">
        <w:rPr>
          <w:rFonts w:cs="Times New Roman"/>
          <w:szCs w:val="24"/>
        </w:rPr>
        <w:t>технологи</w:t>
      </w:r>
      <w:r>
        <w:rPr>
          <w:rFonts w:cs="Times New Roman"/>
          <w:szCs w:val="24"/>
        </w:rPr>
        <w:t>я</w:t>
      </w:r>
      <w:r w:rsidRPr="00636CC0">
        <w:rPr>
          <w:rFonts w:cs="Times New Roman"/>
          <w:szCs w:val="24"/>
        </w:rPr>
        <w:t>, позволяющ</w:t>
      </w:r>
      <w:r>
        <w:rPr>
          <w:rFonts w:cs="Times New Roman"/>
          <w:szCs w:val="24"/>
        </w:rPr>
        <w:t>ая</w:t>
      </w:r>
      <w:r w:rsidRPr="00636CC0">
        <w:rPr>
          <w:rFonts w:cs="Times New Roman"/>
          <w:szCs w:val="24"/>
        </w:rPr>
        <w:t xml:space="preserve"> пользователям ИТ-ресурсов абстрагироваться от их физических характеристик</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Аппаратная виртуализация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технология, которая обеспечивает полную симуляцию базового оборудования, гостевая операционная система остается в нетронутом виде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экземпляров операционных систем (гостевых операционных систем)</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техника виртуализации, при которой гостевые операционные системы подготавливаются для исполнения в виртуализированной среде, для этих целей в ядро ОС вносят незначительные изменения. Для взаимодействия с гостевой операционной системой используется API - интерфейс.</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сервер, предоставляющий клиентам вычислительные ресурсы для решения задач</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B) ИТ -архитектура, предполагающая разделение заданий между поставщиками услуг </w:t>
      </w:r>
      <w:r w:rsidRPr="00F5634E">
        <w:rPr>
          <w:rFonts w:cs="Times New Roman"/>
          <w:szCs w:val="24"/>
        </w:rPr>
        <w:lastRenderedPageBreak/>
        <w:t>(серверами) и конечными потребителями (клиентами)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клиент-серверное программное решение, предназначенное для выполнения на веб - серверах</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представление набора вычислительных ресурсов, в виде логического объединения</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высокопроизводительный компьютер, предназначенный для организации хранилищ данных и выполнения значительных вычислительных операций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F) программная</w:t>
      </w:r>
      <w:r w:rsidR="00B0799B">
        <w:rPr>
          <w:rFonts w:cs="Times New Roman"/>
          <w:szCs w:val="24"/>
        </w:rPr>
        <w:t xml:space="preserve"> </w:t>
      </w:r>
      <w:r w:rsidRPr="00F5634E">
        <w:rPr>
          <w:rFonts w:cs="Times New Roman"/>
          <w:szCs w:val="24"/>
        </w:rPr>
        <w:t>(-аппаратная) система, эмулирующая аппаратное обеспечение определенной платформы</w:t>
      </w:r>
    </w:p>
    <w:p w:rsidR="00B0799B" w:rsidRDefault="00B0799B" w:rsidP="00B0799B">
      <w:pPr>
        <w:spacing w:line="240" w:lineRule="auto"/>
        <w:ind w:left="792" w:firstLine="0"/>
        <w:contextualSpacing/>
        <w:jc w:val="left"/>
        <w:rPr>
          <w:rFonts w:cs="Times New Roman"/>
          <w:szCs w:val="24"/>
        </w:rPr>
      </w:pPr>
    </w:p>
    <w:p w:rsidR="00B0799B"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lang w:val="en-US"/>
        </w:rPr>
        <w:t>Utility</w:t>
      </w:r>
      <w:r>
        <w:rPr>
          <w:rFonts w:cs="Times New Roman"/>
          <w:szCs w:val="24"/>
        </w:rPr>
        <w:t>-</w:t>
      </w:r>
      <w:r w:rsidRPr="00AA71D0">
        <w:rPr>
          <w:rFonts w:cs="Times New Roman"/>
          <w:szCs w:val="24"/>
        </w:rPr>
        <w:t>вычисления</w:t>
      </w:r>
    </w:p>
    <w:p w:rsidR="00B0799B" w:rsidRDefault="00B0799B" w:rsidP="00B0799B">
      <w:pPr>
        <w:pStyle w:val="af"/>
        <w:widowControl w:val="0"/>
        <w:numPr>
          <w:ilvl w:val="0"/>
          <w:numId w:val="19"/>
        </w:numPr>
        <w:tabs>
          <w:tab w:val="left" w:pos="426"/>
        </w:tabs>
        <w:spacing w:after="0" w:line="240" w:lineRule="auto"/>
        <w:ind w:left="0" w:firstLine="0"/>
        <w:rPr>
          <w:rFonts w:cs="Times New Roman"/>
          <w:szCs w:val="24"/>
        </w:rPr>
      </w:pPr>
      <w:r>
        <w:rPr>
          <w:rFonts w:cs="Times New Roman"/>
          <w:szCs w:val="24"/>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rsidR="00B0799B" w:rsidRPr="00636CC0" w:rsidRDefault="00B0799B" w:rsidP="00B0799B">
      <w:pPr>
        <w:pStyle w:val="af"/>
        <w:widowControl w:val="0"/>
        <w:numPr>
          <w:ilvl w:val="0"/>
          <w:numId w:val="19"/>
        </w:numPr>
        <w:tabs>
          <w:tab w:val="left" w:pos="426"/>
        </w:tabs>
        <w:spacing w:after="0" w:line="240" w:lineRule="auto"/>
        <w:ind w:left="0" w:firstLine="0"/>
        <w:rPr>
          <w:rFonts w:cs="Times New Roman"/>
          <w:szCs w:val="24"/>
        </w:rPr>
      </w:pPr>
      <w:r w:rsidRPr="00636CC0">
        <w:rPr>
          <w:rFonts w:cs="Times New Roman"/>
          <w:szCs w:val="24"/>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rsidR="00B0799B" w:rsidRPr="00636CC0" w:rsidRDefault="00B0799B" w:rsidP="00B0799B">
      <w:pPr>
        <w:pStyle w:val="af"/>
        <w:widowControl w:val="0"/>
        <w:numPr>
          <w:ilvl w:val="0"/>
          <w:numId w:val="19"/>
        </w:numPr>
        <w:tabs>
          <w:tab w:val="left" w:pos="426"/>
        </w:tabs>
        <w:spacing w:after="0" w:line="240" w:lineRule="auto"/>
        <w:ind w:left="0" w:firstLine="0"/>
        <w:rPr>
          <w:rFonts w:cs="Times New Roman"/>
          <w:szCs w:val="24"/>
        </w:rPr>
      </w:pPr>
      <w:r w:rsidRPr="00636CC0">
        <w:rPr>
          <w:rFonts w:cs="Times New Roman"/>
          <w:szCs w:val="24"/>
        </w:rPr>
        <w:t>технологи</w:t>
      </w:r>
      <w:r>
        <w:rPr>
          <w:rFonts w:cs="Times New Roman"/>
          <w:szCs w:val="24"/>
        </w:rPr>
        <w:t>я</w:t>
      </w:r>
      <w:r w:rsidRPr="00636CC0">
        <w:rPr>
          <w:rFonts w:cs="Times New Roman"/>
          <w:szCs w:val="24"/>
        </w:rPr>
        <w:t>, позволяющ</w:t>
      </w:r>
      <w:r>
        <w:rPr>
          <w:rFonts w:cs="Times New Roman"/>
          <w:szCs w:val="24"/>
        </w:rPr>
        <w:t>ая</w:t>
      </w:r>
      <w:r w:rsidRPr="00636CC0">
        <w:rPr>
          <w:rFonts w:cs="Times New Roman"/>
          <w:szCs w:val="24"/>
        </w:rPr>
        <w:t xml:space="preserve"> пользователям ИТ-ресурсов абстрагироваться от их физических характеристик</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аппаратного обеспечения представляет собой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операционной системы представляет собой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приложений представляет собой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серверов приложений представляет собой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lastRenderedPageBreak/>
        <w:t>E) разбиение компонент аппаратного обеспечения на сегменты, управляемые отдельно друг от друга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сети представляет собой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Виртуальная машина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сервер, предоставляющий клиентам вычислительные ресурсы для решения задач</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ИТ -архитектура, предполагающая разделение заданий между поставщиками услуг (серверами) и конечными потребителями (клиентами)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клиент-серверное программное решение, предназначенное для выполнения на веб - серверах</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представление набора вычислительных ресурсов, в виде логического объединения</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высокопроизводительный компьютер, предназначенный для организации хранилищ данных и выполнения значительных вычислительных операций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F) программная (-аппаратная) система, эмулирующая аппаратное обеспечение определенной платформы</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Гипервизор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или аппаратная схема, обеспечивающая единовременное параллельное функционирование нескольких операционных систем на одном компьютере.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программное обеспечение или аппаратная схема, обеспечивающая разделяемое по времени функционирование нескольких операционных систем на одном компьютере.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или аппаратная схема, обеспечивающая функционирование физических систем на одном компьютере.</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Какой из представленных ниже гипервизоров относится ко второму типу?</w:t>
      </w:r>
    </w:p>
    <w:p w:rsidR="00F5634E" w:rsidRPr="00F5634E" w:rsidRDefault="00F5634E" w:rsidP="00F5634E">
      <w:pPr>
        <w:widowControl w:val="0"/>
        <w:spacing w:after="0" w:line="240" w:lineRule="auto"/>
        <w:ind w:firstLine="0"/>
        <w:rPr>
          <w:rFonts w:cs="Times New Roman"/>
          <w:szCs w:val="24"/>
          <w:lang w:val="en-US"/>
        </w:rPr>
      </w:pPr>
      <w:r w:rsidRPr="00F5634E">
        <w:rPr>
          <w:rFonts w:cs="Times New Roman"/>
          <w:szCs w:val="24"/>
          <w:lang w:val="en-US"/>
        </w:rPr>
        <w:t>A) Microsoft Virtual PC</w:t>
      </w:r>
    </w:p>
    <w:p w:rsidR="00F5634E" w:rsidRPr="00F5634E" w:rsidRDefault="00F5634E" w:rsidP="00F5634E">
      <w:pPr>
        <w:widowControl w:val="0"/>
        <w:spacing w:after="0" w:line="240" w:lineRule="auto"/>
        <w:ind w:firstLine="0"/>
        <w:rPr>
          <w:rFonts w:cs="Times New Roman"/>
          <w:szCs w:val="24"/>
          <w:lang w:val="en-US"/>
        </w:rPr>
      </w:pPr>
      <w:r w:rsidRPr="00F5634E">
        <w:rPr>
          <w:rFonts w:cs="Times New Roman"/>
          <w:szCs w:val="24"/>
          <w:lang w:val="en-US"/>
        </w:rPr>
        <w:t>B) VMware ESX Server</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Citrix XenServer</w:t>
      </w:r>
    </w:p>
    <w:p w:rsidR="00B0799B" w:rsidRDefault="00B0799B" w:rsidP="00B0799B">
      <w:pPr>
        <w:spacing w:line="240" w:lineRule="auto"/>
        <w:ind w:left="792" w:firstLine="0"/>
        <w:contextualSpacing/>
        <w:jc w:val="left"/>
        <w:rPr>
          <w:rFonts w:cs="Times New Roman"/>
          <w:szCs w:val="24"/>
        </w:rPr>
      </w:pPr>
    </w:p>
    <w:p w:rsidR="00F5634E" w:rsidRPr="00F5634E" w:rsidRDefault="00654E58"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rPr>
        <w:t>К</w:t>
      </w:r>
      <w:r w:rsidR="00F5634E" w:rsidRPr="00F5634E">
        <w:rPr>
          <w:rFonts w:cs="Times New Roman"/>
          <w:szCs w:val="24"/>
        </w:rPr>
        <w:t>онсолидация приложений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процесс размещения нескольких приложений на одном физическом сервере (хосте)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размещения одного приложения на нескольких физических серверах (хостах)</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тип приложений, разработанный для управления виртуальными машинами</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Мэйнфрейм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сервер, предоставляющий клиентам вычислительные ресурсы для решения задач</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ИТ -архитектура, предполагающая разделение заданий между поставщиками услуг (серверами) и конечными потребителями (клиентами)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клиент-серверное программное решение, предназначенное для выполнения на веб - серверах</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представление набора вычислительных ресурсов, в виде логического объединения</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высокопроизводительный компьютер, предназначенный для организации хранилищ данных и выполнения значительных вычислительных операций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F) программная (-аппаратная) система, эмулирующая аппаратное </w:t>
      </w:r>
      <w:r w:rsidRPr="00F5634E">
        <w:rPr>
          <w:rFonts w:cs="Times New Roman"/>
          <w:szCs w:val="24"/>
        </w:rPr>
        <w:lastRenderedPageBreak/>
        <w:t>обеспечение определенной платформы</w:t>
      </w:r>
    </w:p>
    <w:p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Паравиртуализация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технология, которая обеспечивает полную симуляцию базового оборудования, гостевая операционная система остается в нетронутом виде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экземпляров операционных систем (гостевых операционных систем)</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техника виртуализации, при которой гостевые операционные системы подготавливаются для исполнения в виртуализированной среде, для этих целей в ядро ОС вносят незначительные изменения. Для взаимодействия с гостевой операционной системой используется API - интерфейс.</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Полная виртуализация - это</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технология, которая обеспечивает полную симуляцию базового оборудования, гостевая операционная система остается в нетронутом виде</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экземпляров операционных систем (гостевых операционных систем)</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техника виртуализации, при которой гостевые операционные системы подготавливаются для исполнения в виртуализированной среде, для этих целей в ядро ОС вносят незначительные изменения. Для взаимодействия с гостевой операционной системой используется API - интерфейс.</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Рабочий процесс виртуальной машины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процесс запускаемый родительским разделом для управления виртуальной машиной. </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логическая единица разграничения, поддерживаемая гипервизором, в которой функционируют операционные системы.</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Отвечает за управление состоянием виртуальной машины, добавление и удаление устройств и управление снимками виртуальной машины</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Тонкий клиент</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в сетях с клиент - серверной архитектурой, используется для взаимодействия с сервером, как правило, не несет никакой вычислительной нагрузки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виртуальных машин</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техника виртуализации, при которой гостевые операционные системы подготавливаются для работы в виртуальной среде путем внесения модификаций в их ядро</w:t>
      </w:r>
    </w:p>
    <w:p w:rsidR="00B0799B" w:rsidRDefault="00B0799B" w:rsidP="00B0799B">
      <w:pPr>
        <w:spacing w:line="240" w:lineRule="auto"/>
        <w:ind w:left="792" w:firstLine="0"/>
        <w:contextualSpacing/>
        <w:jc w:val="left"/>
        <w:rPr>
          <w:rFonts w:cs="Times New Roman"/>
          <w:szCs w:val="24"/>
        </w:rPr>
      </w:pPr>
    </w:p>
    <w:p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Что из представленного является преимуществом виртуальных частных сетей</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Отсутствие затрат связанных с содержанием каналов связи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стоимость каналов ниже стоимости услуг провайдера по обеспечению доступа к глобальной сети</w:t>
      </w:r>
    </w:p>
    <w:p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требуется реорганизация топологии</w:t>
      </w:r>
    </w:p>
    <w:p w:rsidR="00F5634E" w:rsidRPr="0018094F" w:rsidRDefault="00F5634E" w:rsidP="00F5634E">
      <w:pPr>
        <w:widowControl w:val="0"/>
        <w:spacing w:after="0" w:line="240" w:lineRule="auto"/>
        <w:ind w:firstLine="0"/>
        <w:rPr>
          <w:rFonts w:cs="Times New Roman"/>
          <w:szCs w:val="24"/>
        </w:rPr>
      </w:pPr>
      <w:r w:rsidRPr="00F5634E">
        <w:rPr>
          <w:rFonts w:cs="Times New Roman"/>
          <w:szCs w:val="24"/>
        </w:rPr>
        <w:t>D) стоимость каналов выше стоимости услуг провайдера по обеспечению доступа к глобальной сети</w:t>
      </w:r>
    </w:p>
    <w:p w:rsidR="0018094F" w:rsidRPr="005622B6" w:rsidRDefault="0018094F" w:rsidP="00351531">
      <w:pPr>
        <w:spacing w:line="240" w:lineRule="auto"/>
        <w:ind w:left="792" w:firstLine="0"/>
        <w:contextualSpacing/>
        <w:jc w:val="left"/>
        <w:rPr>
          <w:rFonts w:eastAsiaTheme="minorHAnsi" w:cs="Times New Roman"/>
          <w:szCs w:val="24"/>
          <w:lang w:eastAsia="en-US"/>
        </w:rPr>
      </w:pPr>
    </w:p>
    <w:p w:rsidR="00351531" w:rsidRDefault="00351531" w:rsidP="00AA71D0">
      <w:pPr>
        <w:pStyle w:val="af"/>
        <w:numPr>
          <w:ilvl w:val="0"/>
          <w:numId w:val="5"/>
        </w:numPr>
        <w:tabs>
          <w:tab w:val="left" w:pos="709"/>
          <w:tab w:val="left" w:pos="993"/>
        </w:tabs>
        <w:spacing w:before="360" w:after="0" w:line="240" w:lineRule="auto"/>
        <w:jc w:val="left"/>
        <w:rPr>
          <w:rFonts w:eastAsiaTheme="minorHAnsi" w:cs="Times New Roman"/>
          <w:b/>
          <w:szCs w:val="24"/>
          <w:lang w:eastAsia="en-US"/>
        </w:rPr>
      </w:pPr>
      <w:r w:rsidRPr="00025E24">
        <w:rPr>
          <w:rFonts w:eastAsiaTheme="minorHAnsi" w:cs="Times New Roman"/>
          <w:b/>
          <w:szCs w:val="24"/>
          <w:lang w:eastAsia="en-US"/>
        </w:rPr>
        <w:t>Описание практико-ориентированных заданий и кейсов по модулям</w:t>
      </w:r>
    </w:p>
    <w:p w:rsidR="00AA71D0" w:rsidRPr="00025E24" w:rsidRDefault="00AA71D0" w:rsidP="00AA71D0">
      <w:pPr>
        <w:spacing w:line="240" w:lineRule="auto"/>
        <w:ind w:left="360" w:firstLine="0"/>
        <w:contextualSpacing/>
        <w:jc w:val="left"/>
        <w:rPr>
          <w:rFonts w:eastAsiaTheme="minorHAnsi" w:cs="Times New Roman"/>
          <w:b/>
          <w:szCs w:val="24"/>
          <w:lang w:eastAsia="en-US"/>
        </w:rPr>
      </w:pPr>
    </w:p>
    <w:p w:rsidR="008F70CE" w:rsidRPr="00F71D7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AA71D0">
        <w:rPr>
          <w:rFonts w:cs="Times New Roman"/>
          <w:szCs w:val="24"/>
        </w:rPr>
        <w:t>Кейс</w:t>
      </w:r>
      <w:r w:rsidRPr="00F71D7E">
        <w:rPr>
          <w:rFonts w:eastAsiaTheme="minorHAnsi" w:cs="Times New Roman"/>
          <w:szCs w:val="24"/>
          <w:lang w:eastAsia="en-US"/>
        </w:rPr>
        <w:t xml:space="preserve"> №1</w:t>
      </w:r>
    </w:p>
    <w:p w:rsidR="00654E58" w:rsidRPr="00654E58" w:rsidRDefault="00654E58" w:rsidP="00654E58">
      <w:pPr>
        <w:widowControl w:val="0"/>
        <w:spacing w:after="0" w:line="240" w:lineRule="auto"/>
        <w:ind w:firstLine="0"/>
      </w:pPr>
      <w:r w:rsidRPr="00654E58">
        <w:t>Компания планирует открыть интернет-магазин новогодних игрушек. Необходимо рассмотреть бизнес модель и выбрать наиболее подходящий вариант ит-инфраструктуры: традиционный или облачный.</w:t>
      </w:r>
    </w:p>
    <w:p w:rsidR="008F70CE" w:rsidRPr="008F70CE" w:rsidRDefault="008F70CE" w:rsidP="008F70CE">
      <w:pPr>
        <w:widowControl w:val="0"/>
        <w:spacing w:after="0" w:line="240" w:lineRule="auto"/>
        <w:ind w:firstLine="0"/>
        <w:rPr>
          <w:rFonts w:cs="Times New Roman"/>
          <w:szCs w:val="24"/>
        </w:rPr>
      </w:pPr>
    </w:p>
    <w:p w:rsidR="008F70CE" w:rsidRPr="008F70CE" w:rsidRDefault="008F70CE" w:rsidP="008F70CE">
      <w:pPr>
        <w:widowControl w:val="0"/>
        <w:spacing w:after="0" w:line="240" w:lineRule="auto"/>
        <w:ind w:firstLine="0"/>
        <w:rPr>
          <w:rFonts w:cs="Times New Roman"/>
          <w:szCs w:val="24"/>
        </w:rPr>
      </w:pPr>
    </w:p>
    <w:p w:rsidR="008F70C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№1</w:t>
      </w:r>
    </w:p>
    <w:p w:rsidR="00654E58" w:rsidRPr="00796C8A" w:rsidRDefault="00654E58" w:rsidP="00796C8A">
      <w:pPr>
        <w:widowControl w:val="0"/>
        <w:spacing w:after="0" w:line="240" w:lineRule="auto"/>
        <w:ind w:firstLine="709"/>
        <w:rPr>
          <w:rFonts w:cs="Times New Roman"/>
          <w:szCs w:val="24"/>
        </w:rPr>
      </w:pPr>
      <w:r w:rsidRPr="00796C8A">
        <w:rPr>
          <w:rFonts w:cs="Times New Roman"/>
          <w:szCs w:val="24"/>
        </w:rPr>
        <w:t>Средства для подготовки документов могут быть облачными и позволять подключаться к самым используемым приложениям через Интернет. С документами, презентациями или электронными таблицами можно работать практически из любого расположения. Когда ваша информация хранится в облаке, вам не нужно беспокоиться о потере данных при выходе устройства из строя. Многие приложения могут запускаться непосредственно из веб-браузера. При этом не нужно скачивать или устанавливать специальное программное обеспечение.</w:t>
      </w:r>
    </w:p>
    <w:p w:rsidR="008F70CE" w:rsidRDefault="008F70CE" w:rsidP="008F70CE">
      <w:pPr>
        <w:widowControl w:val="0"/>
        <w:spacing w:after="0" w:line="240" w:lineRule="auto"/>
        <w:ind w:firstLine="0"/>
        <w:rPr>
          <w:rFonts w:cs="Times New Roman"/>
          <w:szCs w:val="24"/>
        </w:rPr>
      </w:pPr>
    </w:p>
    <w:p w:rsidR="00654E58" w:rsidRDefault="00796C8A" w:rsidP="00654E58">
      <w:pPr>
        <w:widowControl w:val="0"/>
        <w:spacing w:after="0" w:line="240" w:lineRule="auto"/>
        <w:ind w:firstLine="0"/>
        <w:rPr>
          <w:rFonts w:cs="Times New Roman"/>
          <w:szCs w:val="24"/>
        </w:rPr>
      </w:pPr>
      <w:r>
        <w:rPr>
          <w:rFonts w:cs="Times New Roman"/>
          <w:szCs w:val="24"/>
        </w:rPr>
        <w:t xml:space="preserve">Цель работы: </w:t>
      </w:r>
      <w:r w:rsidR="00654E58" w:rsidRPr="00654E58">
        <w:rPr>
          <w:rFonts w:cs="Times New Roman"/>
          <w:szCs w:val="24"/>
        </w:rPr>
        <w:t>Получить представление и основные навыки работы с календарями,</w:t>
      </w:r>
      <w:r>
        <w:rPr>
          <w:rFonts w:cs="Times New Roman"/>
          <w:szCs w:val="24"/>
        </w:rPr>
        <w:t xml:space="preserve"> </w:t>
      </w:r>
      <w:r w:rsidR="00654E58" w:rsidRPr="00654E58">
        <w:rPr>
          <w:rFonts w:cs="Times New Roman"/>
          <w:szCs w:val="24"/>
        </w:rPr>
        <w:t>коллективными документами (тексты, таблицы, презентации) в среде</w:t>
      </w:r>
      <w:r>
        <w:rPr>
          <w:rFonts w:cs="Times New Roman"/>
          <w:szCs w:val="24"/>
        </w:rPr>
        <w:t xml:space="preserve"> </w:t>
      </w:r>
      <w:r w:rsidR="00654E58" w:rsidRPr="00654E58">
        <w:rPr>
          <w:rFonts w:cs="Times New Roman"/>
          <w:szCs w:val="24"/>
        </w:rPr>
        <w:t>Google.</w:t>
      </w:r>
    </w:p>
    <w:p w:rsidR="00654E58" w:rsidRDefault="00654E58" w:rsidP="00654E58">
      <w:pPr>
        <w:widowControl w:val="0"/>
        <w:spacing w:after="0" w:line="240" w:lineRule="auto"/>
        <w:ind w:firstLine="0"/>
        <w:rPr>
          <w:rFonts w:cs="Times New Roman"/>
          <w:szCs w:val="24"/>
        </w:rPr>
      </w:pPr>
      <w:r w:rsidRPr="00654E58">
        <w:rPr>
          <w:rFonts w:cs="Times New Roman"/>
          <w:szCs w:val="24"/>
        </w:rPr>
        <w:t>Выйти на сервис Документы Google либо через почту Gmail, либо</w:t>
      </w:r>
      <w:r w:rsidR="00796C8A">
        <w:rPr>
          <w:rFonts w:cs="Times New Roman"/>
          <w:szCs w:val="24"/>
        </w:rPr>
        <w:t xml:space="preserve"> </w:t>
      </w:r>
      <w:r w:rsidRPr="00654E58">
        <w:rPr>
          <w:rFonts w:cs="Times New Roman"/>
          <w:szCs w:val="24"/>
        </w:rPr>
        <w:t xml:space="preserve">через поисковую систему Google, либо по адресу </w:t>
      </w:r>
      <w:hyperlink r:id="rId11" w:history="1">
        <w:r w:rsidRPr="001914CA">
          <w:rPr>
            <w:rStyle w:val="aff3"/>
            <w:rFonts w:cs="Times New Roman"/>
            <w:szCs w:val="24"/>
          </w:rPr>
          <w:t>http://docs.google.com</w:t>
        </w:r>
      </w:hyperlink>
      <w:r w:rsidRPr="00654E58">
        <w:rPr>
          <w:rFonts w:cs="Times New Roman"/>
          <w:szCs w:val="24"/>
        </w:rPr>
        <w:t>.</w:t>
      </w:r>
    </w:p>
    <w:p w:rsidR="00654E58" w:rsidRPr="008F70CE" w:rsidRDefault="00654E58" w:rsidP="00654E58">
      <w:pPr>
        <w:widowControl w:val="0"/>
        <w:spacing w:after="0" w:line="240" w:lineRule="auto"/>
        <w:ind w:firstLine="0"/>
        <w:rPr>
          <w:rFonts w:cs="Times New Roman"/>
          <w:szCs w:val="24"/>
        </w:rPr>
      </w:pPr>
      <w:r w:rsidRPr="00654E58">
        <w:rPr>
          <w:rFonts w:cs="Times New Roman"/>
          <w:szCs w:val="24"/>
        </w:rPr>
        <w:t>Создать текстовый документ, включающий текст, таблицу,</w:t>
      </w:r>
      <w:r w:rsidR="00796C8A">
        <w:rPr>
          <w:rFonts w:cs="Times New Roman"/>
          <w:szCs w:val="24"/>
        </w:rPr>
        <w:t xml:space="preserve"> </w:t>
      </w:r>
      <w:r w:rsidRPr="00654E58">
        <w:rPr>
          <w:rFonts w:cs="Times New Roman"/>
          <w:szCs w:val="24"/>
        </w:rPr>
        <w:t>изображения, рисунки, формулы.</w:t>
      </w:r>
      <w:r w:rsidR="00796C8A">
        <w:rPr>
          <w:rFonts w:cs="Times New Roman"/>
          <w:szCs w:val="24"/>
        </w:rPr>
        <w:t xml:space="preserve"> </w:t>
      </w:r>
      <w:r w:rsidRPr="00654E58">
        <w:rPr>
          <w:rFonts w:cs="Times New Roman"/>
          <w:szCs w:val="24"/>
        </w:rPr>
        <w:t>Создать совместн</w:t>
      </w:r>
      <w:r w:rsidR="00796C8A">
        <w:rPr>
          <w:rFonts w:cs="Times New Roman"/>
          <w:szCs w:val="24"/>
        </w:rPr>
        <w:t>ый</w:t>
      </w:r>
      <w:r w:rsidRPr="00654E58">
        <w:rPr>
          <w:rFonts w:cs="Times New Roman"/>
          <w:szCs w:val="24"/>
        </w:rPr>
        <w:t xml:space="preserve"> документ, содержащий текст, таблицы,</w:t>
      </w:r>
      <w:r w:rsidR="00796C8A">
        <w:rPr>
          <w:rFonts w:cs="Times New Roman"/>
          <w:szCs w:val="24"/>
        </w:rPr>
        <w:t xml:space="preserve"> </w:t>
      </w:r>
      <w:r w:rsidRPr="00654E58">
        <w:rPr>
          <w:rFonts w:cs="Times New Roman"/>
          <w:szCs w:val="24"/>
        </w:rPr>
        <w:t>списки, комментарии, рисунки, изображения, формулы, сохранить его в</w:t>
      </w:r>
      <w:r w:rsidR="00796C8A">
        <w:rPr>
          <w:rFonts w:cs="Times New Roman"/>
          <w:szCs w:val="24"/>
        </w:rPr>
        <w:t xml:space="preserve"> </w:t>
      </w:r>
      <w:r w:rsidRPr="00654E58">
        <w:rPr>
          <w:rFonts w:cs="Times New Roman"/>
          <w:szCs w:val="24"/>
        </w:rPr>
        <w:t>разных форматах и переслать по электронной почте.</w:t>
      </w:r>
    </w:p>
    <w:p w:rsidR="008F70CE" w:rsidRPr="008F70CE" w:rsidRDefault="008F70CE" w:rsidP="008F70CE">
      <w:pPr>
        <w:widowControl w:val="0"/>
        <w:spacing w:after="0" w:line="240" w:lineRule="auto"/>
        <w:ind w:firstLine="0"/>
        <w:rPr>
          <w:rFonts w:cs="Times New Roman"/>
          <w:szCs w:val="24"/>
        </w:rPr>
      </w:pPr>
    </w:p>
    <w:p w:rsidR="008F70CE" w:rsidRPr="00F71D7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№2</w:t>
      </w:r>
    </w:p>
    <w:p w:rsidR="008F70CE" w:rsidRPr="008F70CE" w:rsidRDefault="008F70CE" w:rsidP="008F70CE">
      <w:pPr>
        <w:widowControl w:val="0"/>
        <w:spacing w:after="0" w:line="240" w:lineRule="auto"/>
        <w:ind w:firstLine="0"/>
        <w:rPr>
          <w:rFonts w:cs="Times New Roman"/>
          <w:szCs w:val="24"/>
        </w:rPr>
      </w:pPr>
    </w:p>
    <w:p w:rsidR="00796C8A" w:rsidRPr="00796C8A" w:rsidRDefault="00796C8A" w:rsidP="00796C8A">
      <w:pPr>
        <w:widowControl w:val="0"/>
        <w:spacing w:after="0" w:line="240" w:lineRule="auto"/>
        <w:ind w:firstLine="0"/>
        <w:rPr>
          <w:rFonts w:cs="Times New Roman"/>
          <w:szCs w:val="24"/>
        </w:rPr>
      </w:pPr>
      <w:r w:rsidRPr="00796C8A">
        <w:rPr>
          <w:rFonts w:cs="Times New Roman"/>
          <w:szCs w:val="24"/>
        </w:rPr>
        <w:t>Технология виртуальных машин позволяет запускать на одном</w:t>
      </w:r>
      <w:r>
        <w:rPr>
          <w:rFonts w:cs="Times New Roman"/>
          <w:szCs w:val="24"/>
        </w:rPr>
        <w:t xml:space="preserve"> </w:t>
      </w:r>
      <w:r w:rsidRPr="00796C8A">
        <w:rPr>
          <w:rFonts w:cs="Times New Roman"/>
          <w:szCs w:val="24"/>
        </w:rPr>
        <w:t>компьютере несколько различных операционных систем одновременно.</w:t>
      </w:r>
      <w:r>
        <w:rPr>
          <w:rFonts w:cs="Times New Roman"/>
          <w:szCs w:val="24"/>
        </w:rPr>
        <w:t xml:space="preserve"> </w:t>
      </w:r>
      <w:r w:rsidRPr="00796C8A">
        <w:rPr>
          <w:rFonts w:cs="Times New Roman"/>
          <w:szCs w:val="24"/>
        </w:rPr>
        <w:t>Либо позволяет оперативно переходить от работы в среде одной системы,</w:t>
      </w:r>
      <w:r>
        <w:rPr>
          <w:rFonts w:cs="Times New Roman"/>
          <w:szCs w:val="24"/>
        </w:rPr>
        <w:t xml:space="preserve"> </w:t>
      </w:r>
      <w:r w:rsidRPr="00796C8A">
        <w:rPr>
          <w:rFonts w:cs="Times New Roman"/>
          <w:szCs w:val="24"/>
        </w:rPr>
        <w:t>к работе в другой без перезагрузки компьютера. Причем, работая в среде,</w:t>
      </w:r>
      <w:r>
        <w:rPr>
          <w:rFonts w:cs="Times New Roman"/>
          <w:szCs w:val="24"/>
        </w:rPr>
        <w:t xml:space="preserve"> </w:t>
      </w:r>
      <w:r w:rsidRPr="00796C8A">
        <w:rPr>
          <w:rFonts w:cs="Times New Roman"/>
          <w:szCs w:val="24"/>
        </w:rPr>
        <w:t>«гостевой» операционной системы практически отсутствуют ограничения</w:t>
      </w:r>
      <w:r>
        <w:rPr>
          <w:rFonts w:cs="Times New Roman"/>
          <w:szCs w:val="24"/>
        </w:rPr>
        <w:t xml:space="preserve"> </w:t>
      </w:r>
      <w:r w:rsidRPr="00796C8A">
        <w:rPr>
          <w:rFonts w:cs="Times New Roman"/>
          <w:szCs w:val="24"/>
        </w:rPr>
        <w:t>в использовании ее возможностей. Т.е. виртуально производится работа с</w:t>
      </w:r>
    </w:p>
    <w:p w:rsidR="00796C8A" w:rsidRPr="00796C8A" w:rsidRDefault="00796C8A" w:rsidP="00796C8A">
      <w:pPr>
        <w:widowControl w:val="0"/>
        <w:spacing w:after="0" w:line="240" w:lineRule="auto"/>
        <w:ind w:firstLine="0"/>
        <w:rPr>
          <w:rFonts w:cs="Times New Roman"/>
          <w:szCs w:val="24"/>
        </w:rPr>
      </w:pPr>
      <w:r w:rsidRPr="00796C8A">
        <w:rPr>
          <w:rFonts w:cs="Times New Roman"/>
          <w:szCs w:val="24"/>
        </w:rPr>
        <w:t>реальной системой. И при этом имеется возможность выполнять в такой</w:t>
      </w:r>
      <w:r>
        <w:rPr>
          <w:rFonts w:cs="Times New Roman"/>
          <w:szCs w:val="24"/>
        </w:rPr>
        <w:t xml:space="preserve"> </w:t>
      </w:r>
      <w:r w:rsidRPr="00796C8A">
        <w:rPr>
          <w:rFonts w:cs="Times New Roman"/>
          <w:szCs w:val="24"/>
        </w:rPr>
        <w:t>системе различные малоизученные или потенциально опасные для нее</w:t>
      </w:r>
      <w:r>
        <w:rPr>
          <w:rFonts w:cs="Times New Roman"/>
          <w:szCs w:val="24"/>
        </w:rPr>
        <w:t xml:space="preserve"> </w:t>
      </w:r>
      <w:r w:rsidRPr="00796C8A">
        <w:rPr>
          <w:rFonts w:cs="Times New Roman"/>
          <w:szCs w:val="24"/>
        </w:rPr>
        <w:t>операции.</w:t>
      </w:r>
    </w:p>
    <w:p w:rsidR="00796C8A" w:rsidRDefault="00796C8A" w:rsidP="00796C8A">
      <w:pPr>
        <w:widowControl w:val="0"/>
        <w:spacing w:after="0" w:line="240" w:lineRule="auto"/>
        <w:ind w:firstLine="0"/>
      </w:pPr>
    </w:p>
    <w:p w:rsidR="00796C8A" w:rsidRDefault="00796C8A" w:rsidP="00796C8A">
      <w:pPr>
        <w:widowControl w:val="0"/>
        <w:spacing w:after="0" w:line="240" w:lineRule="auto"/>
        <w:ind w:firstLine="0"/>
      </w:pPr>
    </w:p>
    <w:p w:rsidR="00796C8A" w:rsidRPr="00796C8A" w:rsidRDefault="00796C8A" w:rsidP="00796C8A">
      <w:pPr>
        <w:widowControl w:val="0"/>
        <w:spacing w:after="0" w:line="240" w:lineRule="auto"/>
        <w:ind w:firstLine="0"/>
        <w:rPr>
          <w:rFonts w:cs="Times New Roman"/>
          <w:szCs w:val="24"/>
        </w:rPr>
      </w:pPr>
      <w:r w:rsidRPr="00796C8A">
        <w:rPr>
          <w:rFonts w:cs="Times New Roman"/>
          <w:szCs w:val="24"/>
        </w:rPr>
        <w:t xml:space="preserve">Цель работы: сформировать навыки и умения устанавливать произвольную операционную систему  на виртуальную машину, а также осуществлять настройку ее параметров. </w:t>
      </w:r>
    </w:p>
    <w:p w:rsidR="00796C8A" w:rsidRDefault="00796C8A" w:rsidP="00796C8A">
      <w:pPr>
        <w:widowControl w:val="0"/>
        <w:spacing w:after="0" w:line="240" w:lineRule="auto"/>
        <w:ind w:firstLine="0"/>
      </w:pPr>
    </w:p>
    <w:p w:rsidR="008F70CE" w:rsidRPr="008F70CE" w:rsidRDefault="008F70CE" w:rsidP="008F70CE">
      <w:pPr>
        <w:widowControl w:val="0"/>
        <w:spacing w:after="0" w:line="240" w:lineRule="auto"/>
        <w:ind w:firstLine="0"/>
        <w:rPr>
          <w:rFonts w:cs="Times New Roman"/>
          <w:szCs w:val="24"/>
        </w:rPr>
      </w:pPr>
    </w:p>
    <w:p w:rsidR="008F70CE" w:rsidRPr="00F71D7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№3</w:t>
      </w:r>
    </w:p>
    <w:p w:rsidR="008F70CE" w:rsidRPr="008F70CE" w:rsidRDefault="008F70CE" w:rsidP="008F70CE">
      <w:pPr>
        <w:widowControl w:val="0"/>
        <w:spacing w:after="0" w:line="240" w:lineRule="auto"/>
        <w:ind w:firstLine="0"/>
        <w:rPr>
          <w:rFonts w:cs="Times New Roman"/>
          <w:szCs w:val="24"/>
        </w:rPr>
      </w:pPr>
    </w:p>
    <w:p w:rsidR="008F70CE" w:rsidRDefault="00796C8A" w:rsidP="00796C8A">
      <w:pPr>
        <w:widowControl w:val="0"/>
        <w:spacing w:after="0" w:line="240" w:lineRule="auto"/>
        <w:ind w:firstLine="0"/>
      </w:pPr>
      <w:r>
        <w:t xml:space="preserve">Идею облачных сервисов применительно к бизнес-приложениям можно </w:t>
      </w:r>
      <w:r w:rsidRPr="00796C8A">
        <w:rPr>
          <w:rFonts w:cs="Times New Roman"/>
          <w:szCs w:val="24"/>
        </w:rPr>
        <w:t>сформулировать</w:t>
      </w:r>
      <w:r>
        <w:t xml:space="preserve"> так: перенос сервера приложений из локальной сети организации в Интернет. Пользователи продолжают использовать привычный софт, запуская нативный или веб-клиент на своем компьютере, но для работы теперь им достаточно иметь только подключение к Интернету, и не нужно входить в локальную сеть организации (физически или через VPN). А в случае варианта </w:t>
      </w:r>
      <w:r w:rsidRPr="00796C8A">
        <w:t>SaaS</w:t>
      </w:r>
      <w:r>
        <w:t xml:space="preserve"> провайдер облачных услуг, на чьих вычислительных мощностях развернут сервер приложений, также берет на себя и всю работу по администрированию и обновлениям приложений, избавляя конечного пользователя от этих забот.</w:t>
      </w:r>
    </w:p>
    <w:p w:rsidR="00796C8A" w:rsidRDefault="00796C8A" w:rsidP="00796C8A">
      <w:pPr>
        <w:widowControl w:val="0"/>
        <w:spacing w:after="0" w:line="240" w:lineRule="auto"/>
        <w:ind w:firstLine="0"/>
      </w:pPr>
      <w:r>
        <w:t>Модель сервиса подразумевает, что потребители не приобретают сами прикладные решения. Они платят лишь за пользование прикладным решением через Интернет. Прикладные решения развертываются у поставщика сервиса, на его оборудовании, в виде единой системы (сервиса, инфраструктуры), с которой работают все пользователи. Обслуживание и обновление программного обеспечения поставщик сервиса выполняет централизованно.</w:t>
      </w:r>
    </w:p>
    <w:p w:rsidR="00E359DD" w:rsidRPr="00E359DD" w:rsidRDefault="00E359DD" w:rsidP="00E359DD">
      <w:pPr>
        <w:widowControl w:val="0"/>
        <w:spacing w:after="0" w:line="240" w:lineRule="auto"/>
        <w:ind w:firstLine="0"/>
      </w:pPr>
      <w:r w:rsidRPr="00E359DD">
        <w:lastRenderedPageBreak/>
        <w:t>Цель работы: используя произвольно выбранный сервис SaaS овладеть навыками развертывания и настройки интеграционного решения для промышленной эксплуатации.</w:t>
      </w:r>
    </w:p>
    <w:p w:rsidR="00E359DD" w:rsidRPr="00E359DD" w:rsidRDefault="00E359DD" w:rsidP="00796C8A">
      <w:pPr>
        <w:widowControl w:val="0"/>
        <w:spacing w:after="0" w:line="240" w:lineRule="auto"/>
        <w:ind w:firstLine="0"/>
      </w:pPr>
    </w:p>
    <w:p w:rsidR="00AA71D0" w:rsidRPr="00AA71D0" w:rsidRDefault="00AA71D0" w:rsidP="00AA71D0">
      <w:pPr>
        <w:pStyle w:val="af"/>
        <w:spacing w:line="240" w:lineRule="auto"/>
        <w:ind w:left="360" w:firstLine="0"/>
        <w:jc w:val="left"/>
        <w:rPr>
          <w:rFonts w:eastAsiaTheme="minorHAnsi" w:cs="Times New Roman"/>
          <w:b/>
          <w:vanish/>
          <w:szCs w:val="24"/>
          <w:lang w:eastAsia="en-US"/>
        </w:rPr>
      </w:pPr>
    </w:p>
    <w:p w:rsidR="00AA71D0" w:rsidRPr="005622B6" w:rsidRDefault="00AA71D0" w:rsidP="00AA71D0">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Примеры контрольных заданий по модулям или всей образовательной программе</w:t>
      </w:r>
    </w:p>
    <w:p w:rsidR="00E359DD" w:rsidRPr="00E359DD" w:rsidRDefault="00DD6219" w:rsidP="00AA71D0">
      <w:pPr>
        <w:numPr>
          <w:ilvl w:val="1"/>
          <w:numId w:val="5"/>
        </w:numPr>
        <w:tabs>
          <w:tab w:val="left" w:pos="709"/>
          <w:tab w:val="left" w:pos="993"/>
        </w:tabs>
        <w:spacing w:before="360" w:after="0" w:line="240" w:lineRule="auto"/>
        <w:ind w:left="0" w:firstLine="357"/>
        <w:contextualSpacing/>
        <w:jc w:val="left"/>
      </w:pPr>
      <w:r w:rsidRPr="00AA71D0">
        <w:rPr>
          <w:rFonts w:eastAsiaTheme="minorHAnsi" w:cs="Times New Roman"/>
          <w:szCs w:val="24"/>
          <w:lang w:eastAsia="en-US"/>
        </w:rPr>
        <w:t>Задание</w:t>
      </w:r>
      <w:r>
        <w:t xml:space="preserve"> 1. </w:t>
      </w:r>
      <w:r w:rsidR="00E359DD">
        <w:t xml:space="preserve">На основе </w:t>
      </w:r>
      <w:r w:rsidR="00796C8A">
        <w:t>произвольн</w:t>
      </w:r>
      <w:r w:rsidR="00E359DD">
        <w:t>о выбранного</w:t>
      </w:r>
      <w:r w:rsidR="00796C8A">
        <w:t xml:space="preserve"> сервис</w:t>
      </w:r>
      <w:r w:rsidR="00E359DD">
        <w:t>а</w:t>
      </w:r>
      <w:r w:rsidR="00796C8A">
        <w:t xml:space="preserve"> </w:t>
      </w:r>
      <w:r w:rsidR="00E359DD" w:rsidRPr="00E359DD">
        <w:t>I</w:t>
      </w:r>
      <w:r w:rsidR="00796C8A" w:rsidRPr="00E359DD">
        <w:t xml:space="preserve">aaS </w:t>
      </w:r>
      <w:r w:rsidR="00E359DD">
        <w:t>о</w:t>
      </w:r>
      <w:r w:rsidR="00E359DD" w:rsidRPr="00E359DD">
        <w:t>писать технологии виртуализации на уровнях</w:t>
      </w:r>
      <w:r w:rsidR="007D7774">
        <w:t xml:space="preserve"> </w:t>
      </w:r>
      <w:r w:rsidR="00E359DD" w:rsidRPr="00E359DD">
        <w:t>вычислений, хранения данных, сети, рабочей станции и</w:t>
      </w:r>
      <w:r w:rsidR="007D7774">
        <w:t xml:space="preserve"> </w:t>
      </w:r>
      <w:r w:rsidR="00E359DD" w:rsidRPr="00E359DD">
        <w:t>приложении ИТ-инфраструктуры предоставляемые данным провайдером облачных услуг;</w:t>
      </w:r>
    </w:p>
    <w:p w:rsidR="00351531" w:rsidRPr="00E359DD" w:rsidRDefault="00351531" w:rsidP="00351531">
      <w:pPr>
        <w:spacing w:line="240" w:lineRule="auto"/>
        <w:ind w:left="360" w:firstLine="0"/>
        <w:contextualSpacing/>
        <w:jc w:val="left"/>
        <w:rPr>
          <w:rFonts w:eastAsiaTheme="minorHAnsi" w:cs="Times New Roman"/>
          <w:b/>
          <w:szCs w:val="24"/>
          <w:lang w:eastAsia="en-US"/>
        </w:rPr>
      </w:pPr>
    </w:p>
    <w:p w:rsidR="00634485" w:rsidRPr="00AA71D0" w:rsidRDefault="00DD6219" w:rsidP="00AA71D0">
      <w:pPr>
        <w:numPr>
          <w:ilvl w:val="1"/>
          <w:numId w:val="5"/>
        </w:numPr>
        <w:tabs>
          <w:tab w:val="left" w:pos="709"/>
          <w:tab w:val="left" w:pos="993"/>
        </w:tabs>
        <w:spacing w:before="360" w:after="0" w:line="240" w:lineRule="auto"/>
        <w:ind w:left="0" w:firstLine="357"/>
        <w:contextualSpacing/>
        <w:jc w:val="left"/>
        <w:rPr>
          <w:rFonts w:eastAsiaTheme="minorHAnsi" w:cs="Times New Roman"/>
          <w:szCs w:val="24"/>
          <w:lang w:eastAsia="en-US"/>
        </w:rPr>
      </w:pPr>
      <w:r w:rsidRPr="00AA71D0">
        <w:t xml:space="preserve">Задание 2. </w:t>
      </w:r>
      <w:r w:rsidR="00634485" w:rsidRPr="00AA71D0">
        <w:t xml:space="preserve">На </w:t>
      </w:r>
      <w:r w:rsidR="00634485" w:rsidRPr="00AA71D0">
        <w:rPr>
          <w:rFonts w:eastAsiaTheme="minorHAnsi" w:cs="Times New Roman"/>
          <w:szCs w:val="24"/>
          <w:lang w:eastAsia="en-US"/>
        </w:rPr>
        <w:t>основе</w:t>
      </w:r>
      <w:r w:rsidR="00634485" w:rsidRPr="00AA71D0">
        <w:t xml:space="preserve"> исходных данных, п</w:t>
      </w:r>
      <w:r w:rsidR="00E359DD" w:rsidRPr="00AA71D0">
        <w:t>редоставленных преподавателем, предложить методы решения профессиональных задач на основе знания мировых тенденций развития вычислительной техники и информационных технологий в части использования технологии облачных вычислений.</w:t>
      </w:r>
    </w:p>
    <w:p w:rsidR="00634485" w:rsidRPr="005622B6" w:rsidRDefault="00634485"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AA71D0">
      <w:pPr>
        <w:numPr>
          <w:ilvl w:val="0"/>
          <w:numId w:val="2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Оценочные материалы по образовательной программе:</w:t>
      </w:r>
    </w:p>
    <w:p w:rsidR="00351531" w:rsidRPr="00E359DD" w:rsidRDefault="00351531" w:rsidP="00351531">
      <w:pPr>
        <w:spacing w:line="240" w:lineRule="auto"/>
        <w:ind w:left="360" w:firstLine="0"/>
        <w:contextualSpacing/>
        <w:jc w:val="left"/>
        <w:rPr>
          <w:rFonts w:eastAsiaTheme="minorHAnsi" w:cs="Times New Roman"/>
          <w:szCs w:val="24"/>
          <w:lang w:eastAsia="en-US"/>
        </w:rPr>
      </w:pPr>
      <w:r w:rsidRPr="005622B6">
        <w:rPr>
          <w:rFonts w:eastAsiaTheme="minorHAnsi" w:cs="Times New Roman"/>
          <w:szCs w:val="24"/>
          <w:lang w:eastAsia="en-US"/>
        </w:rPr>
        <w:t xml:space="preserve">15.1 </w:t>
      </w:r>
      <w:r w:rsidRPr="00E359DD">
        <w:rPr>
          <w:rFonts w:eastAsiaTheme="minorHAnsi" w:cs="Times New Roman"/>
          <w:szCs w:val="24"/>
          <w:lang w:eastAsia="en-US"/>
        </w:rPr>
        <w:t>описание показателей и критериев оценивания, шкалы оценивания;</w:t>
      </w:r>
    </w:p>
    <w:p w:rsidR="00D46572" w:rsidRPr="00E359DD" w:rsidRDefault="00D46572" w:rsidP="00E74BF0">
      <w:pPr>
        <w:spacing w:line="240" w:lineRule="auto"/>
        <w:ind w:firstLine="360"/>
        <w:contextualSpacing/>
        <w:jc w:val="left"/>
      </w:pPr>
      <w:r w:rsidRPr="00E359DD">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«незачтено».</w:t>
      </w:r>
    </w:p>
    <w:p w:rsidR="00D46572" w:rsidRPr="00E359DD" w:rsidRDefault="00D46572" w:rsidP="00351531">
      <w:pPr>
        <w:spacing w:line="240" w:lineRule="auto"/>
        <w:ind w:left="360" w:firstLine="0"/>
        <w:contextualSpacing/>
        <w:jc w:val="left"/>
        <w:rPr>
          <w:rFonts w:eastAsiaTheme="minorHAnsi" w:cs="Times New Roman"/>
          <w:szCs w:val="24"/>
          <w:lang w:eastAsia="en-US"/>
        </w:rPr>
      </w:pPr>
    </w:p>
    <w:p w:rsidR="00351531" w:rsidRPr="00E359DD" w:rsidRDefault="00351531" w:rsidP="00351531">
      <w:pPr>
        <w:spacing w:line="240" w:lineRule="auto"/>
        <w:ind w:left="360" w:firstLine="0"/>
        <w:contextualSpacing/>
        <w:jc w:val="left"/>
        <w:rPr>
          <w:rFonts w:eastAsiaTheme="minorHAnsi" w:cs="Times New Roman"/>
          <w:szCs w:val="24"/>
          <w:lang w:eastAsia="en-US"/>
        </w:rPr>
      </w:pPr>
      <w:r w:rsidRPr="00E359DD">
        <w:rPr>
          <w:rFonts w:eastAsiaTheme="minorHAnsi" w:cs="Times New Roman"/>
          <w:szCs w:val="24"/>
          <w:lang w:eastAsia="en-US"/>
        </w:rPr>
        <w:t>15.</w:t>
      </w:r>
      <w:r w:rsidR="00D46572" w:rsidRPr="00E359DD">
        <w:rPr>
          <w:rFonts w:eastAsiaTheme="minorHAnsi" w:cs="Times New Roman"/>
          <w:szCs w:val="24"/>
          <w:lang w:eastAsia="en-US"/>
        </w:rPr>
        <w:t>2</w:t>
      </w:r>
      <w:r w:rsidRPr="00E359DD">
        <w:rPr>
          <w:rFonts w:eastAsiaTheme="minorHAnsi" w:cs="Times New Roman"/>
          <w:szCs w:val="24"/>
          <w:lang w:eastAsia="en-US"/>
        </w:rPr>
        <w:t xml:space="preserve"> описание процедуры оценивания результатов обучения</w:t>
      </w:r>
    </w:p>
    <w:p w:rsidR="00D46572" w:rsidRPr="00D46572" w:rsidRDefault="00D46572" w:rsidP="00E74BF0">
      <w:pPr>
        <w:spacing w:line="240" w:lineRule="auto"/>
        <w:ind w:firstLine="360"/>
        <w:contextualSpacing/>
        <w:jc w:val="left"/>
      </w:pPr>
      <w:r w:rsidRPr="00D46572">
        <w:t xml:space="preserve">Итоговая аттестация имеет целью определить сформированность спланированных к освоению профессиональных компетенций. </w:t>
      </w:r>
    </w:p>
    <w:p w:rsidR="00D46572" w:rsidRPr="00D46572" w:rsidRDefault="00D46572" w:rsidP="00E74BF0">
      <w:pPr>
        <w:spacing w:line="240" w:lineRule="auto"/>
        <w:ind w:firstLine="360"/>
        <w:contextualSpacing/>
        <w:jc w:val="left"/>
      </w:pPr>
      <w:r w:rsidRPr="00D46572">
        <w:t xml:space="preserve">Итоговая аттестация представляет собой итоговое комплексное тестирование по всем разделам учебной программы. </w:t>
      </w:r>
    </w:p>
    <w:p w:rsidR="00D46572" w:rsidRPr="00D46572" w:rsidRDefault="00D46572" w:rsidP="00E74BF0">
      <w:pPr>
        <w:spacing w:line="240" w:lineRule="auto"/>
        <w:ind w:firstLine="360"/>
        <w:contextualSpacing/>
        <w:jc w:val="left"/>
      </w:pPr>
      <w:r w:rsidRPr="00D46572">
        <w:t>Порядок проведения: тестирование проводится с личного компьютера, 20 -30 тестовых вопросов, количество попыток – 3.</w:t>
      </w:r>
    </w:p>
    <w:p w:rsidR="00D46572" w:rsidRPr="005622B6" w:rsidRDefault="00D46572" w:rsidP="00351531">
      <w:pPr>
        <w:spacing w:line="240" w:lineRule="auto"/>
        <w:ind w:left="792" w:firstLine="0"/>
        <w:contextualSpacing/>
        <w:jc w:val="left"/>
        <w:rPr>
          <w:rFonts w:eastAsiaTheme="minorHAnsi" w:cs="Times New Roman"/>
          <w:szCs w:val="24"/>
          <w:lang w:eastAsia="en-US"/>
        </w:rPr>
      </w:pPr>
    </w:p>
    <w:p w:rsidR="00351531" w:rsidRPr="005622B6" w:rsidRDefault="00351531" w:rsidP="00AA71D0">
      <w:pPr>
        <w:numPr>
          <w:ilvl w:val="0"/>
          <w:numId w:val="2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Паспорт компетенций</w:t>
      </w:r>
    </w:p>
    <w:p w:rsidR="00351531" w:rsidRPr="00196680" w:rsidRDefault="00196680" w:rsidP="00351531">
      <w:pPr>
        <w:spacing w:line="240" w:lineRule="auto"/>
        <w:ind w:left="360" w:firstLine="0"/>
        <w:contextualSpacing/>
        <w:rPr>
          <w:rFonts w:eastAsiaTheme="minorHAnsi" w:cs="Times New Roman"/>
          <w:color w:val="007033"/>
          <w:szCs w:val="24"/>
          <w:lang w:eastAsia="en-US"/>
        </w:rPr>
      </w:pPr>
      <w:r w:rsidRPr="00196680">
        <w:rPr>
          <w:rFonts w:eastAsiaTheme="minorHAnsi" w:cs="Times New Roman"/>
          <w:color w:val="007033"/>
          <w:szCs w:val="24"/>
          <w:lang w:eastAsia="en-US"/>
        </w:rPr>
        <w:t>Паспорт компетенций по форме – в виде отдельного файла.</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AA71D0">
      <w:pPr>
        <w:numPr>
          <w:ilvl w:val="0"/>
          <w:numId w:val="2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Организационно-педагогические условия (применяемые при реализации программы)</w:t>
      </w:r>
    </w:p>
    <w:p w:rsidR="00351531" w:rsidRPr="00E74BF0" w:rsidRDefault="00E74BF0" w:rsidP="00E74BF0">
      <w:pPr>
        <w:pStyle w:val="af"/>
        <w:numPr>
          <w:ilvl w:val="1"/>
          <w:numId w:val="27"/>
        </w:numPr>
        <w:tabs>
          <w:tab w:val="left" w:pos="709"/>
          <w:tab w:val="left" w:pos="993"/>
        </w:tabs>
        <w:spacing w:line="240" w:lineRule="auto"/>
        <w:ind w:hanging="786"/>
        <w:jc w:val="left"/>
        <w:rPr>
          <w:rFonts w:eastAsiaTheme="minorHAnsi" w:cs="Times New Roman"/>
          <w:i/>
          <w:szCs w:val="24"/>
          <w:lang w:eastAsia="en-US"/>
        </w:rPr>
      </w:pPr>
      <w:r>
        <w:rPr>
          <w:rFonts w:eastAsiaTheme="minorHAnsi" w:cs="Times New Roman"/>
          <w:i/>
          <w:szCs w:val="24"/>
          <w:lang w:eastAsia="en-US"/>
        </w:rPr>
        <w:t xml:space="preserve">. </w:t>
      </w:r>
      <w:r w:rsidR="00351531" w:rsidRPr="00E74BF0">
        <w:rPr>
          <w:rFonts w:eastAsiaTheme="minorHAnsi" w:cs="Times New Roman"/>
          <w:i/>
          <w:szCs w:val="24"/>
          <w:lang w:eastAsia="en-US"/>
        </w:rPr>
        <w:t>Кадровое обеспечение (данные о преподавателях)</w:t>
      </w:r>
    </w:p>
    <w:p w:rsidR="00D80322" w:rsidRPr="00E74BF0" w:rsidRDefault="00D8032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Резниченко Сергей Анатольевич, директор 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кандидат технических наук, доцент;</w:t>
      </w:r>
      <w:r w:rsidRPr="00E74BF0">
        <w:rPr>
          <w:rFonts w:eastAsiaTheme="minorHAnsi" w:cs="Times New Roman"/>
          <w:i/>
          <w:color w:val="FF0000"/>
          <w:szCs w:val="24"/>
          <w:lang w:eastAsia="en-US"/>
        </w:rPr>
        <w:t xml:space="preserve"> </w:t>
      </w:r>
    </w:p>
    <w:p w:rsidR="00D80322" w:rsidRPr="00E74BF0" w:rsidRDefault="00D8032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Сиротский Алексей Александрович, главный специалист 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кандидат технических наук, доцент; </w:t>
      </w:r>
    </w:p>
    <w:p w:rsidR="00D80322" w:rsidRPr="00E74BF0" w:rsidRDefault="00D8032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Ибатулин Михаил Юрьевич, старший преподаватель МГТУ «СТАНКИН» </w:t>
      </w:r>
    </w:p>
    <w:p w:rsidR="00D80322" w:rsidRPr="00E74BF0" w:rsidRDefault="00D8032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Прус Юрий Витальевич, д.ф.-м.н., профессор, профессор Губкинского Университета </w:t>
      </w:r>
    </w:p>
    <w:p w:rsidR="00E74BF0" w:rsidRPr="00C2056B" w:rsidRDefault="00D80322" w:rsidP="00C2056B">
      <w:pPr>
        <w:pStyle w:val="af"/>
        <w:numPr>
          <w:ilvl w:val="2"/>
          <w:numId w:val="27"/>
        </w:numPr>
        <w:tabs>
          <w:tab w:val="left" w:pos="1276"/>
        </w:tabs>
        <w:spacing w:before="360" w:line="240" w:lineRule="auto"/>
        <w:ind w:left="851" w:firstLine="0"/>
        <w:jc w:val="left"/>
        <w:rPr>
          <w:rFonts w:eastAsiaTheme="minorHAnsi" w:cs="Times New Roman"/>
          <w:i/>
          <w:szCs w:val="24"/>
          <w:lang w:eastAsia="en-US"/>
        </w:rPr>
      </w:pPr>
      <w:r w:rsidRPr="00C2056B">
        <w:rPr>
          <w:rFonts w:eastAsiaTheme="minorHAnsi" w:cs="Times New Roman"/>
          <w:i/>
          <w:szCs w:val="24"/>
          <w:lang w:eastAsia="en-US"/>
        </w:rPr>
        <w:t xml:space="preserve">Мельникова Елена Анатольевна, к.ф.-м.н., доцент ФГБОУ ВО РГСУ </w:t>
      </w:r>
    </w:p>
    <w:p w:rsidR="00351531" w:rsidRPr="005622B6" w:rsidRDefault="00351531" w:rsidP="00E74BF0">
      <w:pPr>
        <w:pStyle w:val="af"/>
        <w:numPr>
          <w:ilvl w:val="1"/>
          <w:numId w:val="2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Методическое обеспечение</w:t>
      </w:r>
    </w:p>
    <w:p w:rsidR="000A5ABD" w:rsidRPr="00E74BF0" w:rsidRDefault="000A5ABD"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w:t>
      </w:r>
      <w:r w:rsidRPr="00E74BF0">
        <w:rPr>
          <w:rFonts w:eastAsiaTheme="minorHAnsi" w:cs="Times New Roman"/>
          <w:i/>
          <w:szCs w:val="24"/>
          <w:lang w:eastAsia="en-US"/>
        </w:rPr>
        <w:lastRenderedPageBreak/>
        <w:t>лекции. Разработка презентации – самостоятельная работа с использованием информационных технологий и зн</w:t>
      </w:r>
      <w:r w:rsidR="00A808FF" w:rsidRPr="00E74BF0">
        <w:rPr>
          <w:rFonts w:eastAsiaTheme="minorHAnsi" w:cs="Times New Roman"/>
          <w:i/>
          <w:szCs w:val="24"/>
          <w:lang w:eastAsia="en-US"/>
        </w:rPr>
        <w:t>аний, полученных на занятиях. Т</w:t>
      </w:r>
      <w:r w:rsidRPr="00E74BF0">
        <w:rPr>
          <w:rFonts w:eastAsiaTheme="minorHAnsi" w:cs="Times New Roman"/>
          <w:i/>
          <w:szCs w:val="24"/>
          <w:lang w:eastAsia="en-US"/>
        </w:rPr>
        <w:t>естирование – это стандартизированный метод оценки знаний, умений, навыков обучающихся.</w:t>
      </w:r>
    </w:p>
    <w:p w:rsidR="000A5ABD" w:rsidRPr="00E74BF0" w:rsidRDefault="001F084C"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Программа осваивается с применением электронной информационно-образовательной среды (ЭИОС). Программа состоит из 3 модулей. В начале каждого модуля обучающиеся самостоятельно прослушивают установочную видеолекцию. После этого проводятся видеолекции или вебинары с применением вебинарной платформы. Затем слушатели выполняют практические задания. Промежуточная аттестация по модулю проводится в виде компьютерного тестирования.</w:t>
      </w:r>
    </w:p>
    <w:p w:rsidR="000A5ABD" w:rsidRPr="00E74BF0" w:rsidRDefault="000A5ABD"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Образовательная программа рассчитана на 7</w:t>
      </w:r>
      <w:r w:rsidR="00B43782" w:rsidRPr="00E74BF0">
        <w:rPr>
          <w:rFonts w:eastAsiaTheme="minorHAnsi" w:cs="Times New Roman"/>
          <w:i/>
          <w:szCs w:val="24"/>
          <w:lang w:eastAsia="en-US"/>
        </w:rPr>
        <w:t>2</w:t>
      </w:r>
      <w:r w:rsidRPr="00E74BF0">
        <w:rPr>
          <w:rFonts w:eastAsiaTheme="minorHAnsi" w:cs="Times New Roman"/>
          <w:i/>
          <w:szCs w:val="24"/>
          <w:lang w:eastAsia="en-US"/>
        </w:rPr>
        <w:t xml:space="preserve"> академических час</w:t>
      </w:r>
      <w:r w:rsidR="00B43782" w:rsidRPr="00E74BF0">
        <w:rPr>
          <w:rFonts w:eastAsiaTheme="minorHAnsi" w:cs="Times New Roman"/>
          <w:i/>
          <w:szCs w:val="24"/>
          <w:lang w:eastAsia="en-US"/>
        </w:rPr>
        <w:t>а</w:t>
      </w:r>
      <w:r w:rsidRPr="00E74BF0">
        <w:rPr>
          <w:rFonts w:eastAsiaTheme="minorHAnsi" w:cs="Times New Roman"/>
          <w:i/>
          <w:szCs w:val="24"/>
          <w:lang w:eastAsia="en-US"/>
        </w:rPr>
        <w:t xml:space="preserve">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rsidR="00081322" w:rsidRPr="00E74BF0" w:rsidRDefault="0008132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В процессе преподавания программы повышения квалификации используются лекционные и практические занятия в дистанционном онлайн-формате, в виде вебинаров, видеолекций. Онлайн-лекции проводятся по сложным теоретическим вопросам курса. При проведении онлайн-лекционных занятий используются компьютерные и мультимедийные средства обучения.</w:t>
      </w:r>
    </w:p>
    <w:p w:rsidR="00081322" w:rsidRPr="00E74BF0" w:rsidRDefault="0008132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вебинаров организуется обсуждение актуальных проблем в предметной области.</w:t>
      </w:r>
    </w:p>
    <w:p w:rsidR="000A5ABD" w:rsidRPr="00E74BF0" w:rsidRDefault="000A5ABD"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Продолжительность учебного дня – не более 8 академических часов. </w:t>
      </w:r>
    </w:p>
    <w:p w:rsidR="000A5ABD" w:rsidRPr="00E74BF0" w:rsidRDefault="00873D80"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В процессе обучения слушатели получают доступ к электронной информационно-образовательной среде (ЭИОС) Финансового университета</w:t>
      </w:r>
      <w:r w:rsidR="000A5ABD" w:rsidRPr="00E74BF0">
        <w:rPr>
          <w:rFonts w:eastAsiaTheme="minorHAnsi" w:cs="Times New Roman"/>
          <w:i/>
          <w:szCs w:val="24"/>
          <w:lang w:eastAsia="en-US"/>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rsidR="000A5ABD" w:rsidRDefault="000A5ABD" w:rsidP="000A5ABD">
      <w:pPr>
        <w:spacing w:line="240" w:lineRule="auto"/>
        <w:contextualSpacing/>
        <w:jc w:val="left"/>
        <w:rPr>
          <w:rFonts w:eastAsiaTheme="minorHAnsi" w:cs="Times New Roman"/>
          <w:i/>
          <w:szCs w:val="24"/>
          <w:lang w:eastAsia="en-US"/>
        </w:rPr>
      </w:pPr>
    </w:p>
    <w:p w:rsidR="00351531" w:rsidRPr="005622B6" w:rsidRDefault="00351531" w:rsidP="00E74BF0">
      <w:pPr>
        <w:pStyle w:val="af"/>
        <w:numPr>
          <w:ilvl w:val="1"/>
          <w:numId w:val="2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Материально-техническое обеспечение</w:t>
      </w:r>
    </w:p>
    <w:p w:rsidR="00351531" w:rsidRPr="00E74BF0" w:rsidRDefault="00D82A8A" w:rsidP="00E74BF0">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E74BF0">
        <w:rPr>
          <w:rFonts w:eastAsiaTheme="minorHAnsi" w:cs="Times New Roman"/>
          <w:szCs w:val="24"/>
          <w:lang w:eastAsia="en-US"/>
        </w:rPr>
        <w:t>Для реализации образовательного процесса необходимы технические средства обучения: персональный компьютер (с выходом в интернет), с офисными приложениями Microsoft Office (Word, Excel, Power Point), Adobe Flash Player; Adobe Reader.</w:t>
      </w:r>
    </w:p>
    <w:p w:rsidR="00D82A8A" w:rsidRPr="00E74BF0" w:rsidRDefault="00D82A8A" w:rsidP="00E74BF0">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E74BF0">
        <w:rPr>
          <w:rFonts w:eastAsiaTheme="minorHAnsi" w:cs="Times New Roman"/>
          <w:szCs w:val="24"/>
          <w:lang w:eastAsia="en-US"/>
        </w:rPr>
        <w:t>Наименование специализированных учебных помещений: Учебный интерактивный тренажерный класс</w:t>
      </w:r>
    </w:p>
    <w:p w:rsidR="00D82A8A" w:rsidRPr="005622B6" w:rsidRDefault="00D82A8A"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szCs w:val="24"/>
          <w:lang w:eastAsia="en-US"/>
        </w:rPr>
        <w:t>Наименование оборудования, программного обеспечения: Мультимедийное оборудование, компьютеры. Компьютер, подключенный к сети Интернет, интернет-браузер. Adobe Flash Player; Adobe</w:t>
      </w:r>
      <w:r w:rsidRPr="00D82A8A">
        <w:rPr>
          <w:szCs w:val="24"/>
        </w:rPr>
        <w:t xml:space="preserve"> Reader, и т.д.</w:t>
      </w:r>
    </w:p>
    <w:p w:rsidR="00E74BF0" w:rsidRDefault="00E74BF0" w:rsidP="00E74BF0">
      <w:pPr>
        <w:pStyle w:val="af"/>
        <w:tabs>
          <w:tab w:val="left" w:pos="709"/>
          <w:tab w:val="left" w:pos="993"/>
        </w:tabs>
        <w:spacing w:before="360" w:line="240" w:lineRule="auto"/>
        <w:ind w:left="1213" w:firstLine="0"/>
        <w:jc w:val="left"/>
        <w:rPr>
          <w:rFonts w:eastAsiaTheme="minorHAnsi" w:cs="Times New Roman"/>
          <w:i/>
          <w:szCs w:val="24"/>
          <w:lang w:eastAsia="en-US"/>
        </w:rPr>
      </w:pPr>
    </w:p>
    <w:p w:rsidR="00351531" w:rsidRPr="005622B6" w:rsidRDefault="00351531" w:rsidP="00E74BF0">
      <w:pPr>
        <w:pStyle w:val="af"/>
        <w:numPr>
          <w:ilvl w:val="1"/>
          <w:numId w:val="2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Методы, формы и технологии</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Лекции</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Семинары</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Вебинары</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Практические занятия</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Кейсы</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lastRenderedPageBreak/>
        <w:t>Деловые игры</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Тестирование</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Опросы</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Дискуссии</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Групповые дискуссии</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Групповой разбор ситуаций</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Обучение на примерах</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Разбор примеров</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Изучение литературы</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Просмотр видеоматериалов</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Работа на учебном портале</w:t>
      </w:r>
    </w:p>
    <w:p w:rsidR="000B7402" w:rsidRPr="00E74BF0" w:rsidRDefault="000B7402" w:rsidP="00E74BF0">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Консультации</w:t>
      </w:r>
    </w:p>
    <w:p w:rsidR="00E74BF0" w:rsidRDefault="00E74BF0" w:rsidP="00E74BF0">
      <w:pPr>
        <w:pStyle w:val="af"/>
        <w:tabs>
          <w:tab w:val="left" w:pos="709"/>
          <w:tab w:val="left" w:pos="993"/>
        </w:tabs>
        <w:spacing w:before="360" w:line="240" w:lineRule="auto"/>
        <w:ind w:left="1213" w:firstLine="0"/>
        <w:jc w:val="left"/>
        <w:rPr>
          <w:rFonts w:eastAsiaTheme="minorHAnsi" w:cs="Times New Roman"/>
          <w:i/>
          <w:szCs w:val="24"/>
          <w:lang w:eastAsia="en-US"/>
        </w:rPr>
      </w:pPr>
    </w:p>
    <w:p w:rsidR="00351531" w:rsidRPr="005622B6" w:rsidRDefault="00351531" w:rsidP="00E74BF0">
      <w:pPr>
        <w:pStyle w:val="af"/>
        <w:numPr>
          <w:ilvl w:val="1"/>
          <w:numId w:val="2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Перечень источников информационного сопровождения (учебная литература)</w:t>
      </w:r>
    </w:p>
    <w:p w:rsidR="0066035B" w:rsidRPr="006F1532" w:rsidRDefault="0066035B" w:rsidP="006F1532">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025E24">
        <w:rPr>
          <w:rFonts w:eastAsiaTheme="minorHAnsi" w:cs="Times New Roman"/>
          <w:szCs w:val="24"/>
          <w:lang w:eastAsia="en-US"/>
        </w:rPr>
        <w:t xml:space="preserve"> </w:t>
      </w:r>
      <w:r w:rsidRPr="006F1532">
        <w:rPr>
          <w:rFonts w:eastAsiaTheme="minorHAnsi" w:cs="Times New Roman"/>
          <w:i/>
          <w:szCs w:val="24"/>
          <w:lang w:eastAsia="en-US"/>
        </w:rPr>
        <w:t>Губарев, В В. Введение в облачные вычисления и технологии : учебное пособие / В.В. Губарев, С.А. Савульчик, Н.А. Чистяков ; Министерство образования и науки Российской Федерации, Новосибирский государственный технический университет. - Новосибирск : НГТУ, 2013. - 48 с. : табл. - ISBN 978-5-7782-2252-6 ; То</w:t>
      </w:r>
      <w:r w:rsidRPr="006F1532">
        <w:rPr>
          <w:rFonts w:eastAsiaTheme="minorHAnsi" w:cs="Times New Roman"/>
          <w:i/>
          <w:szCs w:val="24"/>
          <w:lang w:eastAsia="en-US"/>
        </w:rPr>
        <w:tab/>
        <w:t>же</w:t>
      </w:r>
      <w:r w:rsidRPr="006F1532">
        <w:rPr>
          <w:rFonts w:eastAsiaTheme="minorHAnsi" w:cs="Times New Roman"/>
          <w:i/>
          <w:szCs w:val="24"/>
          <w:lang w:eastAsia="en-US"/>
        </w:rPr>
        <w:tab/>
        <w:t>[Электронный</w:t>
      </w:r>
      <w:r w:rsidRPr="006F1532">
        <w:rPr>
          <w:rFonts w:eastAsiaTheme="minorHAnsi" w:cs="Times New Roman"/>
          <w:i/>
          <w:szCs w:val="24"/>
          <w:lang w:eastAsia="en-US"/>
        </w:rPr>
        <w:tab/>
        <w:t>ресурс].</w:t>
      </w:r>
      <w:r w:rsidRPr="006F1532">
        <w:rPr>
          <w:rFonts w:eastAsiaTheme="minorHAnsi" w:cs="Times New Roman"/>
          <w:i/>
          <w:szCs w:val="24"/>
          <w:lang w:eastAsia="en-US"/>
        </w:rPr>
        <w:tab/>
        <w:t>-</w:t>
      </w:r>
      <w:r w:rsidRPr="006F1532">
        <w:rPr>
          <w:rFonts w:eastAsiaTheme="minorHAnsi" w:cs="Times New Roman"/>
          <w:i/>
          <w:szCs w:val="24"/>
          <w:lang w:eastAsia="en-US"/>
        </w:rPr>
        <w:tab/>
        <w:t xml:space="preserve">URL: </w:t>
      </w:r>
      <w:hyperlink r:id="rId12" w:history="1">
        <w:r w:rsidRPr="006F1532">
          <w:rPr>
            <w:rFonts w:eastAsiaTheme="minorHAnsi" w:cs="Times New Roman"/>
            <w:i/>
            <w:szCs w:val="24"/>
            <w:lang w:eastAsia="en-US"/>
          </w:rPr>
          <w:t>http://biblioclub.ru/index.php?page=book&amp;id=228962</w:t>
        </w:r>
      </w:hyperlink>
      <w:r w:rsidRPr="006F1532">
        <w:rPr>
          <w:rFonts w:eastAsiaTheme="minorHAnsi" w:cs="Times New Roman"/>
          <w:i/>
          <w:szCs w:val="24"/>
          <w:lang w:eastAsia="en-US"/>
        </w:rPr>
        <w:t xml:space="preserve"> (01.09.2020).</w:t>
      </w:r>
    </w:p>
    <w:p w:rsidR="0066035B" w:rsidRPr="006F1532" w:rsidRDefault="0066035B" w:rsidP="006F1532">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6F1532">
        <w:rPr>
          <w:rFonts w:eastAsiaTheme="minorHAnsi" w:cs="Times New Roman"/>
          <w:i/>
          <w:szCs w:val="24"/>
          <w:lang w:eastAsia="en-US"/>
        </w:rPr>
        <w:t>Докучаев В.А., Кальфа А.А., Маклачкова В.В.  Архитектура центров обработки данных, Под ред. профессора В. А. Докучаева; М.: Горячая линия–Телеком, 2020 г. 240 стр.</w:t>
      </w:r>
    </w:p>
    <w:p w:rsidR="0066035B" w:rsidRPr="006F1532" w:rsidRDefault="0066035B" w:rsidP="006F1532">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6F1532">
        <w:rPr>
          <w:rFonts w:eastAsiaTheme="minorHAnsi" w:cs="Times New Roman"/>
          <w:i/>
          <w:szCs w:val="24"/>
          <w:lang w:eastAsia="en-US"/>
        </w:rPr>
        <w:t xml:space="preserve"> Зиангирова Л.Ф. Технологии облачных вычислений [Электронный ресурс]: учебное пособие / Л.Ф. Зиангирова. — Электрон, текстовые данные. — Саратов: Вузовское образование, 2016. — 300 с. — 2227-8397. — Режим доступа: </w:t>
      </w:r>
      <w:hyperlink r:id="rId13" w:history="1">
        <w:r w:rsidRPr="006F1532">
          <w:rPr>
            <w:rFonts w:eastAsiaTheme="minorHAnsi" w:cs="Times New Roman"/>
            <w:i/>
            <w:szCs w:val="24"/>
            <w:lang w:eastAsia="en-US"/>
          </w:rPr>
          <w:t>http://www.iprbookshop.ru/41948.html</w:t>
        </w:r>
      </w:hyperlink>
      <w:r w:rsidRPr="006F1532">
        <w:rPr>
          <w:rFonts w:eastAsiaTheme="minorHAnsi" w:cs="Times New Roman"/>
          <w:i/>
          <w:szCs w:val="24"/>
          <w:lang w:eastAsia="en-US"/>
        </w:rPr>
        <w:t xml:space="preserve"> (01.09.2020).</w:t>
      </w:r>
    </w:p>
    <w:p w:rsidR="0066035B" w:rsidRPr="006F1532" w:rsidRDefault="0066035B" w:rsidP="006F1532">
      <w:pPr>
        <w:pStyle w:val="af"/>
        <w:numPr>
          <w:ilvl w:val="2"/>
          <w:numId w:val="27"/>
        </w:numPr>
        <w:tabs>
          <w:tab w:val="left" w:pos="1701"/>
        </w:tabs>
        <w:spacing w:line="240" w:lineRule="auto"/>
        <w:ind w:left="851" w:firstLine="0"/>
        <w:jc w:val="left"/>
        <w:rPr>
          <w:rFonts w:eastAsiaTheme="minorHAnsi" w:cs="Times New Roman"/>
          <w:i/>
          <w:szCs w:val="24"/>
          <w:lang w:eastAsia="en-US"/>
        </w:rPr>
      </w:pPr>
      <w:r w:rsidRPr="006F1532">
        <w:rPr>
          <w:rFonts w:eastAsiaTheme="minorHAnsi" w:cs="Times New Roman"/>
          <w:i/>
          <w:szCs w:val="24"/>
          <w:lang w:eastAsia="en-US"/>
        </w:rPr>
        <w:t>Риз. Дж. Облачные вычислении: Пер. англ. – СПб.: БХВ-Петербург, 2011. 299 с.: ил. ISBN 978-5-9775-0630-4.</w:t>
      </w:r>
    </w:p>
    <w:p w:rsidR="00C969B1" w:rsidRPr="005622B6" w:rsidRDefault="00C969B1" w:rsidP="00C969B1">
      <w:pPr>
        <w:spacing w:line="240" w:lineRule="auto"/>
        <w:contextualSpacing/>
        <w:jc w:val="left"/>
        <w:rPr>
          <w:rFonts w:eastAsiaTheme="minorHAnsi" w:cs="Times New Roman"/>
          <w:i/>
          <w:szCs w:val="24"/>
          <w:lang w:eastAsia="en-US"/>
        </w:rPr>
      </w:pPr>
    </w:p>
    <w:p w:rsidR="00351531" w:rsidRPr="005622B6" w:rsidRDefault="00351531" w:rsidP="006F1532">
      <w:pPr>
        <w:pStyle w:val="af"/>
        <w:numPr>
          <w:ilvl w:val="1"/>
          <w:numId w:val="2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Учебно-методические материалы</w:t>
      </w:r>
    </w:p>
    <w:p w:rsidR="00025E24" w:rsidRPr="00BD1438" w:rsidRDefault="00025E24" w:rsidP="006F1532">
      <w:pPr>
        <w:pStyle w:val="af"/>
        <w:numPr>
          <w:ilvl w:val="2"/>
          <w:numId w:val="27"/>
        </w:numPr>
        <w:tabs>
          <w:tab w:val="left" w:pos="1701"/>
        </w:tabs>
        <w:spacing w:line="240" w:lineRule="auto"/>
        <w:ind w:left="851" w:firstLine="0"/>
        <w:jc w:val="left"/>
        <w:rPr>
          <w:rFonts w:eastAsiaTheme="minorHAnsi" w:cs="Times New Roman"/>
          <w:szCs w:val="24"/>
          <w:lang w:val="en-US" w:eastAsia="en-US"/>
        </w:rPr>
      </w:pPr>
      <w:r w:rsidRPr="006F1532">
        <w:rPr>
          <w:rFonts w:eastAsiaTheme="minorHAnsi" w:cs="Times New Roman"/>
          <w:szCs w:val="24"/>
          <w:lang w:eastAsia="en-US"/>
        </w:rPr>
        <w:t>Основы облачных вычислений. Новый способ предоставления вычислительных ресурсов:</w:t>
      </w:r>
      <w:r w:rsidRPr="006F1532">
        <w:rPr>
          <w:rFonts w:eastAsiaTheme="minorHAnsi" w:cs="Times New Roman"/>
          <w:szCs w:val="24"/>
          <w:lang w:eastAsia="en-US"/>
        </w:rPr>
        <w:tab/>
        <w:t>[Электронный</w:t>
      </w:r>
      <w:r w:rsidRPr="006F1532">
        <w:rPr>
          <w:rFonts w:eastAsiaTheme="minorHAnsi" w:cs="Times New Roman"/>
          <w:szCs w:val="24"/>
          <w:lang w:eastAsia="en-US"/>
        </w:rPr>
        <w:tab/>
        <w:t xml:space="preserve">ресурс]. </w:t>
      </w:r>
      <w:r w:rsidRPr="00BD1438">
        <w:rPr>
          <w:rFonts w:eastAsiaTheme="minorHAnsi" w:cs="Times New Roman"/>
          <w:szCs w:val="24"/>
          <w:lang w:val="en-US" w:eastAsia="en-US"/>
        </w:rPr>
        <w:t>URL: https://www.ibm.com/developerworks/ru/library/cl-cloudintro/ (01.09.2018).</w:t>
      </w:r>
    </w:p>
    <w:p w:rsidR="00025E24" w:rsidRPr="006F1532" w:rsidRDefault="00025E24" w:rsidP="006F1532">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ОБЛАЧНАЯ АНАЛИТИКА. Cnews: [Электронный ресурс]. URL:</w:t>
      </w:r>
      <w:hyperlink r:id="rId14" w:history="1">
        <w:r w:rsidRPr="006F1532">
          <w:rPr>
            <w:rFonts w:eastAsiaTheme="minorHAnsi" w:cs="Times New Roman"/>
            <w:szCs w:val="24"/>
            <w:lang w:eastAsia="en-US"/>
          </w:rPr>
          <w:t>http://cloud.cnews.ru</w:t>
        </w:r>
      </w:hyperlink>
      <w:r w:rsidRPr="006F1532">
        <w:rPr>
          <w:rFonts w:eastAsiaTheme="minorHAnsi" w:cs="Times New Roman"/>
          <w:szCs w:val="24"/>
          <w:lang w:eastAsia="en-US"/>
        </w:rPr>
        <w:t xml:space="preserve"> (01.09.2020).</w:t>
      </w:r>
    </w:p>
    <w:p w:rsidR="00025E24" w:rsidRPr="006F1532" w:rsidRDefault="00025E24" w:rsidP="006F1532">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Основы Azure. URL: </w:t>
      </w:r>
      <w:hyperlink r:id="rId15" w:history="1">
        <w:r w:rsidRPr="006F1532">
          <w:rPr>
            <w:rFonts w:eastAsiaTheme="minorHAnsi" w:cs="Times New Roman"/>
            <w:szCs w:val="24"/>
            <w:lang w:eastAsia="en-US"/>
          </w:rPr>
          <w:t>https://docs.microsoft.com/ru-ru/learn/paths/azure-fundamentals/</w:t>
        </w:r>
      </w:hyperlink>
    </w:p>
    <w:p w:rsidR="00E359DD" w:rsidRPr="006F1532" w:rsidRDefault="00025E24" w:rsidP="006F1532">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Обзор платформы Yandex.Cloud. URL: </w:t>
      </w:r>
      <w:hyperlink r:id="rId16" w:history="1">
        <w:r w:rsidRPr="006F1532">
          <w:rPr>
            <w:rFonts w:eastAsiaTheme="minorHAnsi" w:cs="Times New Roman"/>
            <w:szCs w:val="24"/>
            <w:lang w:eastAsia="en-US"/>
          </w:rPr>
          <w:t>https://cloud.yandex.ru/docs/overview/</w:t>
        </w:r>
      </w:hyperlink>
    </w:p>
    <w:p w:rsidR="00C969B1" w:rsidRPr="006F1532" w:rsidRDefault="00C969B1" w:rsidP="006F1532">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Электронная библиотечная система «КнигаФонд»: http://www.knigafund.ru/ </w:t>
      </w:r>
    </w:p>
    <w:p w:rsidR="00C969B1" w:rsidRPr="006F1532" w:rsidRDefault="00C969B1" w:rsidP="006F1532">
      <w:pPr>
        <w:pStyle w:val="af"/>
        <w:numPr>
          <w:ilvl w:val="2"/>
          <w:numId w:val="2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Электронная библиотечная система издательства «Лань»: http://e.lanbook.com/ </w:t>
      </w:r>
    </w:p>
    <w:p w:rsidR="00C969B1" w:rsidRPr="005622B6" w:rsidRDefault="00C969B1" w:rsidP="00351531">
      <w:pPr>
        <w:spacing w:line="240" w:lineRule="auto"/>
        <w:ind w:left="792" w:firstLine="0"/>
        <w:contextualSpacing/>
        <w:jc w:val="left"/>
        <w:rPr>
          <w:rFonts w:eastAsiaTheme="minorHAnsi" w:cs="Times New Roman"/>
          <w:b/>
          <w:szCs w:val="24"/>
          <w:lang w:eastAsia="en-US"/>
        </w:rPr>
      </w:pPr>
    </w:p>
    <w:p w:rsidR="00351531" w:rsidRPr="00C2056B" w:rsidRDefault="00351531" w:rsidP="00C2056B">
      <w:pPr>
        <w:numPr>
          <w:ilvl w:val="0"/>
          <w:numId w:val="25"/>
        </w:numPr>
        <w:spacing w:line="240" w:lineRule="auto"/>
        <w:ind w:left="0" w:firstLine="0"/>
        <w:contextualSpacing/>
        <w:jc w:val="left"/>
        <w:rPr>
          <w:rFonts w:eastAsiaTheme="minorHAnsi" w:cs="Times New Roman"/>
          <w:szCs w:val="24"/>
          <w:lang w:eastAsia="en-US"/>
        </w:rPr>
      </w:pPr>
      <w:r w:rsidRPr="00C2056B">
        <w:rPr>
          <w:rFonts w:eastAsiaTheme="minorHAnsi" w:cs="Times New Roman"/>
          <w:b/>
          <w:szCs w:val="24"/>
          <w:lang w:eastAsia="en-US"/>
        </w:rPr>
        <w:t>Иная информация о качестве и востребованности образовательной программы</w:t>
      </w:r>
      <w:r w:rsidRPr="00C2056B">
        <w:rPr>
          <w:rFonts w:eastAsiaTheme="minorHAnsi" w:cs="Times New Roman"/>
          <w:szCs w:val="24"/>
          <w:lang w:eastAsia="en-US"/>
        </w:rPr>
        <w:t xml:space="preserve"> </w:t>
      </w:r>
    </w:p>
    <w:p w:rsidR="00351531" w:rsidRPr="005622B6" w:rsidRDefault="00351531" w:rsidP="006F1532">
      <w:pPr>
        <w:numPr>
          <w:ilvl w:val="0"/>
          <w:numId w:val="2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Рекомендаций к программе от работодателей</w:t>
      </w:r>
      <w:r w:rsidRPr="005622B6">
        <w:rPr>
          <w:rFonts w:eastAsiaTheme="minorHAnsi" w:cs="Times New Roman"/>
          <w:szCs w:val="24"/>
          <w:lang w:eastAsia="en-US"/>
        </w:rPr>
        <w:t xml:space="preserve">: </w:t>
      </w:r>
      <w:r w:rsidR="00C2056B">
        <w:rPr>
          <w:rFonts w:eastAsiaTheme="minorHAnsi" w:cs="Times New Roman"/>
          <w:szCs w:val="24"/>
          <w:lang w:eastAsia="en-US"/>
        </w:rPr>
        <w:t>письма от работодателей прилагаются</w:t>
      </w:r>
    </w:p>
    <w:p w:rsidR="00351531" w:rsidRPr="005622B6" w:rsidRDefault="00351531" w:rsidP="00351531">
      <w:pPr>
        <w:spacing w:line="240" w:lineRule="auto"/>
        <w:ind w:left="360" w:firstLine="0"/>
        <w:contextualSpacing/>
        <w:jc w:val="left"/>
        <w:rPr>
          <w:rFonts w:eastAsiaTheme="minorHAnsi" w:cs="Times New Roman"/>
          <w:szCs w:val="24"/>
          <w:lang w:eastAsia="en-US"/>
        </w:rPr>
      </w:pPr>
    </w:p>
    <w:p w:rsidR="00351531" w:rsidRPr="005622B6" w:rsidRDefault="00351531" w:rsidP="006F1532">
      <w:pPr>
        <w:numPr>
          <w:ilvl w:val="0"/>
          <w:numId w:val="2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lastRenderedPageBreak/>
        <w:t>Указание на возможные сценарии профессиональной траектории граждан</w:t>
      </w:r>
      <w:r w:rsidRPr="005622B6">
        <w:rPr>
          <w:rFonts w:eastAsiaTheme="minorHAnsi" w:cs="Times New Roman"/>
          <w:szCs w:val="24"/>
          <w:lang w:eastAsia="en-US"/>
        </w:rPr>
        <w:t xml:space="preserve"> по итогам освоения образовательной программы</w:t>
      </w:r>
    </w:p>
    <w:p w:rsidR="00351531" w:rsidRDefault="00351531" w:rsidP="00351531">
      <w:pPr>
        <w:spacing w:line="240" w:lineRule="auto"/>
        <w:ind w:left="360" w:firstLine="0"/>
        <w:contextualSpacing/>
        <w:jc w:val="left"/>
        <w:rPr>
          <w:rFonts w:eastAsiaTheme="minorHAnsi" w:cs="Times New Roman"/>
          <w:szCs w:val="24"/>
          <w:lang w:eastAsia="en-US"/>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915C80" w:rsidTr="00A36F34">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Цели получения ПЦС</w:t>
            </w:r>
          </w:p>
        </w:tc>
      </w:tr>
      <w:tr w:rsidR="00915C80" w:rsidTr="00A36F34">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цель</w:t>
            </w:r>
          </w:p>
        </w:tc>
      </w:tr>
      <w:tr w:rsidR="00915C80" w:rsidTr="00A36F34">
        <w:trPr>
          <w:trHeight w:val="417"/>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rFonts w:eastAsia="Times New Roman" w:cs="Times New Roman"/>
                <w:szCs w:val="24"/>
              </w:rPr>
            </w:pPr>
            <w:r>
              <w:rPr>
                <w:b/>
                <w:szCs w:val="24"/>
              </w:rPr>
              <w:t>Переход в новую сферу занятости</w:t>
            </w:r>
            <w:r w:rsidR="006F1532">
              <w:rPr>
                <w:b/>
                <w:szCs w:val="24"/>
              </w:rPr>
              <w:t>/</w:t>
            </w:r>
            <w:r w:rsidR="006F1532" w:rsidRPr="006F1532">
              <w:rPr>
                <w:b/>
                <w:szCs w:val="24"/>
              </w:rPr>
              <w:t>Развитие компетенций в текущей сфере занятости</w:t>
            </w:r>
          </w:p>
        </w:tc>
      </w:tr>
      <w:tr w:rsidR="00915C80" w:rsidTr="00A36F34">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szCs w:val="24"/>
              </w:rPr>
            </w:pPr>
            <w:r>
              <w:rPr>
                <w:szCs w:val="24"/>
              </w:rPr>
              <w:t>освоение новой сферы занятости</w:t>
            </w:r>
            <w:r w:rsidR="006F1532">
              <w:rPr>
                <w:szCs w:val="24"/>
              </w:rPr>
              <w:t>/</w:t>
            </w:r>
            <w:r w:rsidR="006F1532" w:rsidRPr="006F1532">
              <w:rPr>
                <w:szCs w:val="24"/>
              </w:rPr>
              <w:t>работающий по найму в организации, на предприятии</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szCs w:val="24"/>
              </w:rPr>
            </w:pPr>
            <w:r>
              <w:rPr>
                <w:szCs w:val="24"/>
              </w:rPr>
              <w:t>самозанятый, ИП/бизнесмен, расширение кругозора</w:t>
            </w:r>
            <w:r w:rsidR="006F1532">
              <w:rPr>
                <w:szCs w:val="24"/>
              </w:rPr>
              <w:t>, развитие профессиональных качеств</w:t>
            </w:r>
          </w:p>
        </w:tc>
      </w:tr>
    </w:tbl>
    <w:p w:rsidR="00915C80" w:rsidRPr="005622B6" w:rsidRDefault="00915C80" w:rsidP="00351531">
      <w:pPr>
        <w:spacing w:line="240" w:lineRule="auto"/>
        <w:ind w:left="360" w:firstLine="0"/>
        <w:contextualSpacing/>
        <w:jc w:val="left"/>
        <w:rPr>
          <w:rFonts w:eastAsiaTheme="minorHAnsi" w:cs="Times New Roman"/>
          <w:szCs w:val="24"/>
          <w:lang w:eastAsia="en-US"/>
        </w:rPr>
      </w:pPr>
    </w:p>
    <w:p w:rsidR="006F1532" w:rsidRPr="006F1532" w:rsidRDefault="006F1532" w:rsidP="006F1532">
      <w:pPr>
        <w:numPr>
          <w:ilvl w:val="0"/>
          <w:numId w:val="25"/>
        </w:numPr>
        <w:spacing w:line="240" w:lineRule="auto"/>
        <w:contextualSpacing/>
        <w:jc w:val="left"/>
        <w:rPr>
          <w:rFonts w:eastAsiaTheme="minorHAnsi" w:cs="Times New Roman"/>
          <w:b/>
          <w:szCs w:val="24"/>
          <w:lang w:eastAsia="en-US"/>
        </w:rPr>
      </w:pPr>
      <w:r w:rsidRPr="006F1532">
        <w:rPr>
          <w:rFonts w:eastAsiaTheme="minorHAnsi" w:cs="Times New Roman"/>
          <w:b/>
          <w:szCs w:val="24"/>
          <w:lang w:eastAsia="en-US"/>
        </w:rPr>
        <w:t>Дополнительная информация</w:t>
      </w:r>
    </w:p>
    <w:p w:rsidR="00D80322" w:rsidRDefault="00D80322" w:rsidP="00D80322">
      <w:pPr>
        <w:widowControl w:val="0"/>
        <w:spacing w:after="0" w:line="240" w:lineRule="auto"/>
        <w:ind w:firstLine="0"/>
        <w:rPr>
          <w:rFonts w:cs="Times New Roman"/>
          <w:b/>
          <w:szCs w:val="24"/>
        </w:rPr>
      </w:pPr>
      <w:r w:rsidRPr="0068296F">
        <w:rPr>
          <w:rFonts w:cs="Times New Roman"/>
          <w:b/>
          <w:szCs w:val="24"/>
        </w:rPr>
        <w:t xml:space="preserve">Порядок оплаты обучения </w:t>
      </w:r>
    </w:p>
    <w:p w:rsidR="00D80322" w:rsidRPr="007074CF" w:rsidRDefault="00D80322" w:rsidP="006F1532">
      <w:pPr>
        <w:spacing w:after="0" w:line="240" w:lineRule="auto"/>
        <w:ind w:firstLine="426"/>
        <w:rPr>
          <w:lang w:eastAsia="ar-SA"/>
        </w:rPr>
      </w:pPr>
      <w:r w:rsidRPr="007074CF">
        <w:rPr>
          <w:lang w:eastAsia="ar-SA"/>
        </w:rPr>
        <w:t>Оплата обучения осуществляется по факту заключения договора</w:t>
      </w:r>
      <w:r>
        <w:rPr>
          <w:lang w:eastAsia="ar-SA"/>
        </w:rPr>
        <w:t xml:space="preserve"> путём банковского перевода на расчётный счёт Университета.</w:t>
      </w:r>
    </w:p>
    <w:p w:rsidR="00D80322" w:rsidRPr="0068296F" w:rsidRDefault="00D80322" w:rsidP="006F1532">
      <w:pPr>
        <w:widowControl w:val="0"/>
        <w:spacing w:after="0" w:line="240" w:lineRule="auto"/>
        <w:ind w:firstLine="426"/>
        <w:rPr>
          <w:rFonts w:cs="Times New Roman"/>
          <w:b/>
          <w:szCs w:val="24"/>
        </w:rPr>
      </w:pPr>
    </w:p>
    <w:p w:rsidR="00D80322" w:rsidRDefault="00D80322" w:rsidP="006F1532">
      <w:pPr>
        <w:widowControl w:val="0"/>
        <w:spacing w:after="0" w:line="240" w:lineRule="auto"/>
        <w:ind w:firstLine="426"/>
        <w:rPr>
          <w:rFonts w:cs="Times New Roman"/>
          <w:b/>
          <w:szCs w:val="24"/>
        </w:rPr>
      </w:pPr>
      <w:r w:rsidRPr="0068296F">
        <w:rPr>
          <w:rFonts w:cs="Times New Roman"/>
          <w:b/>
          <w:szCs w:val="24"/>
        </w:rPr>
        <w:t>Документы для приема и порядок оформления заявки на обучение</w:t>
      </w:r>
    </w:p>
    <w:p w:rsidR="00D80322" w:rsidRDefault="00D80322" w:rsidP="006F1532">
      <w:pPr>
        <w:spacing w:after="0" w:line="240" w:lineRule="auto"/>
        <w:ind w:firstLine="426"/>
        <w:rPr>
          <w:lang w:eastAsia="ar-SA"/>
        </w:rPr>
      </w:pPr>
      <w:r>
        <w:rPr>
          <w:lang w:eastAsia="ar-SA"/>
        </w:rPr>
        <w:t>Документы для приёма: паспорт гражданина РФ, документы о предыдущем образовании.</w:t>
      </w:r>
    </w:p>
    <w:p w:rsidR="00D80322" w:rsidRPr="00D662BF" w:rsidRDefault="00D80322" w:rsidP="006F1532">
      <w:pPr>
        <w:spacing w:after="0" w:line="240" w:lineRule="auto"/>
        <w:ind w:firstLine="426"/>
        <w:rPr>
          <w:lang w:eastAsia="ar-SA"/>
        </w:rPr>
      </w:pPr>
      <w:r w:rsidRPr="00D662BF">
        <w:rPr>
          <w:lang w:eastAsia="ar-SA"/>
        </w:rPr>
        <w:t xml:space="preserve">Заявка на обучение </w:t>
      </w:r>
      <w:r>
        <w:rPr>
          <w:lang w:eastAsia="ar-SA"/>
        </w:rPr>
        <w:t xml:space="preserve">подаётся на сайте Финансового университета при </w:t>
      </w:r>
      <w:r w:rsidR="001A4964">
        <w:rPr>
          <w:lang w:eastAsia="ar-SA"/>
        </w:rPr>
        <w:t>П</w:t>
      </w:r>
      <w:r>
        <w:rPr>
          <w:lang w:eastAsia="ar-SA"/>
        </w:rPr>
        <w:t>равительстве РФ (</w:t>
      </w:r>
      <w:hyperlink r:id="rId17" w:history="1">
        <w:r w:rsidRPr="00E762D5">
          <w:rPr>
            <w:rStyle w:val="aff3"/>
            <w:lang w:val="en-US" w:eastAsia="ar-SA"/>
          </w:rPr>
          <w:t>www</w:t>
        </w:r>
        <w:r w:rsidRPr="00E762D5">
          <w:rPr>
            <w:rStyle w:val="aff3"/>
            <w:lang w:eastAsia="ar-SA"/>
          </w:rPr>
          <w:t>.</w:t>
        </w:r>
        <w:r w:rsidRPr="00E762D5">
          <w:rPr>
            <w:rStyle w:val="aff3"/>
            <w:lang w:val="en-US" w:eastAsia="ar-SA"/>
          </w:rPr>
          <w:t>fa</w:t>
        </w:r>
        <w:r w:rsidRPr="00E762D5">
          <w:rPr>
            <w:rStyle w:val="aff3"/>
            <w:lang w:eastAsia="ar-SA"/>
          </w:rPr>
          <w:t>.</w:t>
        </w:r>
        <w:r w:rsidRPr="00E762D5">
          <w:rPr>
            <w:rStyle w:val="aff3"/>
            <w:lang w:val="en-US" w:eastAsia="ar-SA"/>
          </w:rPr>
          <w:t>ru</w:t>
        </w:r>
      </w:hyperlink>
      <w:r>
        <w:rPr>
          <w:lang w:eastAsia="ar-SA"/>
        </w:rPr>
        <w:t xml:space="preserve">), на сайте программа персональных цифровых сертификатов цифровойсертификат.рф, или на сайте «Университета 20.35» </w:t>
      </w:r>
      <w:r w:rsidRPr="00D662BF">
        <w:rPr>
          <w:lang w:eastAsia="ar-SA"/>
        </w:rPr>
        <w:t>https://2035.university/</w:t>
      </w:r>
      <w:r>
        <w:rPr>
          <w:lang w:eastAsia="ar-SA"/>
        </w:rPr>
        <w:t>.</w:t>
      </w:r>
    </w:p>
    <w:p w:rsidR="00D80322" w:rsidRPr="0068296F" w:rsidRDefault="00D80322" w:rsidP="006F1532">
      <w:pPr>
        <w:widowControl w:val="0"/>
        <w:spacing w:after="0" w:line="240" w:lineRule="auto"/>
        <w:ind w:firstLine="426"/>
        <w:rPr>
          <w:rFonts w:cs="Times New Roman"/>
          <w:b/>
          <w:szCs w:val="24"/>
        </w:rPr>
      </w:pPr>
    </w:p>
    <w:p w:rsidR="00D80322" w:rsidRPr="0068296F" w:rsidRDefault="00D80322" w:rsidP="006F1532">
      <w:pPr>
        <w:widowControl w:val="0"/>
        <w:spacing w:after="0" w:line="240" w:lineRule="auto"/>
        <w:ind w:firstLine="426"/>
        <w:rPr>
          <w:rFonts w:cs="Times New Roman"/>
          <w:b/>
          <w:szCs w:val="24"/>
        </w:rPr>
      </w:pPr>
      <w:r w:rsidRPr="0068296F">
        <w:rPr>
          <w:rFonts w:cs="Times New Roman"/>
          <w:b/>
          <w:szCs w:val="24"/>
        </w:rPr>
        <w:t>Контакты реализующего программу подразделения</w:t>
      </w:r>
    </w:p>
    <w:p w:rsidR="00D80322" w:rsidRDefault="00C2056B" w:rsidP="006F1532">
      <w:pPr>
        <w:spacing w:line="240" w:lineRule="auto"/>
        <w:ind w:firstLine="426"/>
        <w:contextualSpacing/>
        <w:jc w:val="left"/>
        <w:rPr>
          <w:rFonts w:eastAsiaTheme="minorHAnsi" w:cs="Times New Roman"/>
          <w:szCs w:val="24"/>
          <w:lang w:eastAsia="en-US"/>
        </w:rPr>
      </w:pPr>
      <w:r>
        <w:rPr>
          <w:rFonts w:eastAsiaTheme="minorHAnsi" w:cs="Times New Roman"/>
          <w:szCs w:val="24"/>
          <w:lang w:eastAsia="en-US"/>
        </w:rPr>
        <w:t>Г. Москва, ул. О.Дундича, 23, И</w:t>
      </w:r>
      <w:r w:rsidR="00D80322">
        <w:rPr>
          <w:rFonts w:eastAsiaTheme="minorHAnsi" w:cs="Times New Roman"/>
          <w:szCs w:val="24"/>
          <w:lang w:eastAsia="en-US"/>
        </w:rPr>
        <w:t>нститут цифровых компетенций. Тел. 8-499-943-99-81.</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C2056B" w:rsidRPr="00C2056B" w:rsidRDefault="00C2056B" w:rsidP="00C2056B">
      <w:pPr>
        <w:numPr>
          <w:ilvl w:val="0"/>
          <w:numId w:val="25"/>
        </w:numPr>
        <w:spacing w:line="240" w:lineRule="auto"/>
        <w:contextualSpacing/>
        <w:jc w:val="left"/>
        <w:rPr>
          <w:rFonts w:cs="Times New Roman"/>
          <w:szCs w:val="24"/>
        </w:rPr>
      </w:pPr>
      <w:r>
        <w:rPr>
          <w:rFonts w:eastAsiaTheme="minorHAnsi" w:cs="Times New Roman"/>
          <w:b/>
          <w:szCs w:val="24"/>
          <w:lang w:eastAsia="en-US"/>
        </w:rPr>
        <w:t xml:space="preserve">Приложение: </w:t>
      </w:r>
      <w:r w:rsidRPr="00C2056B">
        <w:rPr>
          <w:rFonts w:eastAsiaTheme="minorHAnsi" w:cs="Times New Roman"/>
          <w:szCs w:val="24"/>
          <w:lang w:eastAsia="en-US"/>
        </w:rPr>
        <w:t>скан-копия программы прилагается.</w:t>
      </w:r>
    </w:p>
    <w:p w:rsidR="005622B6" w:rsidRPr="005622B6" w:rsidRDefault="005622B6" w:rsidP="009E260C">
      <w:pPr>
        <w:spacing w:line="240" w:lineRule="auto"/>
        <w:ind w:left="792" w:firstLine="0"/>
        <w:contextualSpacing/>
        <w:jc w:val="left"/>
        <w:rPr>
          <w:rFonts w:cs="Times New Roman"/>
          <w:b/>
          <w:szCs w:val="24"/>
        </w:rPr>
      </w:pPr>
    </w:p>
    <w:sectPr w:rsidR="005622B6" w:rsidRPr="005622B6" w:rsidSect="009A02D8">
      <w:headerReference w:type="default" r:id="rId18"/>
      <w:footerReference w:type="even" r:id="rId19"/>
      <w:footerReference w:type="default" r:id="rId20"/>
      <w:type w:val="continuous"/>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330" w:rsidRDefault="00801330">
      <w:pPr>
        <w:spacing w:after="0" w:line="240" w:lineRule="auto"/>
      </w:pPr>
      <w:r>
        <w:separator/>
      </w:r>
    </w:p>
  </w:endnote>
  <w:endnote w:type="continuationSeparator" w:id="0">
    <w:p w:rsidR="00801330" w:rsidRDefault="0080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D0" w:rsidRDefault="006D434F" w:rsidP="006C5E29">
    <w:pPr>
      <w:pStyle w:val="afd"/>
      <w:framePr w:wrap="none" w:vAnchor="text" w:hAnchor="margin" w:xAlign="right" w:y="1"/>
      <w:rPr>
        <w:rStyle w:val="aff"/>
      </w:rPr>
    </w:pPr>
    <w:r>
      <w:rPr>
        <w:rStyle w:val="aff"/>
      </w:rPr>
      <w:fldChar w:fldCharType="begin"/>
    </w:r>
    <w:r w:rsidR="00AA71D0">
      <w:rPr>
        <w:rStyle w:val="aff"/>
      </w:rPr>
      <w:instrText xml:space="preserve">PAGE  </w:instrText>
    </w:r>
    <w:r>
      <w:rPr>
        <w:rStyle w:val="aff"/>
      </w:rPr>
      <w:fldChar w:fldCharType="end"/>
    </w:r>
  </w:p>
  <w:p w:rsidR="00AA71D0" w:rsidRDefault="00AA71D0" w:rsidP="00E779B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D0" w:rsidRDefault="00AA71D0" w:rsidP="00E779B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330" w:rsidRDefault="00801330"/>
  </w:footnote>
  <w:footnote w:type="continuationSeparator" w:id="0">
    <w:p w:rsidR="00801330" w:rsidRDefault="00801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D0" w:rsidRDefault="00AA71D0" w:rsidP="00F01D84">
    <w:pPr>
      <w:pStyle w:val="aff0"/>
      <w:jc w:val="center"/>
    </w:pPr>
  </w:p>
  <w:p w:rsidR="00AA71D0" w:rsidRDefault="00801330" w:rsidP="00F01D84">
    <w:pPr>
      <w:pStyle w:val="aff0"/>
      <w:jc w:val="center"/>
    </w:pPr>
    <w:sdt>
      <w:sdtPr>
        <w:id w:val="-587158323"/>
        <w:docPartObj>
          <w:docPartGallery w:val="Page Numbers (Top of Page)"/>
          <w:docPartUnique/>
        </w:docPartObj>
      </w:sdtPr>
      <w:sdtEndPr/>
      <w:sdtContent>
        <w:r w:rsidR="00EA51C7">
          <w:fldChar w:fldCharType="begin"/>
        </w:r>
        <w:r w:rsidR="00EA51C7">
          <w:instrText>PAGE   \* MERGEFORMAT</w:instrText>
        </w:r>
        <w:r w:rsidR="00EA51C7">
          <w:fldChar w:fldCharType="separate"/>
        </w:r>
        <w:r w:rsidR="00EB6FDC">
          <w:rPr>
            <w:noProof/>
          </w:rPr>
          <w:t>2</w:t>
        </w:r>
        <w:r w:rsidR="00EA51C7">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BDD"/>
    <w:multiLevelType w:val="hybridMultilevel"/>
    <w:tmpl w:val="2A9CE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1D06AD"/>
    <w:multiLevelType w:val="hybridMultilevel"/>
    <w:tmpl w:val="B066A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654FB1"/>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EF6372"/>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9954D9"/>
    <w:multiLevelType w:val="hybridMultilevel"/>
    <w:tmpl w:val="AD9CE5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D3F2AD8"/>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C83289"/>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3E6D3E"/>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E55E4B"/>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E67326"/>
    <w:multiLevelType w:val="hybridMultilevel"/>
    <w:tmpl w:val="AB1842C8"/>
    <w:lvl w:ilvl="0" w:tplc="B5B6926E">
      <w:start w:val="12"/>
      <w:numFmt w:val="decimal"/>
      <w:lvlText w:val="%1.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0" w15:restartNumberingAfterBreak="0">
    <w:nsid w:val="2B5C2704"/>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403F3F"/>
    <w:multiLevelType w:val="multilevel"/>
    <w:tmpl w:val="CA0E396A"/>
    <w:lvl w:ilvl="0">
      <w:start w:val="15"/>
      <w:numFmt w:val="decimal"/>
      <w:lvlText w:val="%1."/>
      <w:lvlJc w:val="left"/>
      <w:pPr>
        <w:ind w:left="360" w:hanging="360"/>
      </w:pPr>
      <w:rPr>
        <w:rFonts w:hint="default"/>
        <w:b/>
      </w:rPr>
    </w:lvl>
    <w:lvl w:ilvl="1">
      <w:start w:val="13"/>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D169C3"/>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3E68F2"/>
    <w:multiLevelType w:val="multilevel"/>
    <w:tmpl w:val="AE021642"/>
    <w:lvl w:ilvl="0">
      <w:start w:val="17"/>
      <w:numFmt w:val="decimal"/>
      <w:lvlText w:val="%1"/>
      <w:lvlJc w:val="left"/>
      <w:pPr>
        <w:ind w:left="420" w:hanging="420"/>
      </w:pPr>
      <w:rPr>
        <w:rFonts w:hint="default"/>
      </w:rPr>
    </w:lvl>
    <w:lvl w:ilvl="1">
      <w:start w:val="1"/>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3D2D1FFC"/>
    <w:multiLevelType w:val="hybridMultilevel"/>
    <w:tmpl w:val="7BCCA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8C4C05"/>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C44587"/>
    <w:multiLevelType w:val="hybridMultilevel"/>
    <w:tmpl w:val="06069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636CCF"/>
    <w:multiLevelType w:val="hybridMultilevel"/>
    <w:tmpl w:val="13146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92482D"/>
    <w:multiLevelType w:val="hybridMultilevel"/>
    <w:tmpl w:val="30800ADE"/>
    <w:lvl w:ilvl="0" w:tplc="822A00CA">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D585F8F"/>
    <w:multiLevelType w:val="hybridMultilevel"/>
    <w:tmpl w:val="81A89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3137FE"/>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5DF7129E"/>
    <w:multiLevelType w:val="hybridMultilevel"/>
    <w:tmpl w:val="F77E2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FC85916"/>
    <w:multiLevelType w:val="hybridMultilevel"/>
    <w:tmpl w:val="BBD44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CBC25B2"/>
    <w:multiLevelType w:val="multilevel"/>
    <w:tmpl w:val="2E98FE9A"/>
    <w:lvl w:ilvl="0">
      <w:start w:val="13"/>
      <w:numFmt w:val="decimal"/>
      <w:lvlText w:val="%1."/>
      <w:lvlJc w:val="left"/>
      <w:pPr>
        <w:ind w:left="360" w:hanging="360"/>
      </w:pPr>
      <w:rPr>
        <w:rFonts w:hint="default"/>
        <w:b/>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5516309"/>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D25907"/>
    <w:multiLevelType w:val="hybridMultilevel"/>
    <w:tmpl w:val="795C3636"/>
    <w:lvl w:ilvl="0" w:tplc="B5B6926E">
      <w:start w:val="12"/>
      <w:numFmt w:val="decimal"/>
      <w:lvlText w:val="%1.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1" w15:restartNumberingAfterBreak="0">
    <w:nsid w:val="7FC444D0"/>
    <w:multiLevelType w:val="hybridMultilevel"/>
    <w:tmpl w:val="6142A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6"/>
  </w:num>
  <w:num w:numId="4">
    <w:abstractNumId w:val="22"/>
  </w:num>
  <w:num w:numId="5">
    <w:abstractNumId w:val="16"/>
  </w:num>
  <w:num w:numId="6">
    <w:abstractNumId w:val="4"/>
  </w:num>
  <w:num w:numId="7">
    <w:abstractNumId w:val="27"/>
  </w:num>
  <w:num w:numId="8">
    <w:abstractNumId w:val="21"/>
  </w:num>
  <w:num w:numId="9">
    <w:abstractNumId w:val="1"/>
  </w:num>
  <w:num w:numId="10">
    <w:abstractNumId w:val="24"/>
  </w:num>
  <w:num w:numId="11">
    <w:abstractNumId w:val="17"/>
  </w:num>
  <w:num w:numId="12">
    <w:abstractNumId w:val="14"/>
  </w:num>
  <w:num w:numId="13">
    <w:abstractNumId w:val="19"/>
  </w:num>
  <w:num w:numId="14">
    <w:abstractNumId w:val="8"/>
  </w:num>
  <w:num w:numId="15">
    <w:abstractNumId w:val="15"/>
  </w:num>
  <w:num w:numId="16">
    <w:abstractNumId w:val="2"/>
  </w:num>
  <w:num w:numId="17">
    <w:abstractNumId w:val="12"/>
  </w:num>
  <w:num w:numId="18">
    <w:abstractNumId w:val="6"/>
  </w:num>
  <w:num w:numId="19">
    <w:abstractNumId w:val="5"/>
  </w:num>
  <w:num w:numId="20">
    <w:abstractNumId w:val="10"/>
  </w:num>
  <w:num w:numId="21">
    <w:abstractNumId w:val="7"/>
  </w:num>
  <w:num w:numId="22">
    <w:abstractNumId w:val="0"/>
  </w:num>
  <w:num w:numId="23">
    <w:abstractNumId w:val="18"/>
  </w:num>
  <w:num w:numId="24">
    <w:abstractNumId w:val="25"/>
  </w:num>
  <w:num w:numId="25">
    <w:abstractNumId w:val="11"/>
  </w:num>
  <w:num w:numId="26">
    <w:abstractNumId w:val="3"/>
  </w:num>
  <w:num w:numId="27">
    <w:abstractNumId w:val="13"/>
  </w:num>
  <w:num w:numId="28">
    <w:abstractNumId w:val="30"/>
  </w:num>
  <w:num w:numId="29">
    <w:abstractNumId w:val="9"/>
  </w:num>
  <w:num w:numId="30">
    <w:abstractNumId w:val="20"/>
  </w:num>
  <w:num w:numId="31">
    <w:abstractNumId w:val="23"/>
  </w:num>
  <w:num w:numId="3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4C32"/>
    <w:rsid w:val="00000DB2"/>
    <w:rsid w:val="00004F00"/>
    <w:rsid w:val="0000623B"/>
    <w:rsid w:val="0000642E"/>
    <w:rsid w:val="0000742C"/>
    <w:rsid w:val="00007631"/>
    <w:rsid w:val="000119C8"/>
    <w:rsid w:val="00012121"/>
    <w:rsid w:val="0001476A"/>
    <w:rsid w:val="00016D4D"/>
    <w:rsid w:val="00022A32"/>
    <w:rsid w:val="000257B8"/>
    <w:rsid w:val="00025E24"/>
    <w:rsid w:val="00027987"/>
    <w:rsid w:val="00034BF0"/>
    <w:rsid w:val="00042C78"/>
    <w:rsid w:val="00044358"/>
    <w:rsid w:val="0004468A"/>
    <w:rsid w:val="00045E19"/>
    <w:rsid w:val="0004761A"/>
    <w:rsid w:val="0005123A"/>
    <w:rsid w:val="00052D28"/>
    <w:rsid w:val="00053055"/>
    <w:rsid w:val="00053E03"/>
    <w:rsid w:val="0005501D"/>
    <w:rsid w:val="0005573C"/>
    <w:rsid w:val="00061772"/>
    <w:rsid w:val="00064333"/>
    <w:rsid w:val="00064C83"/>
    <w:rsid w:val="00067E0F"/>
    <w:rsid w:val="00081322"/>
    <w:rsid w:val="00081531"/>
    <w:rsid w:val="00084243"/>
    <w:rsid w:val="00086877"/>
    <w:rsid w:val="00090668"/>
    <w:rsid w:val="00093577"/>
    <w:rsid w:val="00093887"/>
    <w:rsid w:val="00094B79"/>
    <w:rsid w:val="000A2667"/>
    <w:rsid w:val="000A5ABD"/>
    <w:rsid w:val="000B0B1B"/>
    <w:rsid w:val="000B18BB"/>
    <w:rsid w:val="000B5032"/>
    <w:rsid w:val="000B5DE8"/>
    <w:rsid w:val="000B70D2"/>
    <w:rsid w:val="000B7402"/>
    <w:rsid w:val="000C52C7"/>
    <w:rsid w:val="000C79F5"/>
    <w:rsid w:val="000D1E0B"/>
    <w:rsid w:val="000D2769"/>
    <w:rsid w:val="000D5A74"/>
    <w:rsid w:val="000E098C"/>
    <w:rsid w:val="000E4453"/>
    <w:rsid w:val="000E48F1"/>
    <w:rsid w:val="000E4F6B"/>
    <w:rsid w:val="000E5498"/>
    <w:rsid w:val="000E6EE6"/>
    <w:rsid w:val="000F4F90"/>
    <w:rsid w:val="00110DA6"/>
    <w:rsid w:val="00112C83"/>
    <w:rsid w:val="00114994"/>
    <w:rsid w:val="00114FB1"/>
    <w:rsid w:val="00121490"/>
    <w:rsid w:val="00122A6D"/>
    <w:rsid w:val="00126118"/>
    <w:rsid w:val="00144F22"/>
    <w:rsid w:val="001461E9"/>
    <w:rsid w:val="001515F7"/>
    <w:rsid w:val="00152BC3"/>
    <w:rsid w:val="00157277"/>
    <w:rsid w:val="00162411"/>
    <w:rsid w:val="00163C7A"/>
    <w:rsid w:val="001669B1"/>
    <w:rsid w:val="0016785D"/>
    <w:rsid w:val="00176FAD"/>
    <w:rsid w:val="0018094F"/>
    <w:rsid w:val="00186C9D"/>
    <w:rsid w:val="00191411"/>
    <w:rsid w:val="00191F69"/>
    <w:rsid w:val="00195397"/>
    <w:rsid w:val="001963A6"/>
    <w:rsid w:val="00196680"/>
    <w:rsid w:val="001972AC"/>
    <w:rsid w:val="001A1B8E"/>
    <w:rsid w:val="001A4964"/>
    <w:rsid w:val="001B0980"/>
    <w:rsid w:val="001B141A"/>
    <w:rsid w:val="001B5EAB"/>
    <w:rsid w:val="001B7F3E"/>
    <w:rsid w:val="001C0DE4"/>
    <w:rsid w:val="001C2A5F"/>
    <w:rsid w:val="001C2CA9"/>
    <w:rsid w:val="001C53E1"/>
    <w:rsid w:val="001C5EFA"/>
    <w:rsid w:val="001D29B6"/>
    <w:rsid w:val="001D7150"/>
    <w:rsid w:val="001D7BA1"/>
    <w:rsid w:val="001E0DB0"/>
    <w:rsid w:val="001E2488"/>
    <w:rsid w:val="001E2D1A"/>
    <w:rsid w:val="001E396C"/>
    <w:rsid w:val="001E4ACF"/>
    <w:rsid w:val="001F084C"/>
    <w:rsid w:val="001F1EF2"/>
    <w:rsid w:val="001F2CD4"/>
    <w:rsid w:val="001F3D9E"/>
    <w:rsid w:val="002024B2"/>
    <w:rsid w:val="00206481"/>
    <w:rsid w:val="00207011"/>
    <w:rsid w:val="0020782C"/>
    <w:rsid w:val="00207D9D"/>
    <w:rsid w:val="00210AB8"/>
    <w:rsid w:val="002145C4"/>
    <w:rsid w:val="00216E7F"/>
    <w:rsid w:val="00217540"/>
    <w:rsid w:val="00231045"/>
    <w:rsid w:val="002325F1"/>
    <w:rsid w:val="00235234"/>
    <w:rsid w:val="00244CFE"/>
    <w:rsid w:val="00262310"/>
    <w:rsid w:val="00263A22"/>
    <w:rsid w:val="00264818"/>
    <w:rsid w:val="00270019"/>
    <w:rsid w:val="002710EB"/>
    <w:rsid w:val="00275D9F"/>
    <w:rsid w:val="00276233"/>
    <w:rsid w:val="00276B13"/>
    <w:rsid w:val="00276B4D"/>
    <w:rsid w:val="00280E13"/>
    <w:rsid w:val="00281EFB"/>
    <w:rsid w:val="0029192D"/>
    <w:rsid w:val="0029258B"/>
    <w:rsid w:val="002947E2"/>
    <w:rsid w:val="00295FD7"/>
    <w:rsid w:val="00296ABC"/>
    <w:rsid w:val="00296CB7"/>
    <w:rsid w:val="00297748"/>
    <w:rsid w:val="002A02EF"/>
    <w:rsid w:val="002A0BAE"/>
    <w:rsid w:val="002A1089"/>
    <w:rsid w:val="002A151D"/>
    <w:rsid w:val="002A19EF"/>
    <w:rsid w:val="002A24A6"/>
    <w:rsid w:val="002A2CFC"/>
    <w:rsid w:val="002A5ED8"/>
    <w:rsid w:val="002A6AFC"/>
    <w:rsid w:val="002A75D6"/>
    <w:rsid w:val="002B0CC4"/>
    <w:rsid w:val="002B19EE"/>
    <w:rsid w:val="002B2410"/>
    <w:rsid w:val="002B7119"/>
    <w:rsid w:val="002B773B"/>
    <w:rsid w:val="002C0F25"/>
    <w:rsid w:val="002C1A89"/>
    <w:rsid w:val="002C2ABD"/>
    <w:rsid w:val="002C36F5"/>
    <w:rsid w:val="002C4F61"/>
    <w:rsid w:val="002C728E"/>
    <w:rsid w:val="002C77EA"/>
    <w:rsid w:val="002D17AB"/>
    <w:rsid w:val="002E3E7A"/>
    <w:rsid w:val="002E4544"/>
    <w:rsid w:val="002E6D91"/>
    <w:rsid w:val="002E6F35"/>
    <w:rsid w:val="002F609B"/>
    <w:rsid w:val="002F6A8E"/>
    <w:rsid w:val="003016D1"/>
    <w:rsid w:val="0030248E"/>
    <w:rsid w:val="00304A9F"/>
    <w:rsid w:val="0030528A"/>
    <w:rsid w:val="003059EC"/>
    <w:rsid w:val="00307B71"/>
    <w:rsid w:val="003110ED"/>
    <w:rsid w:val="00317113"/>
    <w:rsid w:val="003231E6"/>
    <w:rsid w:val="003251F0"/>
    <w:rsid w:val="0032693B"/>
    <w:rsid w:val="003273ED"/>
    <w:rsid w:val="00332D70"/>
    <w:rsid w:val="003334DF"/>
    <w:rsid w:val="00333E8F"/>
    <w:rsid w:val="003341D1"/>
    <w:rsid w:val="003408EF"/>
    <w:rsid w:val="0034107F"/>
    <w:rsid w:val="00344B2E"/>
    <w:rsid w:val="00351531"/>
    <w:rsid w:val="0035467D"/>
    <w:rsid w:val="00354C9B"/>
    <w:rsid w:val="00365D2C"/>
    <w:rsid w:val="003733D9"/>
    <w:rsid w:val="003748A1"/>
    <w:rsid w:val="0037535A"/>
    <w:rsid w:val="003816A6"/>
    <w:rsid w:val="00384897"/>
    <w:rsid w:val="003860DF"/>
    <w:rsid w:val="00386177"/>
    <w:rsid w:val="003A6B1D"/>
    <w:rsid w:val="003A7E0E"/>
    <w:rsid w:val="003B1E9C"/>
    <w:rsid w:val="003B351A"/>
    <w:rsid w:val="003C25A9"/>
    <w:rsid w:val="003C4628"/>
    <w:rsid w:val="003C48E9"/>
    <w:rsid w:val="003C6720"/>
    <w:rsid w:val="003D09BE"/>
    <w:rsid w:val="003D1286"/>
    <w:rsid w:val="003D1AD5"/>
    <w:rsid w:val="003D2109"/>
    <w:rsid w:val="003D278B"/>
    <w:rsid w:val="003D433B"/>
    <w:rsid w:val="003D59D1"/>
    <w:rsid w:val="003D5E80"/>
    <w:rsid w:val="003D7AE5"/>
    <w:rsid w:val="003E47F7"/>
    <w:rsid w:val="003E48A3"/>
    <w:rsid w:val="003E756B"/>
    <w:rsid w:val="003F60E1"/>
    <w:rsid w:val="00402A64"/>
    <w:rsid w:val="0040797D"/>
    <w:rsid w:val="0041057C"/>
    <w:rsid w:val="0041482E"/>
    <w:rsid w:val="00425DEA"/>
    <w:rsid w:val="00435D93"/>
    <w:rsid w:val="0044138C"/>
    <w:rsid w:val="004420EE"/>
    <w:rsid w:val="00444ACB"/>
    <w:rsid w:val="00446EA5"/>
    <w:rsid w:val="00453A8A"/>
    <w:rsid w:val="0046117B"/>
    <w:rsid w:val="00462AC9"/>
    <w:rsid w:val="004647F1"/>
    <w:rsid w:val="00464C6C"/>
    <w:rsid w:val="004679C9"/>
    <w:rsid w:val="004703E2"/>
    <w:rsid w:val="004826A8"/>
    <w:rsid w:val="0048377A"/>
    <w:rsid w:val="00483DD3"/>
    <w:rsid w:val="00492B17"/>
    <w:rsid w:val="00497725"/>
    <w:rsid w:val="004A334F"/>
    <w:rsid w:val="004A4717"/>
    <w:rsid w:val="004A4D3B"/>
    <w:rsid w:val="004A6437"/>
    <w:rsid w:val="004B15A1"/>
    <w:rsid w:val="004B4997"/>
    <w:rsid w:val="004B4D72"/>
    <w:rsid w:val="004B5485"/>
    <w:rsid w:val="004C126E"/>
    <w:rsid w:val="004C3199"/>
    <w:rsid w:val="004C614B"/>
    <w:rsid w:val="004D16F2"/>
    <w:rsid w:val="004D17F8"/>
    <w:rsid w:val="004D413C"/>
    <w:rsid w:val="004D654C"/>
    <w:rsid w:val="004D780E"/>
    <w:rsid w:val="004E539A"/>
    <w:rsid w:val="004E5F76"/>
    <w:rsid w:val="004E6ED7"/>
    <w:rsid w:val="004E7304"/>
    <w:rsid w:val="004E7EC5"/>
    <w:rsid w:val="004F11FD"/>
    <w:rsid w:val="004F1E28"/>
    <w:rsid w:val="004F23CD"/>
    <w:rsid w:val="004F4EB2"/>
    <w:rsid w:val="00502874"/>
    <w:rsid w:val="00506039"/>
    <w:rsid w:val="00506DC3"/>
    <w:rsid w:val="005112EA"/>
    <w:rsid w:val="005133D4"/>
    <w:rsid w:val="005134A9"/>
    <w:rsid w:val="005174EF"/>
    <w:rsid w:val="00526605"/>
    <w:rsid w:val="0052771D"/>
    <w:rsid w:val="00540CBE"/>
    <w:rsid w:val="00543B35"/>
    <w:rsid w:val="00550CF9"/>
    <w:rsid w:val="00550D76"/>
    <w:rsid w:val="00553374"/>
    <w:rsid w:val="00560A11"/>
    <w:rsid w:val="005622B6"/>
    <w:rsid w:val="00573565"/>
    <w:rsid w:val="005739E0"/>
    <w:rsid w:val="005740B5"/>
    <w:rsid w:val="005775EF"/>
    <w:rsid w:val="00581B08"/>
    <w:rsid w:val="0058255D"/>
    <w:rsid w:val="00582C7A"/>
    <w:rsid w:val="00583AA7"/>
    <w:rsid w:val="005853AC"/>
    <w:rsid w:val="00585A8C"/>
    <w:rsid w:val="00596725"/>
    <w:rsid w:val="005A3A2F"/>
    <w:rsid w:val="005A61A9"/>
    <w:rsid w:val="005B28FF"/>
    <w:rsid w:val="005B4D10"/>
    <w:rsid w:val="005B5376"/>
    <w:rsid w:val="005B5449"/>
    <w:rsid w:val="005B70AF"/>
    <w:rsid w:val="005B7BE5"/>
    <w:rsid w:val="005C19F9"/>
    <w:rsid w:val="005C20E8"/>
    <w:rsid w:val="005C6323"/>
    <w:rsid w:val="005D4740"/>
    <w:rsid w:val="005D49E1"/>
    <w:rsid w:val="005E2BF4"/>
    <w:rsid w:val="005E4DD9"/>
    <w:rsid w:val="005E5CE3"/>
    <w:rsid w:val="005F2229"/>
    <w:rsid w:val="005F27B0"/>
    <w:rsid w:val="005F3FB7"/>
    <w:rsid w:val="005F558A"/>
    <w:rsid w:val="005F6CF2"/>
    <w:rsid w:val="0060265D"/>
    <w:rsid w:val="00604C54"/>
    <w:rsid w:val="00605383"/>
    <w:rsid w:val="00605C22"/>
    <w:rsid w:val="0061401A"/>
    <w:rsid w:val="0061579E"/>
    <w:rsid w:val="00616671"/>
    <w:rsid w:val="00620473"/>
    <w:rsid w:val="0062074C"/>
    <w:rsid w:val="00624CA9"/>
    <w:rsid w:val="006276F7"/>
    <w:rsid w:val="006343E8"/>
    <w:rsid w:val="00634485"/>
    <w:rsid w:val="00634B31"/>
    <w:rsid w:val="0063608B"/>
    <w:rsid w:val="00636CC0"/>
    <w:rsid w:val="00640292"/>
    <w:rsid w:val="0064322D"/>
    <w:rsid w:val="006469E8"/>
    <w:rsid w:val="00651919"/>
    <w:rsid w:val="00654E58"/>
    <w:rsid w:val="0066035B"/>
    <w:rsid w:val="00660C58"/>
    <w:rsid w:val="00666216"/>
    <w:rsid w:val="006702AF"/>
    <w:rsid w:val="006721EF"/>
    <w:rsid w:val="00673FA0"/>
    <w:rsid w:val="0067448B"/>
    <w:rsid w:val="00676746"/>
    <w:rsid w:val="006779A3"/>
    <w:rsid w:val="0068139E"/>
    <w:rsid w:val="006843BE"/>
    <w:rsid w:val="006860D5"/>
    <w:rsid w:val="00692508"/>
    <w:rsid w:val="00694E1F"/>
    <w:rsid w:val="00695E31"/>
    <w:rsid w:val="00697FF7"/>
    <w:rsid w:val="006A24F2"/>
    <w:rsid w:val="006A42AC"/>
    <w:rsid w:val="006A4A49"/>
    <w:rsid w:val="006A7631"/>
    <w:rsid w:val="006B0379"/>
    <w:rsid w:val="006B0C9F"/>
    <w:rsid w:val="006B0EB9"/>
    <w:rsid w:val="006B144C"/>
    <w:rsid w:val="006B406C"/>
    <w:rsid w:val="006B588D"/>
    <w:rsid w:val="006B65C5"/>
    <w:rsid w:val="006C0E57"/>
    <w:rsid w:val="006C2BDE"/>
    <w:rsid w:val="006C4CFF"/>
    <w:rsid w:val="006C5E29"/>
    <w:rsid w:val="006C7AE1"/>
    <w:rsid w:val="006D2320"/>
    <w:rsid w:val="006D31D6"/>
    <w:rsid w:val="006D434F"/>
    <w:rsid w:val="006D572C"/>
    <w:rsid w:val="006E07AE"/>
    <w:rsid w:val="006E13FE"/>
    <w:rsid w:val="006E22C4"/>
    <w:rsid w:val="006E4E74"/>
    <w:rsid w:val="006E5212"/>
    <w:rsid w:val="006E65D6"/>
    <w:rsid w:val="006E6DC0"/>
    <w:rsid w:val="006E6F54"/>
    <w:rsid w:val="006E74D9"/>
    <w:rsid w:val="006F1532"/>
    <w:rsid w:val="006F631D"/>
    <w:rsid w:val="006F6A18"/>
    <w:rsid w:val="006F724A"/>
    <w:rsid w:val="00701D52"/>
    <w:rsid w:val="00707220"/>
    <w:rsid w:val="007125B5"/>
    <w:rsid w:val="007143AF"/>
    <w:rsid w:val="00716273"/>
    <w:rsid w:val="007172FF"/>
    <w:rsid w:val="00722640"/>
    <w:rsid w:val="007263B9"/>
    <w:rsid w:val="0072677D"/>
    <w:rsid w:val="00727281"/>
    <w:rsid w:val="0073209E"/>
    <w:rsid w:val="007346EA"/>
    <w:rsid w:val="00736743"/>
    <w:rsid w:val="00737F3F"/>
    <w:rsid w:val="00745945"/>
    <w:rsid w:val="00747EC2"/>
    <w:rsid w:val="00755694"/>
    <w:rsid w:val="007601C7"/>
    <w:rsid w:val="0076177D"/>
    <w:rsid w:val="00763C98"/>
    <w:rsid w:val="00764D83"/>
    <w:rsid w:val="00771195"/>
    <w:rsid w:val="00771831"/>
    <w:rsid w:val="00773E5F"/>
    <w:rsid w:val="0078026B"/>
    <w:rsid w:val="007865D9"/>
    <w:rsid w:val="00787A2F"/>
    <w:rsid w:val="00791DD7"/>
    <w:rsid w:val="00796912"/>
    <w:rsid w:val="00796C8A"/>
    <w:rsid w:val="007A1206"/>
    <w:rsid w:val="007A2729"/>
    <w:rsid w:val="007A71BB"/>
    <w:rsid w:val="007B1619"/>
    <w:rsid w:val="007B370C"/>
    <w:rsid w:val="007B3AE1"/>
    <w:rsid w:val="007B797E"/>
    <w:rsid w:val="007B7FB8"/>
    <w:rsid w:val="007C24EB"/>
    <w:rsid w:val="007C3F9C"/>
    <w:rsid w:val="007C66E0"/>
    <w:rsid w:val="007D432B"/>
    <w:rsid w:val="007D4661"/>
    <w:rsid w:val="007D5407"/>
    <w:rsid w:val="007D7774"/>
    <w:rsid w:val="007E5C4D"/>
    <w:rsid w:val="007E7262"/>
    <w:rsid w:val="007F2BA4"/>
    <w:rsid w:val="007F582A"/>
    <w:rsid w:val="00800EEC"/>
    <w:rsid w:val="00801015"/>
    <w:rsid w:val="00801330"/>
    <w:rsid w:val="00802B6A"/>
    <w:rsid w:val="00806603"/>
    <w:rsid w:val="00806755"/>
    <w:rsid w:val="00807E41"/>
    <w:rsid w:val="0081052E"/>
    <w:rsid w:val="0081096B"/>
    <w:rsid w:val="00814B35"/>
    <w:rsid w:val="008177F9"/>
    <w:rsid w:val="008239E4"/>
    <w:rsid w:val="00826515"/>
    <w:rsid w:val="00831ACF"/>
    <w:rsid w:val="00836A1D"/>
    <w:rsid w:val="00837FF5"/>
    <w:rsid w:val="00840AC5"/>
    <w:rsid w:val="00840D92"/>
    <w:rsid w:val="00841B30"/>
    <w:rsid w:val="008422E0"/>
    <w:rsid w:val="00847D73"/>
    <w:rsid w:val="00852E8E"/>
    <w:rsid w:val="008551A5"/>
    <w:rsid w:val="00857EF7"/>
    <w:rsid w:val="00860A06"/>
    <w:rsid w:val="00861CC1"/>
    <w:rsid w:val="00862F80"/>
    <w:rsid w:val="00863C30"/>
    <w:rsid w:val="008712F5"/>
    <w:rsid w:val="00873D80"/>
    <w:rsid w:val="00874C46"/>
    <w:rsid w:val="00880BE9"/>
    <w:rsid w:val="00881920"/>
    <w:rsid w:val="008827D2"/>
    <w:rsid w:val="00884712"/>
    <w:rsid w:val="00886A78"/>
    <w:rsid w:val="00887F6B"/>
    <w:rsid w:val="00890B92"/>
    <w:rsid w:val="00893391"/>
    <w:rsid w:val="008945AC"/>
    <w:rsid w:val="0089721F"/>
    <w:rsid w:val="008A317C"/>
    <w:rsid w:val="008A503B"/>
    <w:rsid w:val="008A5FF0"/>
    <w:rsid w:val="008B0583"/>
    <w:rsid w:val="008B0B4F"/>
    <w:rsid w:val="008B1619"/>
    <w:rsid w:val="008B1D96"/>
    <w:rsid w:val="008B32DB"/>
    <w:rsid w:val="008B580E"/>
    <w:rsid w:val="008C26B4"/>
    <w:rsid w:val="008C3362"/>
    <w:rsid w:val="008C4674"/>
    <w:rsid w:val="008C62AC"/>
    <w:rsid w:val="008D55EF"/>
    <w:rsid w:val="008D6D35"/>
    <w:rsid w:val="008D7D34"/>
    <w:rsid w:val="008E0671"/>
    <w:rsid w:val="008E19BD"/>
    <w:rsid w:val="008E6517"/>
    <w:rsid w:val="008E7175"/>
    <w:rsid w:val="008F085C"/>
    <w:rsid w:val="008F2A4F"/>
    <w:rsid w:val="008F70CE"/>
    <w:rsid w:val="00903716"/>
    <w:rsid w:val="00905C46"/>
    <w:rsid w:val="00906D81"/>
    <w:rsid w:val="0091089F"/>
    <w:rsid w:val="009147FF"/>
    <w:rsid w:val="00915C80"/>
    <w:rsid w:val="0091747B"/>
    <w:rsid w:val="009174A6"/>
    <w:rsid w:val="00917BA7"/>
    <w:rsid w:val="00925681"/>
    <w:rsid w:val="00925D01"/>
    <w:rsid w:val="0092697C"/>
    <w:rsid w:val="009276CF"/>
    <w:rsid w:val="009303CB"/>
    <w:rsid w:val="00930A50"/>
    <w:rsid w:val="00931915"/>
    <w:rsid w:val="00933219"/>
    <w:rsid w:val="00933E45"/>
    <w:rsid w:val="00934CD1"/>
    <w:rsid w:val="00934D65"/>
    <w:rsid w:val="0093521E"/>
    <w:rsid w:val="00942A4A"/>
    <w:rsid w:val="00942E08"/>
    <w:rsid w:val="00943F60"/>
    <w:rsid w:val="00944D43"/>
    <w:rsid w:val="0094581A"/>
    <w:rsid w:val="009463E1"/>
    <w:rsid w:val="00953488"/>
    <w:rsid w:val="00953575"/>
    <w:rsid w:val="00953B33"/>
    <w:rsid w:val="00953BD6"/>
    <w:rsid w:val="00954EA1"/>
    <w:rsid w:val="0095529C"/>
    <w:rsid w:val="00960BC7"/>
    <w:rsid w:val="00965CE0"/>
    <w:rsid w:val="00966ED9"/>
    <w:rsid w:val="0096709B"/>
    <w:rsid w:val="00970E0D"/>
    <w:rsid w:val="009748EB"/>
    <w:rsid w:val="009801A3"/>
    <w:rsid w:val="009817D8"/>
    <w:rsid w:val="00982218"/>
    <w:rsid w:val="009823B0"/>
    <w:rsid w:val="00987CFD"/>
    <w:rsid w:val="00996EB6"/>
    <w:rsid w:val="00997A3C"/>
    <w:rsid w:val="009A02D8"/>
    <w:rsid w:val="009A2115"/>
    <w:rsid w:val="009A71EC"/>
    <w:rsid w:val="009B2597"/>
    <w:rsid w:val="009B405B"/>
    <w:rsid w:val="009B5A59"/>
    <w:rsid w:val="009B7673"/>
    <w:rsid w:val="009B7849"/>
    <w:rsid w:val="009C18A3"/>
    <w:rsid w:val="009C3387"/>
    <w:rsid w:val="009D024E"/>
    <w:rsid w:val="009D4D9E"/>
    <w:rsid w:val="009D50D5"/>
    <w:rsid w:val="009D60E2"/>
    <w:rsid w:val="009E260C"/>
    <w:rsid w:val="009E2B9B"/>
    <w:rsid w:val="009E2FF6"/>
    <w:rsid w:val="009E3548"/>
    <w:rsid w:val="009F00AA"/>
    <w:rsid w:val="009F1105"/>
    <w:rsid w:val="009F26FF"/>
    <w:rsid w:val="009F33DA"/>
    <w:rsid w:val="009F50B5"/>
    <w:rsid w:val="009F60BA"/>
    <w:rsid w:val="009F71A9"/>
    <w:rsid w:val="00A03BDC"/>
    <w:rsid w:val="00A068EA"/>
    <w:rsid w:val="00A13546"/>
    <w:rsid w:val="00A1470B"/>
    <w:rsid w:val="00A20799"/>
    <w:rsid w:val="00A21781"/>
    <w:rsid w:val="00A2280B"/>
    <w:rsid w:val="00A24D28"/>
    <w:rsid w:val="00A30AD2"/>
    <w:rsid w:val="00A36F34"/>
    <w:rsid w:val="00A43FA3"/>
    <w:rsid w:val="00A470E1"/>
    <w:rsid w:val="00A631BD"/>
    <w:rsid w:val="00A808FF"/>
    <w:rsid w:val="00A82581"/>
    <w:rsid w:val="00A83FD5"/>
    <w:rsid w:val="00A85739"/>
    <w:rsid w:val="00A9056E"/>
    <w:rsid w:val="00A940BA"/>
    <w:rsid w:val="00A9429D"/>
    <w:rsid w:val="00A96813"/>
    <w:rsid w:val="00A97651"/>
    <w:rsid w:val="00A976B3"/>
    <w:rsid w:val="00AA7197"/>
    <w:rsid w:val="00AA71D0"/>
    <w:rsid w:val="00AB0186"/>
    <w:rsid w:val="00AB54F1"/>
    <w:rsid w:val="00AC1210"/>
    <w:rsid w:val="00AC2839"/>
    <w:rsid w:val="00AC2A76"/>
    <w:rsid w:val="00AC305E"/>
    <w:rsid w:val="00AC3A65"/>
    <w:rsid w:val="00AC44AB"/>
    <w:rsid w:val="00AD0E3F"/>
    <w:rsid w:val="00AE2647"/>
    <w:rsid w:val="00AE354A"/>
    <w:rsid w:val="00AE3BAA"/>
    <w:rsid w:val="00AE577A"/>
    <w:rsid w:val="00AE6854"/>
    <w:rsid w:val="00AF0D36"/>
    <w:rsid w:val="00AF1091"/>
    <w:rsid w:val="00AF39AF"/>
    <w:rsid w:val="00B01D7B"/>
    <w:rsid w:val="00B03659"/>
    <w:rsid w:val="00B04AEA"/>
    <w:rsid w:val="00B0799B"/>
    <w:rsid w:val="00B1312E"/>
    <w:rsid w:val="00B1368F"/>
    <w:rsid w:val="00B15E92"/>
    <w:rsid w:val="00B23833"/>
    <w:rsid w:val="00B24C32"/>
    <w:rsid w:val="00B324A6"/>
    <w:rsid w:val="00B33355"/>
    <w:rsid w:val="00B34764"/>
    <w:rsid w:val="00B36468"/>
    <w:rsid w:val="00B40593"/>
    <w:rsid w:val="00B413B2"/>
    <w:rsid w:val="00B4163E"/>
    <w:rsid w:val="00B43782"/>
    <w:rsid w:val="00B44A29"/>
    <w:rsid w:val="00B462C7"/>
    <w:rsid w:val="00B46AA2"/>
    <w:rsid w:val="00B5325C"/>
    <w:rsid w:val="00B53D12"/>
    <w:rsid w:val="00B53D6B"/>
    <w:rsid w:val="00B54B0A"/>
    <w:rsid w:val="00B640B3"/>
    <w:rsid w:val="00B655D2"/>
    <w:rsid w:val="00B65B96"/>
    <w:rsid w:val="00B65D8F"/>
    <w:rsid w:val="00B667F1"/>
    <w:rsid w:val="00B66D98"/>
    <w:rsid w:val="00B72966"/>
    <w:rsid w:val="00B77CA6"/>
    <w:rsid w:val="00B81B28"/>
    <w:rsid w:val="00B833F7"/>
    <w:rsid w:val="00B851BD"/>
    <w:rsid w:val="00B85CC9"/>
    <w:rsid w:val="00B862E5"/>
    <w:rsid w:val="00B91130"/>
    <w:rsid w:val="00B961F0"/>
    <w:rsid w:val="00BA0729"/>
    <w:rsid w:val="00BA0AAA"/>
    <w:rsid w:val="00BA1785"/>
    <w:rsid w:val="00BA5496"/>
    <w:rsid w:val="00BA7872"/>
    <w:rsid w:val="00BB44DB"/>
    <w:rsid w:val="00BB6202"/>
    <w:rsid w:val="00BB65E4"/>
    <w:rsid w:val="00BB718A"/>
    <w:rsid w:val="00BC1771"/>
    <w:rsid w:val="00BC1943"/>
    <w:rsid w:val="00BC3F59"/>
    <w:rsid w:val="00BC46C5"/>
    <w:rsid w:val="00BD1438"/>
    <w:rsid w:val="00BD42DE"/>
    <w:rsid w:val="00BD5A31"/>
    <w:rsid w:val="00BF0374"/>
    <w:rsid w:val="00BF49D3"/>
    <w:rsid w:val="00BF50C8"/>
    <w:rsid w:val="00BF6018"/>
    <w:rsid w:val="00C03B67"/>
    <w:rsid w:val="00C07C0C"/>
    <w:rsid w:val="00C11B6A"/>
    <w:rsid w:val="00C152CE"/>
    <w:rsid w:val="00C2056B"/>
    <w:rsid w:val="00C25713"/>
    <w:rsid w:val="00C27798"/>
    <w:rsid w:val="00C314BE"/>
    <w:rsid w:val="00C32A81"/>
    <w:rsid w:val="00C32B74"/>
    <w:rsid w:val="00C32BFA"/>
    <w:rsid w:val="00C36FFB"/>
    <w:rsid w:val="00C375D3"/>
    <w:rsid w:val="00C40E64"/>
    <w:rsid w:val="00C42B8D"/>
    <w:rsid w:val="00C440A0"/>
    <w:rsid w:val="00C45187"/>
    <w:rsid w:val="00C45DF7"/>
    <w:rsid w:val="00C5137E"/>
    <w:rsid w:val="00C51D5D"/>
    <w:rsid w:val="00C535AC"/>
    <w:rsid w:val="00C543B7"/>
    <w:rsid w:val="00C54B21"/>
    <w:rsid w:val="00C55001"/>
    <w:rsid w:val="00C55075"/>
    <w:rsid w:val="00C60691"/>
    <w:rsid w:val="00C638AA"/>
    <w:rsid w:val="00C64669"/>
    <w:rsid w:val="00C65FAC"/>
    <w:rsid w:val="00C6644C"/>
    <w:rsid w:val="00C71169"/>
    <w:rsid w:val="00C76B0A"/>
    <w:rsid w:val="00C777DF"/>
    <w:rsid w:val="00C80AB5"/>
    <w:rsid w:val="00C8327C"/>
    <w:rsid w:val="00C90B50"/>
    <w:rsid w:val="00C93433"/>
    <w:rsid w:val="00C95E33"/>
    <w:rsid w:val="00C969B1"/>
    <w:rsid w:val="00CA1A5E"/>
    <w:rsid w:val="00CA483C"/>
    <w:rsid w:val="00CA51CC"/>
    <w:rsid w:val="00CA72A1"/>
    <w:rsid w:val="00CB0F08"/>
    <w:rsid w:val="00CC181E"/>
    <w:rsid w:val="00CD0B22"/>
    <w:rsid w:val="00CD263A"/>
    <w:rsid w:val="00CD3296"/>
    <w:rsid w:val="00CD4491"/>
    <w:rsid w:val="00CD6613"/>
    <w:rsid w:val="00CE2BC7"/>
    <w:rsid w:val="00CE763A"/>
    <w:rsid w:val="00CF026F"/>
    <w:rsid w:val="00CF2669"/>
    <w:rsid w:val="00CF34A9"/>
    <w:rsid w:val="00CF4BC3"/>
    <w:rsid w:val="00D015EF"/>
    <w:rsid w:val="00D01B80"/>
    <w:rsid w:val="00D05ABA"/>
    <w:rsid w:val="00D1036D"/>
    <w:rsid w:val="00D11D6E"/>
    <w:rsid w:val="00D1430C"/>
    <w:rsid w:val="00D17A2C"/>
    <w:rsid w:val="00D220CE"/>
    <w:rsid w:val="00D25F25"/>
    <w:rsid w:val="00D3032F"/>
    <w:rsid w:val="00D31CE3"/>
    <w:rsid w:val="00D32F72"/>
    <w:rsid w:val="00D36219"/>
    <w:rsid w:val="00D46572"/>
    <w:rsid w:val="00D56FAE"/>
    <w:rsid w:val="00D57C3D"/>
    <w:rsid w:val="00D6076A"/>
    <w:rsid w:val="00D610FC"/>
    <w:rsid w:val="00D6284C"/>
    <w:rsid w:val="00D65966"/>
    <w:rsid w:val="00D6624A"/>
    <w:rsid w:val="00D728D1"/>
    <w:rsid w:val="00D74C5A"/>
    <w:rsid w:val="00D7521A"/>
    <w:rsid w:val="00D762DA"/>
    <w:rsid w:val="00D80322"/>
    <w:rsid w:val="00D817F6"/>
    <w:rsid w:val="00D82A8A"/>
    <w:rsid w:val="00D83E5D"/>
    <w:rsid w:val="00D85406"/>
    <w:rsid w:val="00D85DCE"/>
    <w:rsid w:val="00D861D5"/>
    <w:rsid w:val="00D87622"/>
    <w:rsid w:val="00D90236"/>
    <w:rsid w:val="00D93774"/>
    <w:rsid w:val="00D947F5"/>
    <w:rsid w:val="00D94E68"/>
    <w:rsid w:val="00D9591A"/>
    <w:rsid w:val="00D96E94"/>
    <w:rsid w:val="00D97001"/>
    <w:rsid w:val="00DA097C"/>
    <w:rsid w:val="00DA0D27"/>
    <w:rsid w:val="00DA4868"/>
    <w:rsid w:val="00DB35D6"/>
    <w:rsid w:val="00DB3685"/>
    <w:rsid w:val="00DB4D20"/>
    <w:rsid w:val="00DB4ECD"/>
    <w:rsid w:val="00DC1421"/>
    <w:rsid w:val="00DC50FE"/>
    <w:rsid w:val="00DC71A8"/>
    <w:rsid w:val="00DD1A17"/>
    <w:rsid w:val="00DD415C"/>
    <w:rsid w:val="00DD5547"/>
    <w:rsid w:val="00DD6219"/>
    <w:rsid w:val="00DE696F"/>
    <w:rsid w:val="00DE79AD"/>
    <w:rsid w:val="00DF20AC"/>
    <w:rsid w:val="00DF2724"/>
    <w:rsid w:val="00DF577B"/>
    <w:rsid w:val="00E05189"/>
    <w:rsid w:val="00E06B8D"/>
    <w:rsid w:val="00E1038B"/>
    <w:rsid w:val="00E11438"/>
    <w:rsid w:val="00E11FB4"/>
    <w:rsid w:val="00E14271"/>
    <w:rsid w:val="00E155A8"/>
    <w:rsid w:val="00E16823"/>
    <w:rsid w:val="00E17C68"/>
    <w:rsid w:val="00E26938"/>
    <w:rsid w:val="00E32193"/>
    <w:rsid w:val="00E32541"/>
    <w:rsid w:val="00E34D1B"/>
    <w:rsid w:val="00E359DD"/>
    <w:rsid w:val="00E36B46"/>
    <w:rsid w:val="00E37D07"/>
    <w:rsid w:val="00E40DAE"/>
    <w:rsid w:val="00E43B07"/>
    <w:rsid w:val="00E46DA5"/>
    <w:rsid w:val="00E5200A"/>
    <w:rsid w:val="00E5290A"/>
    <w:rsid w:val="00E53035"/>
    <w:rsid w:val="00E53837"/>
    <w:rsid w:val="00E5502D"/>
    <w:rsid w:val="00E60BA6"/>
    <w:rsid w:val="00E66D06"/>
    <w:rsid w:val="00E711DE"/>
    <w:rsid w:val="00E72A49"/>
    <w:rsid w:val="00E74690"/>
    <w:rsid w:val="00E74BF0"/>
    <w:rsid w:val="00E754FE"/>
    <w:rsid w:val="00E779B7"/>
    <w:rsid w:val="00E81289"/>
    <w:rsid w:val="00E81DC6"/>
    <w:rsid w:val="00E82DA5"/>
    <w:rsid w:val="00E82FE2"/>
    <w:rsid w:val="00E849C2"/>
    <w:rsid w:val="00E9111D"/>
    <w:rsid w:val="00E913C8"/>
    <w:rsid w:val="00E920EB"/>
    <w:rsid w:val="00E94D7D"/>
    <w:rsid w:val="00E97089"/>
    <w:rsid w:val="00EA0149"/>
    <w:rsid w:val="00EA3B53"/>
    <w:rsid w:val="00EA499D"/>
    <w:rsid w:val="00EA49A3"/>
    <w:rsid w:val="00EA51C7"/>
    <w:rsid w:val="00EA5690"/>
    <w:rsid w:val="00EB0CA4"/>
    <w:rsid w:val="00EB13ED"/>
    <w:rsid w:val="00EB4B8B"/>
    <w:rsid w:val="00EB5914"/>
    <w:rsid w:val="00EB6FDC"/>
    <w:rsid w:val="00EC02FE"/>
    <w:rsid w:val="00EC1D4A"/>
    <w:rsid w:val="00EC4EFB"/>
    <w:rsid w:val="00EC5326"/>
    <w:rsid w:val="00EC7230"/>
    <w:rsid w:val="00EC7E6C"/>
    <w:rsid w:val="00ED4768"/>
    <w:rsid w:val="00ED7F7A"/>
    <w:rsid w:val="00EE3E1F"/>
    <w:rsid w:val="00EE42F0"/>
    <w:rsid w:val="00EE52E0"/>
    <w:rsid w:val="00EF126A"/>
    <w:rsid w:val="00EF42E6"/>
    <w:rsid w:val="00EF7F85"/>
    <w:rsid w:val="00F01D84"/>
    <w:rsid w:val="00F04AA2"/>
    <w:rsid w:val="00F05848"/>
    <w:rsid w:val="00F06A2C"/>
    <w:rsid w:val="00F136F6"/>
    <w:rsid w:val="00F13CFD"/>
    <w:rsid w:val="00F2167B"/>
    <w:rsid w:val="00F243E8"/>
    <w:rsid w:val="00F24A5A"/>
    <w:rsid w:val="00F32D26"/>
    <w:rsid w:val="00F32FE4"/>
    <w:rsid w:val="00F3330D"/>
    <w:rsid w:val="00F361EC"/>
    <w:rsid w:val="00F3766F"/>
    <w:rsid w:val="00F413FE"/>
    <w:rsid w:val="00F437F5"/>
    <w:rsid w:val="00F45F6D"/>
    <w:rsid w:val="00F475AB"/>
    <w:rsid w:val="00F5030E"/>
    <w:rsid w:val="00F52D5D"/>
    <w:rsid w:val="00F5634E"/>
    <w:rsid w:val="00F57A6B"/>
    <w:rsid w:val="00F60674"/>
    <w:rsid w:val="00F64B4F"/>
    <w:rsid w:val="00F65E20"/>
    <w:rsid w:val="00F71762"/>
    <w:rsid w:val="00F71D7E"/>
    <w:rsid w:val="00F72F16"/>
    <w:rsid w:val="00F7572C"/>
    <w:rsid w:val="00F7661D"/>
    <w:rsid w:val="00F76D27"/>
    <w:rsid w:val="00F8201B"/>
    <w:rsid w:val="00F82475"/>
    <w:rsid w:val="00F8297B"/>
    <w:rsid w:val="00F834D5"/>
    <w:rsid w:val="00F867D9"/>
    <w:rsid w:val="00F92294"/>
    <w:rsid w:val="00F928D3"/>
    <w:rsid w:val="00F94E84"/>
    <w:rsid w:val="00F953BD"/>
    <w:rsid w:val="00F95812"/>
    <w:rsid w:val="00F96752"/>
    <w:rsid w:val="00FA455D"/>
    <w:rsid w:val="00FA4736"/>
    <w:rsid w:val="00FA522E"/>
    <w:rsid w:val="00FA7CF1"/>
    <w:rsid w:val="00FB1A22"/>
    <w:rsid w:val="00FB2CC7"/>
    <w:rsid w:val="00FB402D"/>
    <w:rsid w:val="00FB4909"/>
    <w:rsid w:val="00FB4CCC"/>
    <w:rsid w:val="00FB5601"/>
    <w:rsid w:val="00FC084B"/>
    <w:rsid w:val="00FC162E"/>
    <w:rsid w:val="00FC42DE"/>
    <w:rsid w:val="00FD0EFE"/>
    <w:rsid w:val="00FD17D6"/>
    <w:rsid w:val="00FD429E"/>
    <w:rsid w:val="00FD772F"/>
    <w:rsid w:val="00FE2A01"/>
    <w:rsid w:val="00FE5C78"/>
    <w:rsid w:val="00FE7410"/>
    <w:rsid w:val="00FE7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F2F25"/>
  <w15:docId w15:val="{7C6C2C8D-E069-413E-B96C-835231AF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текст"/>
    <w:qFormat/>
    <w:rsid w:val="00016D4D"/>
    <w:pPr>
      <w:spacing w:after="200" w:line="360" w:lineRule="auto"/>
      <w:ind w:firstLine="680"/>
      <w:jc w:val="both"/>
    </w:pPr>
    <w:rPr>
      <w:rFonts w:ascii="Times New Roman" w:hAnsi="Times New Roman"/>
      <w:sz w:val="24"/>
    </w:rPr>
  </w:style>
  <w:style w:type="paragraph" w:styleId="10">
    <w:name w:val="heading 1"/>
    <w:aliases w:val="!Осн Заголовок 1"/>
    <w:basedOn w:val="a"/>
    <w:uiPriority w:val="9"/>
    <w:qFormat/>
    <w:rsid w:val="001963A6"/>
    <w:pPr>
      <w:keepNext/>
      <w:keepLines/>
      <w:spacing w:before="480" w:after="0"/>
      <w:outlineLvl w:val="0"/>
    </w:pPr>
    <w:rPr>
      <w:rFonts w:eastAsiaTheme="majorEastAsia" w:cstheme="majorBidi"/>
      <w:b/>
      <w:bCs/>
      <w:sz w:val="28"/>
      <w:szCs w:val="28"/>
    </w:rPr>
  </w:style>
  <w:style w:type="paragraph" w:styleId="20">
    <w:name w:val="heading 2"/>
    <w:aliases w:val="Заголовок основной"/>
    <w:basedOn w:val="a"/>
    <w:qFormat/>
    <w:rsid w:val="00FE2A01"/>
    <w:pPr>
      <w:keepNext/>
      <w:keepLines/>
      <w:spacing w:before="360" w:after="80"/>
      <w:outlineLvl w:val="1"/>
    </w:pPr>
    <w:rPr>
      <w:b/>
      <w:sz w:val="28"/>
      <w:szCs w:val="36"/>
    </w:rPr>
  </w:style>
  <w:style w:type="paragraph" w:styleId="30">
    <w:name w:val="heading 3"/>
    <w:basedOn w:val="a"/>
    <w:uiPriority w:val="9"/>
    <w:qFormat/>
    <w:rsid w:val="00A10BBB"/>
    <w:pPr>
      <w:spacing w:beforeAutospacing="1" w:afterAutospacing="1" w:line="240" w:lineRule="auto"/>
      <w:outlineLvl w:val="2"/>
    </w:pPr>
    <w:rPr>
      <w:rFonts w:eastAsia="Times New Roman" w:cs="Times New Roman"/>
      <w:b/>
      <w:bCs/>
      <w:sz w:val="27"/>
      <w:szCs w:val="27"/>
    </w:rPr>
  </w:style>
  <w:style w:type="paragraph" w:styleId="4">
    <w:name w:val="heading 4"/>
    <w:basedOn w:val="a"/>
    <w:qFormat/>
    <w:rsid w:val="002126C0"/>
    <w:pPr>
      <w:keepNext/>
      <w:keepLines/>
      <w:spacing w:before="240" w:after="40"/>
      <w:outlineLvl w:val="3"/>
    </w:pPr>
    <w:rPr>
      <w:b/>
      <w:szCs w:val="24"/>
    </w:rPr>
  </w:style>
  <w:style w:type="paragraph" w:styleId="5">
    <w:name w:val="heading 5"/>
    <w:basedOn w:val="a"/>
    <w:qFormat/>
    <w:rsid w:val="002126C0"/>
    <w:pPr>
      <w:keepNext/>
      <w:keepLines/>
      <w:spacing w:before="220" w:after="40"/>
      <w:outlineLvl w:val="4"/>
    </w:pPr>
    <w:rPr>
      <w:b/>
    </w:rPr>
  </w:style>
  <w:style w:type="paragraph" w:styleId="6">
    <w:name w:val="heading 6"/>
    <w:basedOn w:val="a"/>
    <w:qFormat/>
    <w:rsid w:val="002126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i">
    <w:name w:val="gi"/>
    <w:basedOn w:val="a0"/>
    <w:qFormat/>
    <w:rsid w:val="00667082"/>
  </w:style>
  <w:style w:type="character" w:customStyle="1" w:styleId="31">
    <w:name w:val="Заголовок 3 Знак"/>
    <w:basedOn w:val="a0"/>
    <w:link w:val="31"/>
    <w:uiPriority w:val="9"/>
    <w:qFormat/>
    <w:rsid w:val="00A10BBB"/>
    <w:rPr>
      <w:rFonts w:ascii="Times New Roman" w:eastAsia="Times New Roman" w:hAnsi="Times New Roman" w:cs="Times New Roman"/>
      <w:b/>
      <w:bCs/>
      <w:sz w:val="27"/>
      <w:szCs w:val="27"/>
      <w:lang w:eastAsia="ru-RU"/>
    </w:rPr>
  </w:style>
  <w:style w:type="character" w:customStyle="1" w:styleId="gd">
    <w:name w:val="gd"/>
    <w:basedOn w:val="a0"/>
    <w:qFormat/>
    <w:rsid w:val="00A10BBB"/>
  </w:style>
  <w:style w:type="character" w:customStyle="1" w:styleId="11">
    <w:name w:val="Заголовок 1 Знак"/>
    <w:basedOn w:val="a0"/>
    <w:link w:val="11"/>
    <w:uiPriority w:val="9"/>
    <w:qFormat/>
    <w:rsid w:val="00121909"/>
    <w:rPr>
      <w:rFonts w:asciiTheme="majorHAnsi" w:eastAsiaTheme="majorEastAsia" w:hAnsiTheme="majorHAnsi" w:cstheme="majorBidi"/>
      <w:b/>
      <w:bCs/>
      <w:color w:val="365F91" w:themeColor="accent1" w:themeShade="BF"/>
      <w:sz w:val="28"/>
      <w:szCs w:val="28"/>
    </w:rPr>
  </w:style>
  <w:style w:type="character" w:customStyle="1" w:styleId="a3">
    <w:name w:val="Название Знак"/>
    <w:basedOn w:val="a0"/>
    <w:uiPriority w:val="10"/>
    <w:qFormat/>
    <w:rsid w:val="00B27192"/>
    <w:rPr>
      <w:rFonts w:asciiTheme="majorHAnsi" w:eastAsiaTheme="majorEastAsia" w:hAnsiTheme="majorHAnsi" w:cstheme="majorBidi"/>
      <w:color w:val="17365D" w:themeColor="text2" w:themeShade="BF"/>
      <w:spacing w:val="5"/>
      <w:sz w:val="52"/>
      <w:szCs w:val="52"/>
    </w:rPr>
  </w:style>
  <w:style w:type="character" w:customStyle="1" w:styleId="a4">
    <w:name w:val="Текст выноски Знак"/>
    <w:basedOn w:val="a0"/>
    <w:uiPriority w:val="99"/>
    <w:semiHidden/>
    <w:qFormat/>
    <w:rsid w:val="00E06CFB"/>
    <w:rPr>
      <w:rFonts w:ascii="Times New Roman" w:hAnsi="Times New Roman" w:cs="Times New Roman"/>
      <w:sz w:val="18"/>
      <w:szCs w:val="18"/>
    </w:rPr>
  </w:style>
  <w:style w:type="character" w:customStyle="1" w:styleId="a5">
    <w:name w:val="Текст примечания Знак"/>
    <w:basedOn w:val="a0"/>
    <w:uiPriority w:val="99"/>
    <w:qFormat/>
    <w:rsid w:val="002126C0"/>
    <w:rPr>
      <w:sz w:val="24"/>
      <w:szCs w:val="24"/>
    </w:rPr>
  </w:style>
  <w:style w:type="character" w:styleId="a6">
    <w:name w:val="annotation reference"/>
    <w:basedOn w:val="a0"/>
    <w:uiPriority w:val="99"/>
    <w:semiHidden/>
    <w:unhideWhenUsed/>
    <w:qFormat/>
    <w:rsid w:val="002126C0"/>
    <w:rPr>
      <w:sz w:val="18"/>
      <w:szCs w:val="18"/>
    </w:rPr>
  </w:style>
  <w:style w:type="character" w:customStyle="1" w:styleId="a7">
    <w:name w:val="Тема примечания Знак"/>
    <w:basedOn w:val="a5"/>
    <w:uiPriority w:val="99"/>
    <w:semiHidden/>
    <w:qFormat/>
    <w:rsid w:val="002520BE"/>
    <w:rPr>
      <w:b/>
      <w:bCs/>
      <w:sz w:val="20"/>
      <w:szCs w:val="20"/>
    </w:rPr>
  </w:style>
  <w:style w:type="character" w:customStyle="1" w:styleId="a8">
    <w:name w:val="Текст сноски Знак"/>
    <w:basedOn w:val="a0"/>
    <w:qFormat/>
    <w:rsid w:val="000E1BC5"/>
    <w:rPr>
      <w:sz w:val="24"/>
      <w:szCs w:val="24"/>
    </w:rPr>
  </w:style>
  <w:style w:type="character" w:styleId="a9">
    <w:name w:val="footnote reference"/>
    <w:basedOn w:val="a0"/>
    <w:uiPriority w:val="99"/>
    <w:unhideWhenUsed/>
    <w:qFormat/>
    <w:rsid w:val="000E1BC5"/>
    <w:rPr>
      <w:vertAlign w:val="superscript"/>
    </w:rPr>
  </w:style>
  <w:style w:type="character" w:customStyle="1" w:styleId="ListLabel1">
    <w:name w:val="ListLabel 1"/>
    <w:qFormat/>
    <w:rsid w:val="00D90236"/>
    <w:rPr>
      <w:u w:val="none"/>
    </w:rPr>
  </w:style>
  <w:style w:type="character" w:customStyle="1" w:styleId="ListLabel2">
    <w:name w:val="ListLabel 2"/>
    <w:qFormat/>
    <w:rsid w:val="00D90236"/>
    <w:rPr>
      <w:u w:val="none"/>
    </w:rPr>
  </w:style>
  <w:style w:type="character" w:customStyle="1" w:styleId="ListLabel3">
    <w:name w:val="ListLabel 3"/>
    <w:qFormat/>
    <w:rsid w:val="00D90236"/>
    <w:rPr>
      <w:u w:val="none"/>
    </w:rPr>
  </w:style>
  <w:style w:type="character" w:customStyle="1" w:styleId="ListLabel4">
    <w:name w:val="ListLabel 4"/>
    <w:qFormat/>
    <w:rsid w:val="00D90236"/>
    <w:rPr>
      <w:u w:val="none"/>
    </w:rPr>
  </w:style>
  <w:style w:type="character" w:customStyle="1" w:styleId="ListLabel5">
    <w:name w:val="ListLabel 5"/>
    <w:qFormat/>
    <w:rsid w:val="00D90236"/>
    <w:rPr>
      <w:u w:val="none"/>
    </w:rPr>
  </w:style>
  <w:style w:type="character" w:customStyle="1" w:styleId="ListLabel6">
    <w:name w:val="ListLabel 6"/>
    <w:qFormat/>
    <w:rsid w:val="00D90236"/>
    <w:rPr>
      <w:u w:val="none"/>
    </w:rPr>
  </w:style>
  <w:style w:type="character" w:customStyle="1" w:styleId="ListLabel7">
    <w:name w:val="ListLabel 7"/>
    <w:qFormat/>
    <w:rsid w:val="00D90236"/>
    <w:rPr>
      <w:u w:val="none"/>
    </w:rPr>
  </w:style>
  <w:style w:type="character" w:customStyle="1" w:styleId="ListLabel8">
    <w:name w:val="ListLabel 8"/>
    <w:qFormat/>
    <w:rsid w:val="00D90236"/>
    <w:rPr>
      <w:u w:val="none"/>
    </w:rPr>
  </w:style>
  <w:style w:type="character" w:customStyle="1" w:styleId="ListLabel9">
    <w:name w:val="ListLabel 9"/>
    <w:qFormat/>
    <w:rsid w:val="00D90236"/>
    <w:rPr>
      <w:u w:val="none"/>
    </w:rPr>
  </w:style>
  <w:style w:type="character" w:customStyle="1" w:styleId="ListLabel10">
    <w:name w:val="ListLabel 10"/>
    <w:qFormat/>
    <w:rsid w:val="00D90236"/>
    <w:rPr>
      <w:rFonts w:eastAsia="Noto Sans Symbols" w:cs="Noto Sans Symbols"/>
    </w:rPr>
  </w:style>
  <w:style w:type="character" w:customStyle="1" w:styleId="ListLabel11">
    <w:name w:val="ListLabel 11"/>
    <w:qFormat/>
    <w:rsid w:val="00D90236"/>
    <w:rPr>
      <w:rFonts w:eastAsia="Noto Sans Symbols" w:cs="Noto Sans Symbols"/>
    </w:rPr>
  </w:style>
  <w:style w:type="character" w:customStyle="1" w:styleId="ListLabel12">
    <w:name w:val="ListLabel 12"/>
    <w:qFormat/>
    <w:rsid w:val="00D90236"/>
    <w:rPr>
      <w:rFonts w:eastAsia="Courier New" w:cs="Courier New"/>
    </w:rPr>
  </w:style>
  <w:style w:type="character" w:customStyle="1" w:styleId="ListLabel13">
    <w:name w:val="ListLabel 13"/>
    <w:qFormat/>
    <w:rsid w:val="00D90236"/>
    <w:rPr>
      <w:rFonts w:eastAsia="Noto Sans Symbols" w:cs="Noto Sans Symbols"/>
    </w:rPr>
  </w:style>
  <w:style w:type="character" w:customStyle="1" w:styleId="ListLabel14">
    <w:name w:val="ListLabel 14"/>
    <w:qFormat/>
    <w:rsid w:val="00D90236"/>
    <w:rPr>
      <w:rFonts w:eastAsia="Noto Sans Symbols" w:cs="Noto Sans Symbols"/>
    </w:rPr>
  </w:style>
  <w:style w:type="character" w:customStyle="1" w:styleId="ListLabel15">
    <w:name w:val="ListLabel 15"/>
    <w:qFormat/>
    <w:rsid w:val="00D90236"/>
    <w:rPr>
      <w:rFonts w:eastAsia="Courier New" w:cs="Courier New"/>
    </w:rPr>
  </w:style>
  <w:style w:type="character" w:customStyle="1" w:styleId="ListLabel16">
    <w:name w:val="ListLabel 16"/>
    <w:qFormat/>
    <w:rsid w:val="00D90236"/>
    <w:rPr>
      <w:rFonts w:eastAsia="Noto Sans Symbols" w:cs="Noto Sans Symbols"/>
    </w:rPr>
  </w:style>
  <w:style w:type="character" w:customStyle="1" w:styleId="ListLabel17">
    <w:name w:val="ListLabel 17"/>
    <w:qFormat/>
    <w:rsid w:val="00D90236"/>
    <w:rPr>
      <w:rFonts w:eastAsia="Noto Sans Symbols" w:cs="Noto Sans Symbols"/>
    </w:rPr>
  </w:style>
  <w:style w:type="character" w:customStyle="1" w:styleId="ListLabel18">
    <w:name w:val="ListLabel 18"/>
    <w:qFormat/>
    <w:rsid w:val="00D90236"/>
    <w:rPr>
      <w:rFonts w:eastAsia="Courier New" w:cs="Courier New"/>
    </w:rPr>
  </w:style>
  <w:style w:type="character" w:customStyle="1" w:styleId="ListLabel19">
    <w:name w:val="ListLabel 19"/>
    <w:qFormat/>
    <w:rsid w:val="00D90236"/>
    <w:rPr>
      <w:rFonts w:eastAsia="Noto Sans Symbols" w:cs="Noto Sans Symbols"/>
    </w:rPr>
  </w:style>
  <w:style w:type="character" w:customStyle="1" w:styleId="ListLabel20">
    <w:name w:val="ListLabel 20"/>
    <w:qFormat/>
    <w:rsid w:val="00D90236"/>
    <w:rPr>
      <w:rFonts w:eastAsia="Noto Sans Symbols" w:cs="Noto Sans Symbols"/>
    </w:rPr>
  </w:style>
  <w:style w:type="character" w:customStyle="1" w:styleId="ListLabel21">
    <w:name w:val="ListLabel 21"/>
    <w:qFormat/>
    <w:rsid w:val="00D90236"/>
    <w:rPr>
      <w:rFonts w:eastAsia="Courier New" w:cs="Courier New"/>
    </w:rPr>
  </w:style>
  <w:style w:type="character" w:customStyle="1" w:styleId="ListLabel22">
    <w:name w:val="ListLabel 22"/>
    <w:qFormat/>
    <w:rsid w:val="00D90236"/>
    <w:rPr>
      <w:rFonts w:eastAsia="Noto Sans Symbols" w:cs="Noto Sans Symbols"/>
    </w:rPr>
  </w:style>
  <w:style w:type="character" w:customStyle="1" w:styleId="ListLabel23">
    <w:name w:val="ListLabel 23"/>
    <w:qFormat/>
    <w:rsid w:val="00D90236"/>
    <w:rPr>
      <w:rFonts w:eastAsia="Noto Sans Symbols" w:cs="Noto Sans Symbols"/>
    </w:rPr>
  </w:style>
  <w:style w:type="character" w:customStyle="1" w:styleId="ListLabel24">
    <w:name w:val="ListLabel 24"/>
    <w:qFormat/>
    <w:rsid w:val="00D90236"/>
    <w:rPr>
      <w:rFonts w:eastAsia="Courier New" w:cs="Courier New"/>
    </w:rPr>
  </w:style>
  <w:style w:type="character" w:customStyle="1" w:styleId="ListLabel25">
    <w:name w:val="ListLabel 25"/>
    <w:qFormat/>
    <w:rsid w:val="00D90236"/>
    <w:rPr>
      <w:rFonts w:eastAsia="Noto Sans Symbols" w:cs="Noto Sans Symbols"/>
    </w:rPr>
  </w:style>
  <w:style w:type="character" w:customStyle="1" w:styleId="ListLabel26">
    <w:name w:val="ListLabel 26"/>
    <w:qFormat/>
    <w:rsid w:val="00D90236"/>
    <w:rPr>
      <w:rFonts w:eastAsia="Noto Sans Symbols" w:cs="Noto Sans Symbols"/>
    </w:rPr>
  </w:style>
  <w:style w:type="character" w:customStyle="1" w:styleId="ListLabel27">
    <w:name w:val="ListLabel 27"/>
    <w:qFormat/>
    <w:rsid w:val="00D90236"/>
    <w:rPr>
      <w:rFonts w:eastAsia="Courier New" w:cs="Courier New"/>
    </w:rPr>
  </w:style>
  <w:style w:type="character" w:customStyle="1" w:styleId="ListLabel28">
    <w:name w:val="ListLabel 28"/>
    <w:qFormat/>
    <w:rsid w:val="00D90236"/>
    <w:rPr>
      <w:rFonts w:eastAsia="Noto Sans Symbols" w:cs="Noto Sans Symbols"/>
    </w:rPr>
  </w:style>
  <w:style w:type="character" w:customStyle="1" w:styleId="ListLabel29">
    <w:name w:val="ListLabel 29"/>
    <w:qFormat/>
    <w:rsid w:val="00D90236"/>
    <w:rPr>
      <w:rFonts w:eastAsia="Noto Sans Symbols" w:cs="Noto Sans Symbols"/>
    </w:rPr>
  </w:style>
  <w:style w:type="character" w:customStyle="1" w:styleId="ListLabel30">
    <w:name w:val="ListLabel 30"/>
    <w:qFormat/>
    <w:rsid w:val="00D90236"/>
    <w:rPr>
      <w:rFonts w:eastAsia="Courier New" w:cs="Courier New"/>
    </w:rPr>
  </w:style>
  <w:style w:type="character" w:customStyle="1" w:styleId="ListLabel31">
    <w:name w:val="ListLabel 31"/>
    <w:rsid w:val="00D90236"/>
    <w:rPr>
      <w:rFonts w:eastAsia="Noto Sans Symbols" w:cs="Noto Sans Symbols"/>
    </w:rPr>
  </w:style>
  <w:style w:type="character" w:customStyle="1" w:styleId="ListLabel32">
    <w:name w:val="ListLabel 32"/>
    <w:qFormat/>
    <w:rsid w:val="00D90236"/>
    <w:rPr>
      <w:rFonts w:eastAsia="Noto Sans Symbols" w:cs="Noto Sans Symbols"/>
    </w:rPr>
  </w:style>
  <w:style w:type="character" w:customStyle="1" w:styleId="ListLabel33">
    <w:name w:val="ListLabel 33"/>
    <w:qFormat/>
    <w:rsid w:val="00D90236"/>
    <w:rPr>
      <w:rFonts w:eastAsia="Courier New" w:cs="Courier New"/>
    </w:rPr>
  </w:style>
  <w:style w:type="character" w:customStyle="1" w:styleId="ListLabel34">
    <w:name w:val="ListLabel 34"/>
    <w:qFormat/>
    <w:rsid w:val="00D90236"/>
    <w:rPr>
      <w:rFonts w:eastAsia="Noto Sans Symbols" w:cs="Noto Sans Symbols"/>
    </w:rPr>
  </w:style>
  <w:style w:type="character" w:customStyle="1" w:styleId="ListLabel35">
    <w:name w:val="ListLabel 35"/>
    <w:qFormat/>
    <w:rsid w:val="00D90236"/>
    <w:rPr>
      <w:rFonts w:eastAsia="Noto Sans Symbols" w:cs="Noto Sans Symbols"/>
    </w:rPr>
  </w:style>
  <w:style w:type="character" w:customStyle="1" w:styleId="ListLabel36">
    <w:name w:val="ListLabel 36"/>
    <w:qFormat/>
    <w:rsid w:val="00D90236"/>
    <w:rPr>
      <w:rFonts w:eastAsia="Courier New" w:cs="Courier New"/>
    </w:rPr>
  </w:style>
  <w:style w:type="character" w:customStyle="1" w:styleId="ListLabel37">
    <w:name w:val="ListLabel 37"/>
    <w:qFormat/>
    <w:rsid w:val="00D90236"/>
    <w:rPr>
      <w:rFonts w:eastAsia="Noto Sans Symbols" w:cs="Noto Sans Symbols"/>
    </w:rPr>
  </w:style>
  <w:style w:type="character" w:customStyle="1" w:styleId="ListLabel38">
    <w:name w:val="ListLabel 38"/>
    <w:qFormat/>
    <w:rsid w:val="00D90236"/>
    <w:rPr>
      <w:u w:val="none"/>
    </w:rPr>
  </w:style>
  <w:style w:type="character" w:customStyle="1" w:styleId="ListLabel39">
    <w:name w:val="ListLabel 39"/>
    <w:qFormat/>
    <w:rsid w:val="00D90236"/>
    <w:rPr>
      <w:u w:val="none"/>
    </w:rPr>
  </w:style>
  <w:style w:type="character" w:customStyle="1" w:styleId="ListLabel40">
    <w:name w:val="ListLabel 40"/>
    <w:qFormat/>
    <w:rsid w:val="00D90236"/>
    <w:rPr>
      <w:u w:val="none"/>
    </w:rPr>
  </w:style>
  <w:style w:type="character" w:customStyle="1" w:styleId="ListLabel41">
    <w:name w:val="ListLabel 41"/>
    <w:qFormat/>
    <w:rsid w:val="00D90236"/>
    <w:rPr>
      <w:u w:val="none"/>
    </w:rPr>
  </w:style>
  <w:style w:type="character" w:customStyle="1" w:styleId="ListLabel42">
    <w:name w:val="ListLabel 42"/>
    <w:qFormat/>
    <w:rsid w:val="00D90236"/>
    <w:rPr>
      <w:u w:val="none"/>
    </w:rPr>
  </w:style>
  <w:style w:type="character" w:customStyle="1" w:styleId="ListLabel43">
    <w:name w:val="ListLabel 43"/>
    <w:qFormat/>
    <w:rsid w:val="00D90236"/>
    <w:rPr>
      <w:u w:val="none"/>
    </w:rPr>
  </w:style>
  <w:style w:type="character" w:customStyle="1" w:styleId="ListLabel44">
    <w:name w:val="ListLabel 44"/>
    <w:qFormat/>
    <w:rsid w:val="00D90236"/>
    <w:rPr>
      <w:u w:val="none"/>
    </w:rPr>
  </w:style>
  <w:style w:type="character" w:customStyle="1" w:styleId="ListLabel45">
    <w:name w:val="ListLabel 45"/>
    <w:qFormat/>
    <w:rsid w:val="00D90236"/>
    <w:rPr>
      <w:u w:val="none"/>
    </w:rPr>
  </w:style>
  <w:style w:type="character" w:customStyle="1" w:styleId="ListLabel46">
    <w:name w:val="ListLabel 46"/>
    <w:qFormat/>
    <w:rsid w:val="00D90236"/>
    <w:rPr>
      <w:u w:val="none"/>
    </w:rPr>
  </w:style>
  <w:style w:type="character" w:customStyle="1" w:styleId="ListLabel47">
    <w:name w:val="ListLabel 47"/>
    <w:qFormat/>
    <w:rsid w:val="00D90236"/>
    <w:rPr>
      <w:rFonts w:eastAsia="Noto Sans Symbols" w:cs="Noto Sans Symbols"/>
    </w:rPr>
  </w:style>
  <w:style w:type="character" w:customStyle="1" w:styleId="ListLabel48">
    <w:name w:val="ListLabel 48"/>
    <w:qFormat/>
    <w:rsid w:val="00D90236"/>
    <w:rPr>
      <w:rFonts w:eastAsia="Courier New" w:cs="Courier New"/>
    </w:rPr>
  </w:style>
  <w:style w:type="character" w:customStyle="1" w:styleId="ListLabel49">
    <w:name w:val="ListLabel 49"/>
    <w:qFormat/>
    <w:rsid w:val="00D90236"/>
    <w:rPr>
      <w:rFonts w:eastAsia="Noto Sans Symbols" w:cs="Noto Sans Symbols"/>
    </w:rPr>
  </w:style>
  <w:style w:type="character" w:customStyle="1" w:styleId="ListLabel50">
    <w:name w:val="ListLabel 50"/>
    <w:qFormat/>
    <w:rsid w:val="00D90236"/>
    <w:rPr>
      <w:rFonts w:eastAsia="Noto Sans Symbols" w:cs="Noto Sans Symbols"/>
    </w:rPr>
  </w:style>
  <w:style w:type="character" w:customStyle="1" w:styleId="ListLabel51">
    <w:name w:val="ListLabel 51"/>
    <w:qFormat/>
    <w:rsid w:val="00D90236"/>
    <w:rPr>
      <w:rFonts w:eastAsia="Courier New" w:cs="Courier New"/>
    </w:rPr>
  </w:style>
  <w:style w:type="character" w:customStyle="1" w:styleId="ListLabel52">
    <w:name w:val="ListLabel 52"/>
    <w:qFormat/>
    <w:rsid w:val="00D90236"/>
    <w:rPr>
      <w:rFonts w:eastAsia="Noto Sans Symbols" w:cs="Noto Sans Symbols"/>
    </w:rPr>
  </w:style>
  <w:style w:type="character" w:customStyle="1" w:styleId="ListLabel53">
    <w:name w:val="ListLabel 53"/>
    <w:qFormat/>
    <w:rsid w:val="00D90236"/>
    <w:rPr>
      <w:rFonts w:eastAsia="Noto Sans Symbols" w:cs="Noto Sans Symbols"/>
    </w:rPr>
  </w:style>
  <w:style w:type="character" w:customStyle="1" w:styleId="ListLabel54">
    <w:name w:val="ListLabel 54"/>
    <w:qFormat/>
    <w:rsid w:val="00D90236"/>
    <w:rPr>
      <w:rFonts w:eastAsia="Courier New" w:cs="Courier New"/>
    </w:rPr>
  </w:style>
  <w:style w:type="character" w:customStyle="1" w:styleId="ListLabel55">
    <w:name w:val="ListLabel 55"/>
    <w:qFormat/>
    <w:rsid w:val="00D90236"/>
    <w:rPr>
      <w:rFonts w:eastAsia="Noto Sans Symbols" w:cs="Noto Sans Symbols"/>
    </w:rPr>
  </w:style>
  <w:style w:type="character" w:customStyle="1" w:styleId="ListLabel56">
    <w:name w:val="ListLabel 56"/>
    <w:qFormat/>
    <w:rsid w:val="00D90236"/>
    <w:rPr>
      <w:rFonts w:eastAsia="Noto Sans Symbols" w:cs="Noto Sans Symbols"/>
    </w:rPr>
  </w:style>
  <w:style w:type="character" w:customStyle="1" w:styleId="ListLabel57">
    <w:name w:val="ListLabel 57"/>
    <w:qFormat/>
    <w:rsid w:val="00D90236"/>
    <w:rPr>
      <w:rFonts w:eastAsia="Courier New" w:cs="Courier New"/>
    </w:rPr>
  </w:style>
  <w:style w:type="character" w:customStyle="1" w:styleId="ListLabel58">
    <w:name w:val="ListLabel 58"/>
    <w:qFormat/>
    <w:rsid w:val="00D90236"/>
    <w:rPr>
      <w:rFonts w:eastAsia="Noto Sans Symbols" w:cs="Noto Sans Symbols"/>
    </w:rPr>
  </w:style>
  <w:style w:type="character" w:customStyle="1" w:styleId="ListLabel59">
    <w:name w:val="ListLabel 59"/>
    <w:qFormat/>
    <w:rsid w:val="00D90236"/>
    <w:rPr>
      <w:rFonts w:eastAsia="Noto Sans Symbols" w:cs="Noto Sans Symbols"/>
    </w:rPr>
  </w:style>
  <w:style w:type="character" w:customStyle="1" w:styleId="ListLabel60">
    <w:name w:val="ListLabel 60"/>
    <w:qFormat/>
    <w:rsid w:val="00D90236"/>
    <w:rPr>
      <w:rFonts w:eastAsia="Courier New" w:cs="Courier New"/>
    </w:rPr>
  </w:style>
  <w:style w:type="character" w:customStyle="1" w:styleId="ListLabel61">
    <w:name w:val="ListLabel 61"/>
    <w:qFormat/>
    <w:rsid w:val="00D90236"/>
    <w:rPr>
      <w:rFonts w:eastAsia="Noto Sans Symbols" w:cs="Noto Sans Symbols"/>
    </w:rPr>
  </w:style>
  <w:style w:type="character" w:customStyle="1" w:styleId="ListLabel62">
    <w:name w:val="ListLabel 62"/>
    <w:qFormat/>
    <w:rsid w:val="00D90236"/>
    <w:rPr>
      <w:rFonts w:eastAsia="Noto Sans Symbols" w:cs="Noto Sans Symbols"/>
    </w:rPr>
  </w:style>
  <w:style w:type="character" w:customStyle="1" w:styleId="ListLabel63">
    <w:name w:val="ListLabel 63"/>
    <w:qFormat/>
    <w:rsid w:val="00D90236"/>
    <w:rPr>
      <w:rFonts w:eastAsia="Courier New" w:cs="Courier New"/>
    </w:rPr>
  </w:style>
  <w:style w:type="character" w:customStyle="1" w:styleId="ListLabel64">
    <w:name w:val="ListLabel 64"/>
    <w:qFormat/>
    <w:rsid w:val="00D90236"/>
    <w:rPr>
      <w:rFonts w:eastAsia="Noto Sans Symbols" w:cs="Noto Sans Symbols"/>
    </w:rPr>
  </w:style>
  <w:style w:type="character" w:customStyle="1" w:styleId="ListLabel65">
    <w:name w:val="ListLabel 65"/>
    <w:qFormat/>
    <w:rsid w:val="00D90236"/>
    <w:rPr>
      <w:u w:val="none"/>
    </w:rPr>
  </w:style>
  <w:style w:type="character" w:customStyle="1" w:styleId="ListLabel66">
    <w:name w:val="ListLabel 66"/>
    <w:qFormat/>
    <w:rsid w:val="00D90236"/>
    <w:rPr>
      <w:u w:val="none"/>
    </w:rPr>
  </w:style>
  <w:style w:type="character" w:customStyle="1" w:styleId="ListLabel67">
    <w:name w:val="ListLabel 67"/>
    <w:qFormat/>
    <w:rsid w:val="00D90236"/>
    <w:rPr>
      <w:u w:val="none"/>
    </w:rPr>
  </w:style>
  <w:style w:type="character" w:customStyle="1" w:styleId="ListLabel68">
    <w:name w:val="ListLabel 68"/>
    <w:qFormat/>
    <w:rsid w:val="00D90236"/>
    <w:rPr>
      <w:u w:val="none"/>
    </w:rPr>
  </w:style>
  <w:style w:type="character" w:customStyle="1" w:styleId="ListLabel69">
    <w:name w:val="ListLabel 69"/>
    <w:qFormat/>
    <w:rsid w:val="00D90236"/>
    <w:rPr>
      <w:u w:val="none"/>
    </w:rPr>
  </w:style>
  <w:style w:type="character" w:customStyle="1" w:styleId="ListLabel70">
    <w:name w:val="ListLabel 70"/>
    <w:qFormat/>
    <w:rsid w:val="00D90236"/>
    <w:rPr>
      <w:u w:val="none"/>
    </w:rPr>
  </w:style>
  <w:style w:type="character" w:customStyle="1" w:styleId="ListLabel71">
    <w:name w:val="ListLabel 71"/>
    <w:qFormat/>
    <w:rsid w:val="00D90236"/>
    <w:rPr>
      <w:u w:val="none"/>
    </w:rPr>
  </w:style>
  <w:style w:type="character" w:customStyle="1" w:styleId="ListLabel72">
    <w:name w:val="ListLabel 72"/>
    <w:qFormat/>
    <w:rsid w:val="00D90236"/>
    <w:rPr>
      <w:u w:val="none"/>
    </w:rPr>
  </w:style>
  <w:style w:type="character" w:customStyle="1" w:styleId="ListLabel73">
    <w:name w:val="ListLabel 73"/>
    <w:qFormat/>
    <w:rsid w:val="00D90236"/>
    <w:rPr>
      <w:u w:val="none"/>
    </w:rPr>
  </w:style>
  <w:style w:type="character" w:customStyle="1" w:styleId="ListLabel74">
    <w:name w:val="ListLabel 74"/>
    <w:qFormat/>
    <w:rsid w:val="00D90236"/>
    <w:rPr>
      <w:rFonts w:eastAsia="Noto Sans Symbols" w:cs="Noto Sans Symbols"/>
    </w:rPr>
  </w:style>
  <w:style w:type="character" w:customStyle="1" w:styleId="ListLabel75">
    <w:name w:val="ListLabel 75"/>
    <w:qFormat/>
    <w:rsid w:val="00D90236"/>
    <w:rPr>
      <w:rFonts w:eastAsia="Courier New" w:cs="Courier New"/>
    </w:rPr>
  </w:style>
  <w:style w:type="character" w:customStyle="1" w:styleId="ListLabel76">
    <w:name w:val="ListLabel 76"/>
    <w:qFormat/>
    <w:rsid w:val="00D90236"/>
    <w:rPr>
      <w:rFonts w:eastAsia="Noto Sans Symbols" w:cs="Noto Sans Symbols"/>
    </w:rPr>
  </w:style>
  <w:style w:type="character" w:customStyle="1" w:styleId="ListLabel77">
    <w:name w:val="ListLabel 77"/>
    <w:qFormat/>
    <w:rsid w:val="00D90236"/>
    <w:rPr>
      <w:rFonts w:eastAsia="Noto Sans Symbols" w:cs="Noto Sans Symbols"/>
    </w:rPr>
  </w:style>
  <w:style w:type="character" w:customStyle="1" w:styleId="ListLabel78">
    <w:name w:val="ListLabel 78"/>
    <w:qFormat/>
    <w:rsid w:val="00D90236"/>
    <w:rPr>
      <w:rFonts w:eastAsia="Courier New" w:cs="Courier New"/>
    </w:rPr>
  </w:style>
  <w:style w:type="character" w:customStyle="1" w:styleId="ListLabel79">
    <w:name w:val="ListLabel 79"/>
    <w:qFormat/>
    <w:rsid w:val="00D90236"/>
    <w:rPr>
      <w:rFonts w:eastAsia="Noto Sans Symbols" w:cs="Noto Sans Symbols"/>
    </w:rPr>
  </w:style>
  <w:style w:type="character" w:customStyle="1" w:styleId="ListLabel80">
    <w:name w:val="ListLabel 80"/>
    <w:qFormat/>
    <w:rsid w:val="00D90236"/>
    <w:rPr>
      <w:rFonts w:eastAsia="Noto Sans Symbols" w:cs="Noto Sans Symbols"/>
    </w:rPr>
  </w:style>
  <w:style w:type="character" w:customStyle="1" w:styleId="ListLabel81">
    <w:name w:val="ListLabel 81"/>
    <w:qFormat/>
    <w:rsid w:val="00D90236"/>
    <w:rPr>
      <w:rFonts w:eastAsia="Courier New" w:cs="Courier New"/>
    </w:rPr>
  </w:style>
  <w:style w:type="character" w:customStyle="1" w:styleId="ListLabel82">
    <w:name w:val="ListLabel 82"/>
    <w:qFormat/>
    <w:rsid w:val="00D90236"/>
    <w:rPr>
      <w:rFonts w:eastAsia="Noto Sans Symbols" w:cs="Noto Sans Symbols"/>
    </w:rPr>
  </w:style>
  <w:style w:type="character" w:customStyle="1" w:styleId="ListLabel83">
    <w:name w:val="ListLabel 83"/>
    <w:qFormat/>
    <w:rsid w:val="00D90236"/>
    <w:rPr>
      <w:rFonts w:ascii="Times New Roman" w:hAnsi="Times New Roman"/>
      <w:sz w:val="28"/>
      <w:u w:val="none"/>
    </w:rPr>
  </w:style>
  <w:style w:type="character" w:customStyle="1" w:styleId="ListLabel84">
    <w:name w:val="ListLabel 84"/>
    <w:qFormat/>
    <w:rsid w:val="00D90236"/>
    <w:rPr>
      <w:u w:val="none"/>
    </w:rPr>
  </w:style>
  <w:style w:type="character" w:customStyle="1" w:styleId="ListLabel85">
    <w:name w:val="ListLabel 85"/>
    <w:qFormat/>
    <w:rsid w:val="00D90236"/>
    <w:rPr>
      <w:u w:val="none"/>
    </w:rPr>
  </w:style>
  <w:style w:type="character" w:customStyle="1" w:styleId="ListLabel86">
    <w:name w:val="ListLabel 86"/>
    <w:qFormat/>
    <w:rsid w:val="00D90236"/>
    <w:rPr>
      <w:u w:val="none"/>
    </w:rPr>
  </w:style>
  <w:style w:type="character" w:customStyle="1" w:styleId="ListLabel87">
    <w:name w:val="ListLabel 87"/>
    <w:qFormat/>
    <w:rsid w:val="00D90236"/>
    <w:rPr>
      <w:u w:val="none"/>
    </w:rPr>
  </w:style>
  <w:style w:type="character" w:customStyle="1" w:styleId="ListLabel88">
    <w:name w:val="ListLabel 88"/>
    <w:qFormat/>
    <w:rsid w:val="00D90236"/>
    <w:rPr>
      <w:u w:val="none"/>
    </w:rPr>
  </w:style>
  <w:style w:type="character" w:customStyle="1" w:styleId="ListLabel89">
    <w:name w:val="ListLabel 89"/>
    <w:qFormat/>
    <w:rsid w:val="00D90236"/>
    <w:rPr>
      <w:u w:val="none"/>
    </w:rPr>
  </w:style>
  <w:style w:type="character" w:customStyle="1" w:styleId="ListLabel90">
    <w:name w:val="ListLabel 90"/>
    <w:qFormat/>
    <w:rsid w:val="00D90236"/>
    <w:rPr>
      <w:u w:val="none"/>
    </w:rPr>
  </w:style>
  <w:style w:type="character" w:customStyle="1" w:styleId="ListLabel91">
    <w:name w:val="ListLabel 91"/>
    <w:qFormat/>
    <w:rsid w:val="00D90236"/>
    <w:rPr>
      <w:u w:val="none"/>
    </w:rPr>
  </w:style>
  <w:style w:type="character" w:customStyle="1" w:styleId="ListLabel92">
    <w:name w:val="ListLabel 92"/>
    <w:qFormat/>
    <w:rsid w:val="00D90236"/>
    <w:rPr>
      <w:rFonts w:eastAsia="Noto Sans Symbols" w:cs="Noto Sans Symbols"/>
    </w:rPr>
  </w:style>
  <w:style w:type="character" w:customStyle="1" w:styleId="ListLabel93">
    <w:name w:val="ListLabel 93"/>
    <w:qFormat/>
    <w:rsid w:val="00D90236"/>
    <w:rPr>
      <w:rFonts w:eastAsia="Courier New" w:cs="Courier New"/>
    </w:rPr>
  </w:style>
  <w:style w:type="character" w:customStyle="1" w:styleId="ListLabel94">
    <w:name w:val="ListLabel 94"/>
    <w:qFormat/>
    <w:rsid w:val="00D90236"/>
    <w:rPr>
      <w:rFonts w:eastAsia="Noto Sans Symbols" w:cs="Noto Sans Symbols"/>
    </w:rPr>
  </w:style>
  <w:style w:type="character" w:customStyle="1" w:styleId="ListLabel95">
    <w:name w:val="ListLabel 95"/>
    <w:qFormat/>
    <w:rsid w:val="00D90236"/>
    <w:rPr>
      <w:rFonts w:eastAsia="Noto Sans Symbols" w:cs="Noto Sans Symbols"/>
    </w:rPr>
  </w:style>
  <w:style w:type="character" w:customStyle="1" w:styleId="ListLabel96">
    <w:name w:val="ListLabel 96"/>
    <w:qFormat/>
    <w:rsid w:val="00D90236"/>
    <w:rPr>
      <w:rFonts w:eastAsia="Courier New" w:cs="Courier New"/>
    </w:rPr>
  </w:style>
  <w:style w:type="character" w:customStyle="1" w:styleId="ListLabel97">
    <w:name w:val="ListLabel 97"/>
    <w:qFormat/>
    <w:rsid w:val="00D90236"/>
    <w:rPr>
      <w:rFonts w:eastAsia="Noto Sans Symbols" w:cs="Noto Sans Symbols"/>
    </w:rPr>
  </w:style>
  <w:style w:type="character" w:customStyle="1" w:styleId="ListLabel98">
    <w:name w:val="ListLabel 98"/>
    <w:qFormat/>
    <w:rsid w:val="00D90236"/>
    <w:rPr>
      <w:rFonts w:eastAsia="Noto Sans Symbols" w:cs="Noto Sans Symbols"/>
    </w:rPr>
  </w:style>
  <w:style w:type="character" w:customStyle="1" w:styleId="ListLabel99">
    <w:name w:val="ListLabel 99"/>
    <w:qFormat/>
    <w:rsid w:val="00D90236"/>
    <w:rPr>
      <w:rFonts w:eastAsia="Courier New" w:cs="Courier New"/>
    </w:rPr>
  </w:style>
  <w:style w:type="character" w:customStyle="1" w:styleId="ListLabel100">
    <w:name w:val="ListLabel 100"/>
    <w:qFormat/>
    <w:rsid w:val="00D90236"/>
    <w:rPr>
      <w:rFonts w:eastAsia="Noto Sans Symbols" w:cs="Noto Sans Symbols"/>
    </w:rPr>
  </w:style>
  <w:style w:type="character" w:customStyle="1" w:styleId="ListLabel101">
    <w:name w:val="ListLabel 101"/>
    <w:qFormat/>
    <w:rsid w:val="00D90236"/>
    <w:rPr>
      <w:u w:val="none"/>
    </w:rPr>
  </w:style>
  <w:style w:type="character" w:customStyle="1" w:styleId="ListLabel102">
    <w:name w:val="ListLabel 102"/>
    <w:qFormat/>
    <w:rsid w:val="00D90236"/>
    <w:rPr>
      <w:u w:val="none"/>
    </w:rPr>
  </w:style>
  <w:style w:type="character" w:customStyle="1" w:styleId="ListLabel103">
    <w:name w:val="ListLabel 103"/>
    <w:qFormat/>
    <w:rsid w:val="00D90236"/>
    <w:rPr>
      <w:u w:val="none"/>
    </w:rPr>
  </w:style>
  <w:style w:type="character" w:customStyle="1" w:styleId="ListLabel104">
    <w:name w:val="ListLabel 104"/>
    <w:qFormat/>
    <w:rsid w:val="00D90236"/>
    <w:rPr>
      <w:u w:val="none"/>
    </w:rPr>
  </w:style>
  <w:style w:type="character" w:customStyle="1" w:styleId="ListLabel105">
    <w:name w:val="ListLabel 105"/>
    <w:qFormat/>
    <w:rsid w:val="00D90236"/>
    <w:rPr>
      <w:u w:val="none"/>
    </w:rPr>
  </w:style>
  <w:style w:type="character" w:customStyle="1" w:styleId="ListLabel106">
    <w:name w:val="ListLabel 106"/>
    <w:qFormat/>
    <w:rsid w:val="00D90236"/>
    <w:rPr>
      <w:u w:val="none"/>
    </w:rPr>
  </w:style>
  <w:style w:type="character" w:customStyle="1" w:styleId="ListLabel107">
    <w:name w:val="ListLabel 107"/>
    <w:qFormat/>
    <w:rsid w:val="00D90236"/>
    <w:rPr>
      <w:u w:val="none"/>
    </w:rPr>
  </w:style>
  <w:style w:type="character" w:customStyle="1" w:styleId="ListLabel108">
    <w:name w:val="ListLabel 108"/>
    <w:qFormat/>
    <w:rsid w:val="00D90236"/>
    <w:rPr>
      <w:u w:val="none"/>
    </w:rPr>
  </w:style>
  <w:style w:type="character" w:customStyle="1" w:styleId="ListLabel109">
    <w:name w:val="ListLabel 109"/>
    <w:qFormat/>
    <w:rsid w:val="00D90236"/>
    <w:rPr>
      <w:u w:val="none"/>
    </w:rPr>
  </w:style>
  <w:style w:type="character" w:customStyle="1" w:styleId="ListLabel110">
    <w:name w:val="ListLabel 110"/>
    <w:qFormat/>
    <w:rsid w:val="00D90236"/>
    <w:rPr>
      <w:sz w:val="18"/>
      <w:u w:val="none"/>
    </w:rPr>
  </w:style>
  <w:style w:type="character" w:customStyle="1" w:styleId="ListLabel111">
    <w:name w:val="ListLabel 111"/>
    <w:qFormat/>
    <w:rsid w:val="00D90236"/>
    <w:rPr>
      <w:u w:val="none"/>
    </w:rPr>
  </w:style>
  <w:style w:type="character" w:customStyle="1" w:styleId="ListLabel112">
    <w:name w:val="ListLabel 112"/>
    <w:qFormat/>
    <w:rsid w:val="00D90236"/>
    <w:rPr>
      <w:u w:val="none"/>
    </w:rPr>
  </w:style>
  <w:style w:type="character" w:customStyle="1" w:styleId="ListLabel113">
    <w:name w:val="ListLabel 113"/>
    <w:qFormat/>
    <w:rsid w:val="00D90236"/>
    <w:rPr>
      <w:u w:val="none"/>
    </w:rPr>
  </w:style>
  <w:style w:type="character" w:customStyle="1" w:styleId="ListLabel114">
    <w:name w:val="ListLabel 114"/>
    <w:qFormat/>
    <w:rsid w:val="00D90236"/>
    <w:rPr>
      <w:u w:val="none"/>
    </w:rPr>
  </w:style>
  <w:style w:type="character" w:customStyle="1" w:styleId="ListLabel115">
    <w:name w:val="ListLabel 115"/>
    <w:qFormat/>
    <w:rsid w:val="00D90236"/>
    <w:rPr>
      <w:u w:val="none"/>
    </w:rPr>
  </w:style>
  <w:style w:type="character" w:customStyle="1" w:styleId="ListLabel116">
    <w:name w:val="ListLabel 116"/>
    <w:qFormat/>
    <w:rsid w:val="00D90236"/>
    <w:rPr>
      <w:u w:val="none"/>
    </w:rPr>
  </w:style>
  <w:style w:type="character" w:customStyle="1" w:styleId="ListLabel117">
    <w:name w:val="ListLabel 117"/>
    <w:qFormat/>
    <w:rsid w:val="00D90236"/>
    <w:rPr>
      <w:u w:val="none"/>
    </w:rPr>
  </w:style>
  <w:style w:type="character" w:customStyle="1" w:styleId="ListLabel118">
    <w:name w:val="ListLabel 118"/>
    <w:qFormat/>
    <w:rsid w:val="00D90236"/>
    <w:rPr>
      <w:u w:val="none"/>
    </w:rPr>
  </w:style>
  <w:style w:type="character" w:customStyle="1" w:styleId="ListLabel119">
    <w:name w:val="ListLabel 119"/>
    <w:qFormat/>
    <w:rsid w:val="00D90236"/>
    <w:rPr>
      <w:rFonts w:cs="Courier New"/>
    </w:rPr>
  </w:style>
  <w:style w:type="character" w:customStyle="1" w:styleId="ListLabel120">
    <w:name w:val="ListLabel 120"/>
    <w:qFormat/>
    <w:rsid w:val="00D90236"/>
    <w:rPr>
      <w:rFonts w:cs="Courier New"/>
    </w:rPr>
  </w:style>
  <w:style w:type="character" w:customStyle="1" w:styleId="ListLabel121">
    <w:name w:val="ListLabel 121"/>
    <w:qFormat/>
    <w:rsid w:val="00D90236"/>
    <w:rPr>
      <w:rFonts w:cs="Courier New"/>
    </w:rPr>
  </w:style>
  <w:style w:type="character" w:customStyle="1" w:styleId="ListLabel122">
    <w:name w:val="ListLabel 122"/>
    <w:qFormat/>
    <w:rsid w:val="00D90236"/>
    <w:rPr>
      <w:rFonts w:cs="Courier New"/>
    </w:rPr>
  </w:style>
  <w:style w:type="character" w:customStyle="1" w:styleId="ListLabel123">
    <w:name w:val="ListLabel 123"/>
    <w:qFormat/>
    <w:rsid w:val="00D90236"/>
    <w:rPr>
      <w:rFonts w:cs="Courier New"/>
    </w:rPr>
  </w:style>
  <w:style w:type="character" w:customStyle="1" w:styleId="ListLabel124">
    <w:name w:val="ListLabel 124"/>
    <w:qFormat/>
    <w:rsid w:val="00D90236"/>
    <w:rPr>
      <w:rFonts w:cs="Courier New"/>
    </w:rPr>
  </w:style>
  <w:style w:type="character" w:customStyle="1" w:styleId="ListLabel125">
    <w:name w:val="ListLabel 125"/>
    <w:qFormat/>
    <w:rsid w:val="00D90236"/>
    <w:rPr>
      <w:rFonts w:cs="Courier New"/>
    </w:rPr>
  </w:style>
  <w:style w:type="character" w:customStyle="1" w:styleId="ListLabel126">
    <w:name w:val="ListLabel 126"/>
    <w:qFormat/>
    <w:rsid w:val="00D90236"/>
    <w:rPr>
      <w:rFonts w:cs="Courier New"/>
    </w:rPr>
  </w:style>
  <w:style w:type="character" w:customStyle="1" w:styleId="ListLabel127">
    <w:name w:val="ListLabel 127"/>
    <w:qFormat/>
    <w:rsid w:val="00D90236"/>
    <w:rPr>
      <w:rFonts w:cs="Courier New"/>
    </w:rPr>
  </w:style>
  <w:style w:type="character" w:customStyle="1" w:styleId="ListLabel128">
    <w:name w:val="ListLabel 128"/>
    <w:qFormat/>
    <w:rsid w:val="00D90236"/>
    <w:rPr>
      <w:rFonts w:cs="Courier New"/>
    </w:rPr>
  </w:style>
  <w:style w:type="character" w:customStyle="1" w:styleId="ListLabel129">
    <w:name w:val="ListLabel 129"/>
    <w:qFormat/>
    <w:rsid w:val="00D90236"/>
    <w:rPr>
      <w:rFonts w:cs="Courier New"/>
    </w:rPr>
  </w:style>
  <w:style w:type="character" w:customStyle="1" w:styleId="ListLabel130">
    <w:name w:val="ListLabel 130"/>
    <w:qFormat/>
    <w:rsid w:val="00D90236"/>
    <w:rPr>
      <w:rFonts w:cs="Courier New"/>
    </w:rPr>
  </w:style>
  <w:style w:type="character" w:customStyle="1" w:styleId="ListLabel131">
    <w:name w:val="ListLabel 131"/>
    <w:qFormat/>
    <w:rsid w:val="00D90236"/>
    <w:rPr>
      <w:rFonts w:cs="Courier New"/>
    </w:rPr>
  </w:style>
  <w:style w:type="character" w:customStyle="1" w:styleId="ListLabel132">
    <w:name w:val="ListLabel 132"/>
    <w:qFormat/>
    <w:rsid w:val="00D90236"/>
    <w:rPr>
      <w:rFonts w:cs="Courier New"/>
    </w:rPr>
  </w:style>
  <w:style w:type="character" w:customStyle="1" w:styleId="ListLabel133">
    <w:name w:val="ListLabel 133"/>
    <w:qFormat/>
    <w:rsid w:val="00D90236"/>
    <w:rPr>
      <w:rFonts w:cs="Courier New"/>
    </w:rPr>
  </w:style>
  <w:style w:type="character" w:customStyle="1" w:styleId="ListLabel134">
    <w:name w:val="ListLabel 134"/>
    <w:qFormat/>
    <w:rsid w:val="00D90236"/>
    <w:rPr>
      <w:rFonts w:cs="Courier New"/>
    </w:rPr>
  </w:style>
  <w:style w:type="character" w:customStyle="1" w:styleId="ListLabel135">
    <w:name w:val="ListLabel 135"/>
    <w:qFormat/>
    <w:rsid w:val="00D90236"/>
    <w:rPr>
      <w:rFonts w:cs="Courier New"/>
    </w:rPr>
  </w:style>
  <w:style w:type="character" w:customStyle="1" w:styleId="ListLabel136">
    <w:name w:val="ListLabel 136"/>
    <w:qFormat/>
    <w:rsid w:val="00D90236"/>
    <w:rPr>
      <w:rFonts w:cs="Courier New"/>
    </w:rPr>
  </w:style>
  <w:style w:type="character" w:customStyle="1" w:styleId="ListLabel137">
    <w:name w:val="ListLabel 137"/>
    <w:qFormat/>
    <w:rsid w:val="00D90236"/>
    <w:rPr>
      <w:rFonts w:cs="Courier New"/>
    </w:rPr>
  </w:style>
  <w:style w:type="character" w:customStyle="1" w:styleId="ListLabel138">
    <w:name w:val="ListLabel 138"/>
    <w:qFormat/>
    <w:rsid w:val="00D90236"/>
    <w:rPr>
      <w:rFonts w:cs="Courier New"/>
    </w:rPr>
  </w:style>
  <w:style w:type="character" w:customStyle="1" w:styleId="ListLabel139">
    <w:name w:val="ListLabel 139"/>
    <w:qFormat/>
    <w:rsid w:val="00D90236"/>
    <w:rPr>
      <w:rFonts w:cs="Courier New"/>
    </w:rPr>
  </w:style>
  <w:style w:type="character" w:customStyle="1" w:styleId="ListLabel140">
    <w:name w:val="ListLabel 140"/>
    <w:qFormat/>
    <w:rsid w:val="00D90236"/>
    <w:rPr>
      <w:rFonts w:cs="Courier New"/>
    </w:rPr>
  </w:style>
  <w:style w:type="character" w:customStyle="1" w:styleId="ListLabel141">
    <w:name w:val="ListLabel 141"/>
    <w:qFormat/>
    <w:rsid w:val="00D90236"/>
    <w:rPr>
      <w:rFonts w:cs="Courier New"/>
    </w:rPr>
  </w:style>
  <w:style w:type="character" w:customStyle="1" w:styleId="ListLabel142">
    <w:name w:val="ListLabel 142"/>
    <w:qFormat/>
    <w:rsid w:val="00D90236"/>
    <w:rPr>
      <w:rFonts w:cs="Courier New"/>
    </w:rPr>
  </w:style>
  <w:style w:type="character" w:customStyle="1" w:styleId="ListLabel143">
    <w:name w:val="ListLabel 143"/>
    <w:qFormat/>
    <w:rsid w:val="00D90236"/>
    <w:rPr>
      <w:rFonts w:cs="Courier New"/>
    </w:rPr>
  </w:style>
  <w:style w:type="character" w:customStyle="1" w:styleId="ListLabel144">
    <w:name w:val="ListLabel 144"/>
    <w:qFormat/>
    <w:rsid w:val="00D90236"/>
    <w:rPr>
      <w:rFonts w:cs="Courier New"/>
    </w:rPr>
  </w:style>
  <w:style w:type="character" w:customStyle="1" w:styleId="ListLabel145">
    <w:name w:val="ListLabel 145"/>
    <w:qFormat/>
    <w:rsid w:val="00D90236"/>
    <w:rPr>
      <w:rFonts w:cs="Courier New"/>
    </w:rPr>
  </w:style>
  <w:style w:type="character" w:customStyle="1" w:styleId="ListLabel146">
    <w:name w:val="ListLabel 146"/>
    <w:qFormat/>
    <w:rsid w:val="00D90236"/>
    <w:rPr>
      <w:rFonts w:cs="Courier New"/>
    </w:rPr>
  </w:style>
  <w:style w:type="character" w:customStyle="1" w:styleId="ListLabel147">
    <w:name w:val="ListLabel 147"/>
    <w:qFormat/>
    <w:rsid w:val="00D90236"/>
    <w:rPr>
      <w:rFonts w:cs="Courier New"/>
    </w:rPr>
  </w:style>
  <w:style w:type="character" w:customStyle="1" w:styleId="ListLabel148">
    <w:name w:val="ListLabel 148"/>
    <w:qFormat/>
    <w:rsid w:val="00D90236"/>
    <w:rPr>
      <w:rFonts w:cs="Courier New"/>
    </w:rPr>
  </w:style>
  <w:style w:type="character" w:customStyle="1" w:styleId="ListLabel149">
    <w:name w:val="ListLabel 149"/>
    <w:qFormat/>
    <w:rsid w:val="00D90236"/>
    <w:rPr>
      <w:rFonts w:cs="Courier New"/>
    </w:rPr>
  </w:style>
  <w:style w:type="character" w:customStyle="1" w:styleId="ListLabel150">
    <w:name w:val="ListLabel 150"/>
    <w:qFormat/>
    <w:rsid w:val="00D90236"/>
    <w:rPr>
      <w:rFonts w:cs="Courier New"/>
    </w:rPr>
  </w:style>
  <w:style w:type="character" w:customStyle="1" w:styleId="ListLabel151">
    <w:name w:val="ListLabel 151"/>
    <w:qFormat/>
    <w:rsid w:val="00D90236"/>
    <w:rPr>
      <w:rFonts w:cs="Courier New"/>
    </w:rPr>
  </w:style>
  <w:style w:type="character" w:customStyle="1" w:styleId="ListLabel152">
    <w:name w:val="ListLabel 152"/>
    <w:qFormat/>
    <w:rsid w:val="00D90236"/>
    <w:rPr>
      <w:rFonts w:cs="Courier New"/>
    </w:rPr>
  </w:style>
  <w:style w:type="character" w:customStyle="1" w:styleId="ListLabel153">
    <w:name w:val="ListLabel 153"/>
    <w:qFormat/>
    <w:rsid w:val="00D90236"/>
    <w:rPr>
      <w:rFonts w:cs="Courier New"/>
    </w:rPr>
  </w:style>
  <w:style w:type="character" w:customStyle="1" w:styleId="ListLabel154">
    <w:name w:val="ListLabel 154"/>
    <w:qFormat/>
    <w:rsid w:val="00D90236"/>
    <w:rPr>
      <w:rFonts w:cs="Courier New"/>
    </w:rPr>
  </w:style>
  <w:style w:type="character" w:customStyle="1" w:styleId="ListLabel155">
    <w:name w:val="ListLabel 155"/>
    <w:qFormat/>
    <w:rsid w:val="00D90236"/>
    <w:rPr>
      <w:rFonts w:cs="Courier New"/>
    </w:rPr>
  </w:style>
  <w:style w:type="character" w:customStyle="1" w:styleId="ListLabel156">
    <w:name w:val="ListLabel 156"/>
    <w:qFormat/>
    <w:rsid w:val="00D90236"/>
    <w:rPr>
      <w:rFonts w:cs="Courier New"/>
    </w:rPr>
  </w:style>
  <w:style w:type="character" w:customStyle="1" w:styleId="ListLabel157">
    <w:name w:val="ListLabel 157"/>
    <w:qFormat/>
    <w:rsid w:val="00D90236"/>
    <w:rPr>
      <w:rFonts w:cs="Courier New"/>
    </w:rPr>
  </w:style>
  <w:style w:type="character" w:customStyle="1" w:styleId="ListLabel158">
    <w:name w:val="ListLabel 158"/>
    <w:qFormat/>
    <w:rsid w:val="00D90236"/>
    <w:rPr>
      <w:sz w:val="20"/>
      <w:szCs w:val="20"/>
    </w:rPr>
  </w:style>
  <w:style w:type="character" w:customStyle="1" w:styleId="ListLabel159">
    <w:name w:val="ListLabel 159"/>
    <w:qFormat/>
    <w:rsid w:val="00D90236"/>
    <w:rPr>
      <w:rFonts w:cs="Courier New"/>
    </w:rPr>
  </w:style>
  <w:style w:type="character" w:customStyle="1" w:styleId="ListLabel160">
    <w:name w:val="ListLabel 160"/>
    <w:qFormat/>
    <w:rsid w:val="00D90236"/>
    <w:rPr>
      <w:rFonts w:cs="Courier New"/>
    </w:rPr>
  </w:style>
  <w:style w:type="character" w:customStyle="1" w:styleId="ListLabel161">
    <w:name w:val="ListLabel 161"/>
    <w:qFormat/>
    <w:rsid w:val="00D90236"/>
    <w:rPr>
      <w:rFonts w:cs="Courier New"/>
    </w:rPr>
  </w:style>
  <w:style w:type="character" w:customStyle="1" w:styleId="ListLabel162">
    <w:name w:val="ListLabel 162"/>
    <w:qFormat/>
    <w:rsid w:val="00D90236"/>
    <w:rPr>
      <w:rFonts w:cs="Courier New"/>
    </w:rPr>
  </w:style>
  <w:style w:type="character" w:customStyle="1" w:styleId="ListLabel163">
    <w:name w:val="ListLabel 163"/>
    <w:qFormat/>
    <w:rsid w:val="00D90236"/>
    <w:rPr>
      <w:rFonts w:cs="Courier New"/>
    </w:rPr>
  </w:style>
  <w:style w:type="character" w:customStyle="1" w:styleId="ListLabel164">
    <w:name w:val="ListLabel 164"/>
    <w:qFormat/>
    <w:rsid w:val="00D90236"/>
    <w:rPr>
      <w:rFonts w:cs="Courier New"/>
    </w:rPr>
  </w:style>
  <w:style w:type="character" w:customStyle="1" w:styleId="ListLabel165">
    <w:name w:val="ListLabel 165"/>
    <w:qFormat/>
    <w:rsid w:val="00D90236"/>
    <w:rPr>
      <w:rFonts w:cs="Courier New"/>
    </w:rPr>
  </w:style>
  <w:style w:type="character" w:customStyle="1" w:styleId="ListLabel166">
    <w:name w:val="ListLabel 166"/>
    <w:qFormat/>
    <w:rsid w:val="00D90236"/>
    <w:rPr>
      <w:rFonts w:cs="Courier New"/>
    </w:rPr>
  </w:style>
  <w:style w:type="character" w:customStyle="1" w:styleId="ListLabel167">
    <w:name w:val="ListLabel 167"/>
    <w:qFormat/>
    <w:rsid w:val="00D90236"/>
    <w:rPr>
      <w:rFonts w:cs="Courier New"/>
    </w:rPr>
  </w:style>
  <w:style w:type="character" w:customStyle="1" w:styleId="ListLabel168">
    <w:name w:val="ListLabel 168"/>
    <w:qFormat/>
    <w:rsid w:val="00D90236"/>
    <w:rPr>
      <w:rFonts w:cs="Courier New"/>
    </w:rPr>
  </w:style>
  <w:style w:type="character" w:customStyle="1" w:styleId="ListLabel169">
    <w:name w:val="ListLabel 169"/>
    <w:qFormat/>
    <w:rsid w:val="00D90236"/>
    <w:rPr>
      <w:rFonts w:cs="Courier New"/>
    </w:rPr>
  </w:style>
  <w:style w:type="character" w:customStyle="1" w:styleId="ListLabel170">
    <w:name w:val="ListLabel 170"/>
    <w:qFormat/>
    <w:rsid w:val="00D90236"/>
    <w:rPr>
      <w:rFonts w:cs="Courier New"/>
    </w:rPr>
  </w:style>
  <w:style w:type="character" w:customStyle="1" w:styleId="ListLabel171">
    <w:name w:val="ListLabel 171"/>
    <w:qFormat/>
    <w:rsid w:val="00D90236"/>
    <w:rPr>
      <w:rFonts w:cs="Courier New"/>
    </w:rPr>
  </w:style>
  <w:style w:type="character" w:customStyle="1" w:styleId="ListLabel172">
    <w:name w:val="ListLabel 172"/>
    <w:qFormat/>
    <w:rsid w:val="00D90236"/>
    <w:rPr>
      <w:rFonts w:cs="Courier New"/>
    </w:rPr>
  </w:style>
  <w:style w:type="character" w:customStyle="1" w:styleId="ListLabel173">
    <w:name w:val="ListLabel 173"/>
    <w:qFormat/>
    <w:rsid w:val="00D90236"/>
    <w:rPr>
      <w:rFonts w:cs="Courier New"/>
    </w:rPr>
  </w:style>
  <w:style w:type="character" w:customStyle="1" w:styleId="ListLabel174">
    <w:name w:val="ListLabel 174"/>
    <w:qFormat/>
    <w:rsid w:val="00D90236"/>
    <w:rPr>
      <w:rFonts w:cs="Courier New"/>
    </w:rPr>
  </w:style>
  <w:style w:type="character" w:customStyle="1" w:styleId="ListLabel175">
    <w:name w:val="ListLabel 175"/>
    <w:qFormat/>
    <w:rsid w:val="00D90236"/>
    <w:rPr>
      <w:rFonts w:cs="Courier New"/>
    </w:rPr>
  </w:style>
  <w:style w:type="character" w:customStyle="1" w:styleId="ListLabel176">
    <w:name w:val="ListLabel 176"/>
    <w:qFormat/>
    <w:rsid w:val="00D90236"/>
    <w:rPr>
      <w:rFonts w:cs="Courier New"/>
    </w:rPr>
  </w:style>
  <w:style w:type="character" w:customStyle="1" w:styleId="ListLabel177">
    <w:name w:val="ListLabel 177"/>
    <w:qFormat/>
    <w:rsid w:val="00D90236"/>
    <w:rPr>
      <w:rFonts w:cs="Courier New"/>
    </w:rPr>
  </w:style>
  <w:style w:type="character" w:customStyle="1" w:styleId="ListLabel178">
    <w:name w:val="ListLabel 178"/>
    <w:qFormat/>
    <w:rsid w:val="00D90236"/>
    <w:rPr>
      <w:rFonts w:cs="Courier New"/>
    </w:rPr>
  </w:style>
  <w:style w:type="character" w:customStyle="1" w:styleId="ListLabel179">
    <w:name w:val="ListLabel 179"/>
    <w:qFormat/>
    <w:rsid w:val="00D90236"/>
    <w:rPr>
      <w:rFonts w:cs="Courier New"/>
    </w:rPr>
  </w:style>
  <w:style w:type="character" w:customStyle="1" w:styleId="ListLabel180">
    <w:name w:val="ListLabel 180"/>
    <w:qFormat/>
    <w:rsid w:val="00D90236"/>
    <w:rPr>
      <w:rFonts w:cs="Courier New"/>
    </w:rPr>
  </w:style>
  <w:style w:type="character" w:customStyle="1" w:styleId="ListLabel181">
    <w:name w:val="ListLabel 181"/>
    <w:qFormat/>
    <w:rsid w:val="00D90236"/>
    <w:rPr>
      <w:rFonts w:cs="Courier New"/>
    </w:rPr>
  </w:style>
  <w:style w:type="character" w:customStyle="1" w:styleId="ListLabel182">
    <w:name w:val="ListLabel 182"/>
    <w:qFormat/>
    <w:rsid w:val="00D90236"/>
    <w:rPr>
      <w:rFonts w:cs="Courier New"/>
    </w:rPr>
  </w:style>
  <w:style w:type="character" w:customStyle="1" w:styleId="ListLabel183">
    <w:name w:val="ListLabel 183"/>
    <w:qFormat/>
    <w:rsid w:val="00D90236"/>
    <w:rPr>
      <w:rFonts w:cs="Courier New"/>
    </w:rPr>
  </w:style>
  <w:style w:type="character" w:customStyle="1" w:styleId="ListLabel184">
    <w:name w:val="ListLabel 184"/>
    <w:qFormat/>
    <w:rsid w:val="00D90236"/>
    <w:rPr>
      <w:rFonts w:cs="Courier New"/>
    </w:rPr>
  </w:style>
  <w:style w:type="character" w:customStyle="1" w:styleId="ListLabel185">
    <w:name w:val="ListLabel 185"/>
    <w:qFormat/>
    <w:rsid w:val="00D90236"/>
    <w:rPr>
      <w:rFonts w:cs="Courier New"/>
    </w:rPr>
  </w:style>
  <w:style w:type="character" w:customStyle="1" w:styleId="ListLabel186">
    <w:name w:val="ListLabel 186"/>
    <w:qFormat/>
    <w:rsid w:val="00D90236"/>
    <w:rPr>
      <w:rFonts w:cs="Courier New"/>
    </w:rPr>
  </w:style>
  <w:style w:type="character" w:customStyle="1" w:styleId="ListLabel187">
    <w:name w:val="ListLabel 187"/>
    <w:qFormat/>
    <w:rsid w:val="00D90236"/>
    <w:rPr>
      <w:rFonts w:cs="Courier New"/>
    </w:rPr>
  </w:style>
  <w:style w:type="character" w:customStyle="1" w:styleId="ListLabel188">
    <w:name w:val="ListLabel 188"/>
    <w:qFormat/>
    <w:rsid w:val="00D90236"/>
    <w:rPr>
      <w:rFonts w:cs="Courier New"/>
    </w:rPr>
  </w:style>
  <w:style w:type="character" w:customStyle="1" w:styleId="ListLabel189">
    <w:name w:val="ListLabel 189"/>
    <w:qFormat/>
    <w:rsid w:val="00D90236"/>
    <w:rPr>
      <w:rFonts w:cs="Courier New"/>
    </w:rPr>
  </w:style>
  <w:style w:type="character" w:customStyle="1" w:styleId="ListLabel190">
    <w:name w:val="ListLabel 190"/>
    <w:qFormat/>
    <w:rsid w:val="00D90236"/>
    <w:rPr>
      <w:rFonts w:cs="Courier New"/>
    </w:rPr>
  </w:style>
  <w:style w:type="character" w:customStyle="1" w:styleId="ListLabel191">
    <w:name w:val="ListLabel 191"/>
    <w:qFormat/>
    <w:rsid w:val="00D90236"/>
    <w:rPr>
      <w:rFonts w:cs="Courier New"/>
    </w:rPr>
  </w:style>
  <w:style w:type="character" w:customStyle="1" w:styleId="ListLabel192">
    <w:name w:val="ListLabel 192"/>
    <w:qFormat/>
    <w:rsid w:val="00D90236"/>
    <w:rPr>
      <w:rFonts w:cs="Courier New"/>
    </w:rPr>
  </w:style>
  <w:style w:type="character" w:customStyle="1" w:styleId="ListLabel193">
    <w:name w:val="ListLabel 193"/>
    <w:qFormat/>
    <w:rsid w:val="00D90236"/>
    <w:rPr>
      <w:rFonts w:cs="Courier New"/>
    </w:rPr>
  </w:style>
  <w:style w:type="character" w:customStyle="1" w:styleId="ListLabel194">
    <w:name w:val="ListLabel 194"/>
    <w:qFormat/>
    <w:rsid w:val="00D90236"/>
    <w:rPr>
      <w:rFonts w:cs="Courier New"/>
    </w:rPr>
  </w:style>
  <w:style w:type="character" w:customStyle="1" w:styleId="ListLabel195">
    <w:name w:val="ListLabel 195"/>
    <w:qFormat/>
    <w:rsid w:val="00D90236"/>
    <w:rPr>
      <w:rFonts w:cs="Courier New"/>
    </w:rPr>
  </w:style>
  <w:style w:type="character" w:customStyle="1" w:styleId="ListLabel196">
    <w:name w:val="ListLabel 196"/>
    <w:qFormat/>
    <w:rsid w:val="00D90236"/>
    <w:rPr>
      <w:rFonts w:cs="Courier New"/>
    </w:rPr>
  </w:style>
  <w:style w:type="character" w:customStyle="1" w:styleId="ListLabel197">
    <w:name w:val="ListLabel 197"/>
    <w:qFormat/>
    <w:rsid w:val="00D90236"/>
    <w:rPr>
      <w:rFonts w:cs="Courier New"/>
    </w:rPr>
  </w:style>
  <w:style w:type="character" w:customStyle="1" w:styleId="ListLabel198">
    <w:name w:val="ListLabel 198"/>
    <w:qFormat/>
    <w:rsid w:val="00D90236"/>
    <w:rPr>
      <w:rFonts w:cs="Courier New"/>
    </w:rPr>
  </w:style>
  <w:style w:type="character" w:customStyle="1" w:styleId="ListLabel199">
    <w:name w:val="ListLabel 199"/>
    <w:qFormat/>
    <w:rsid w:val="00D90236"/>
    <w:rPr>
      <w:rFonts w:cs="Courier New"/>
    </w:rPr>
  </w:style>
  <w:style w:type="character" w:customStyle="1" w:styleId="ListLabel200">
    <w:name w:val="ListLabel 200"/>
    <w:qFormat/>
    <w:rsid w:val="00D90236"/>
    <w:rPr>
      <w:rFonts w:cs="Courier New"/>
    </w:rPr>
  </w:style>
  <w:style w:type="character" w:customStyle="1" w:styleId="FootnoteCharacters">
    <w:name w:val="Footnote Characters"/>
    <w:qFormat/>
    <w:rsid w:val="00D90236"/>
  </w:style>
  <w:style w:type="character" w:customStyle="1" w:styleId="FootnoteAnchor">
    <w:name w:val="Footnote Anchor"/>
    <w:rsid w:val="00D90236"/>
    <w:rPr>
      <w:vertAlign w:val="superscript"/>
    </w:rPr>
  </w:style>
  <w:style w:type="character" w:customStyle="1" w:styleId="EndnoteAnchor">
    <w:name w:val="Endnote Anchor"/>
    <w:rsid w:val="00D90236"/>
    <w:rPr>
      <w:vertAlign w:val="superscript"/>
    </w:rPr>
  </w:style>
  <w:style w:type="character" w:customStyle="1" w:styleId="EndnoteCharacters">
    <w:name w:val="Endnote Characters"/>
    <w:rsid w:val="00D90236"/>
  </w:style>
  <w:style w:type="paragraph" w:customStyle="1" w:styleId="Heading">
    <w:name w:val="Heading"/>
    <w:basedOn w:val="a"/>
    <w:next w:val="aa"/>
    <w:qFormat/>
    <w:rsid w:val="00D90236"/>
    <w:pPr>
      <w:keepNext/>
      <w:spacing w:before="240" w:after="120"/>
    </w:pPr>
    <w:rPr>
      <w:rFonts w:ascii="Liberation Sans" w:eastAsia="Noto Sans SC Regular" w:hAnsi="Liberation Sans" w:cs="Noto Sans Devanagari"/>
      <w:sz w:val="28"/>
      <w:szCs w:val="28"/>
    </w:rPr>
  </w:style>
  <w:style w:type="paragraph" w:styleId="aa">
    <w:name w:val="Body Text"/>
    <w:basedOn w:val="a"/>
    <w:rsid w:val="00D90236"/>
    <w:pPr>
      <w:spacing w:after="140" w:line="288" w:lineRule="auto"/>
    </w:pPr>
  </w:style>
  <w:style w:type="paragraph" w:styleId="ab">
    <w:name w:val="List"/>
    <w:basedOn w:val="aa"/>
    <w:rsid w:val="00D90236"/>
    <w:rPr>
      <w:rFonts w:cs="Noto Sans Devanagari"/>
    </w:rPr>
  </w:style>
  <w:style w:type="paragraph" w:styleId="ac">
    <w:name w:val="caption"/>
    <w:basedOn w:val="a"/>
    <w:qFormat/>
    <w:rsid w:val="00D90236"/>
    <w:pPr>
      <w:suppressLineNumbers/>
      <w:spacing w:before="120" w:after="120"/>
    </w:pPr>
    <w:rPr>
      <w:rFonts w:cs="Noto Sans Devanagari"/>
      <w:i/>
      <w:iCs/>
      <w:szCs w:val="24"/>
    </w:rPr>
  </w:style>
  <w:style w:type="paragraph" w:customStyle="1" w:styleId="Index">
    <w:name w:val="Index"/>
    <w:basedOn w:val="a"/>
    <w:qFormat/>
    <w:rsid w:val="00D90236"/>
    <w:pPr>
      <w:suppressLineNumbers/>
    </w:pPr>
    <w:rPr>
      <w:rFonts w:cs="Noto Sans Devanagari"/>
    </w:rPr>
  </w:style>
  <w:style w:type="paragraph" w:styleId="ad">
    <w:name w:val="Title"/>
    <w:basedOn w:val="a"/>
    <w:link w:val="ae"/>
    <w:uiPriority w:val="99"/>
    <w:qFormat/>
    <w:rsid w:val="00B2719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f">
    <w:name w:val="List Paragraph"/>
    <w:aliases w:val="- список,Заголовок3"/>
    <w:basedOn w:val="a"/>
    <w:link w:val="af0"/>
    <w:uiPriority w:val="34"/>
    <w:qFormat/>
    <w:rsid w:val="00C4295F"/>
    <w:pPr>
      <w:ind w:left="720"/>
      <w:contextualSpacing/>
    </w:pPr>
  </w:style>
  <w:style w:type="paragraph" w:styleId="af1">
    <w:name w:val="Balloon Text"/>
    <w:basedOn w:val="a"/>
    <w:uiPriority w:val="99"/>
    <w:semiHidden/>
    <w:unhideWhenUsed/>
    <w:qFormat/>
    <w:rsid w:val="00E06CFB"/>
    <w:pPr>
      <w:spacing w:after="0" w:line="240" w:lineRule="auto"/>
    </w:pPr>
    <w:rPr>
      <w:rFonts w:cs="Times New Roman"/>
      <w:sz w:val="18"/>
      <w:szCs w:val="18"/>
    </w:rPr>
  </w:style>
  <w:style w:type="paragraph" w:styleId="af2">
    <w:name w:val="Subtitle"/>
    <w:aliases w:val="! Подзаголовок"/>
    <w:basedOn w:val="a"/>
    <w:link w:val="af3"/>
    <w:qFormat/>
    <w:rsid w:val="009E2FF6"/>
    <w:pPr>
      <w:keepNext/>
      <w:keepLines/>
      <w:spacing w:after="0"/>
    </w:pPr>
    <w:rPr>
      <w:b/>
    </w:rPr>
  </w:style>
  <w:style w:type="paragraph" w:styleId="af4">
    <w:name w:val="annotation text"/>
    <w:basedOn w:val="a"/>
    <w:uiPriority w:val="99"/>
    <w:unhideWhenUsed/>
    <w:qFormat/>
    <w:rsid w:val="002126C0"/>
    <w:pPr>
      <w:spacing w:line="240" w:lineRule="auto"/>
    </w:pPr>
    <w:rPr>
      <w:szCs w:val="24"/>
    </w:rPr>
  </w:style>
  <w:style w:type="paragraph" w:styleId="af5">
    <w:name w:val="annotation subject"/>
    <w:basedOn w:val="af4"/>
    <w:uiPriority w:val="99"/>
    <w:semiHidden/>
    <w:unhideWhenUsed/>
    <w:qFormat/>
    <w:rsid w:val="002520BE"/>
    <w:rPr>
      <w:b/>
      <w:bCs/>
      <w:sz w:val="20"/>
      <w:szCs w:val="20"/>
    </w:rPr>
  </w:style>
  <w:style w:type="paragraph" w:styleId="af6">
    <w:name w:val="footnote text"/>
    <w:basedOn w:val="a"/>
    <w:rsid w:val="00D90236"/>
  </w:style>
  <w:style w:type="table" w:customStyle="1" w:styleId="TableNormal">
    <w:name w:val="Table Normal"/>
    <w:rsid w:val="00D90236"/>
    <w:tblPr>
      <w:tblCellMar>
        <w:top w:w="0" w:type="dxa"/>
        <w:left w:w="0" w:type="dxa"/>
        <w:bottom w:w="0" w:type="dxa"/>
        <w:right w:w="0" w:type="dxa"/>
      </w:tblCellMar>
    </w:tblPr>
  </w:style>
  <w:style w:type="table" w:customStyle="1" w:styleId="TableNormal1">
    <w:name w:val="Table Normal1"/>
    <w:rsid w:val="002126C0"/>
    <w:tblPr>
      <w:tblCellMar>
        <w:top w:w="0" w:type="dxa"/>
        <w:left w:w="0" w:type="dxa"/>
        <w:bottom w:w="0" w:type="dxa"/>
        <w:right w:w="0" w:type="dxa"/>
      </w:tblCellMar>
    </w:tblPr>
  </w:style>
  <w:style w:type="table" w:customStyle="1" w:styleId="12">
    <w:name w:val="1"/>
    <w:basedOn w:val="TableNormal1"/>
    <w:rsid w:val="002126C0"/>
    <w:tblPr>
      <w:tblStyleRowBandSize w:val="1"/>
      <w:tblStyleColBandSize w:val="1"/>
      <w:tblCellMar>
        <w:top w:w="100" w:type="dxa"/>
        <w:left w:w="100" w:type="dxa"/>
        <w:bottom w:w="100" w:type="dxa"/>
        <w:right w:w="100" w:type="dxa"/>
      </w:tblCellMar>
    </w:tblPr>
  </w:style>
  <w:style w:type="table" w:styleId="af7">
    <w:name w:val="Table Grid"/>
    <w:basedOn w:val="a1"/>
    <w:uiPriority w:val="39"/>
    <w:rsid w:val="00634333"/>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f9"/>
    <w:uiPriority w:val="99"/>
    <w:unhideWhenUsed/>
    <w:qFormat/>
    <w:rsid w:val="00446EA5"/>
    <w:pPr>
      <w:spacing w:before="100" w:beforeAutospacing="1" w:after="100" w:afterAutospacing="1" w:line="240" w:lineRule="auto"/>
    </w:pPr>
    <w:rPr>
      <w:rFonts w:eastAsia="Times New Roman" w:cs="Times New Roman"/>
      <w:szCs w:val="24"/>
    </w:rPr>
  </w:style>
  <w:style w:type="paragraph" w:styleId="afa">
    <w:name w:val="Revision"/>
    <w:hidden/>
    <w:uiPriority w:val="99"/>
    <w:semiHidden/>
    <w:rsid w:val="000119C8"/>
  </w:style>
  <w:style w:type="paragraph" w:styleId="afb">
    <w:name w:val="Document Map"/>
    <w:basedOn w:val="a"/>
    <w:link w:val="afc"/>
    <w:uiPriority w:val="99"/>
    <w:semiHidden/>
    <w:unhideWhenUsed/>
    <w:rsid w:val="00874C46"/>
    <w:pPr>
      <w:spacing w:after="0" w:line="240" w:lineRule="auto"/>
    </w:pPr>
    <w:rPr>
      <w:rFonts w:cs="Times New Roman"/>
      <w:szCs w:val="24"/>
    </w:rPr>
  </w:style>
  <w:style w:type="character" w:customStyle="1" w:styleId="afc">
    <w:name w:val="Схема документа Знак"/>
    <w:basedOn w:val="a0"/>
    <w:link w:val="afb"/>
    <w:uiPriority w:val="99"/>
    <w:semiHidden/>
    <w:rsid w:val="00874C46"/>
    <w:rPr>
      <w:rFonts w:ascii="Times New Roman" w:hAnsi="Times New Roman" w:cs="Times New Roman"/>
      <w:sz w:val="24"/>
      <w:szCs w:val="24"/>
    </w:rPr>
  </w:style>
  <w:style w:type="paragraph" w:styleId="afd">
    <w:name w:val="footer"/>
    <w:basedOn w:val="a"/>
    <w:link w:val="afe"/>
    <w:uiPriority w:val="99"/>
    <w:unhideWhenUsed/>
    <w:rsid w:val="00E779B7"/>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E779B7"/>
  </w:style>
  <w:style w:type="character" w:styleId="aff">
    <w:name w:val="page number"/>
    <w:basedOn w:val="a0"/>
    <w:uiPriority w:val="99"/>
    <w:semiHidden/>
    <w:unhideWhenUsed/>
    <w:rsid w:val="00E779B7"/>
  </w:style>
  <w:style w:type="numbering" w:customStyle="1" w:styleId="1">
    <w:name w:val="Стиль1"/>
    <w:uiPriority w:val="99"/>
    <w:rsid w:val="00771831"/>
    <w:pPr>
      <w:numPr>
        <w:numId w:val="1"/>
      </w:numPr>
    </w:pPr>
  </w:style>
  <w:style w:type="numbering" w:customStyle="1" w:styleId="2">
    <w:name w:val="Стиль2"/>
    <w:uiPriority w:val="99"/>
    <w:rsid w:val="0029258B"/>
    <w:pPr>
      <w:numPr>
        <w:numId w:val="2"/>
      </w:numPr>
    </w:pPr>
  </w:style>
  <w:style w:type="paragraph" w:customStyle="1" w:styleId="13">
    <w:name w:val="! Заголовок 1"/>
    <w:aliases w:val="!Заголовок 1"/>
    <w:basedOn w:val="a"/>
    <w:rsid w:val="00FE2A01"/>
    <w:pPr>
      <w:spacing w:after="240"/>
      <w:jc w:val="center"/>
    </w:pPr>
    <w:rPr>
      <w:rFonts w:asciiTheme="majorHAnsi" w:hAnsiTheme="majorHAnsi"/>
      <w:b/>
    </w:rPr>
  </w:style>
  <w:style w:type="paragraph" w:styleId="aff0">
    <w:name w:val="header"/>
    <w:basedOn w:val="a"/>
    <w:link w:val="aff1"/>
    <w:uiPriority w:val="99"/>
    <w:unhideWhenUsed/>
    <w:rsid w:val="00FE2A01"/>
    <w:pPr>
      <w:tabs>
        <w:tab w:val="center" w:pos="4677"/>
        <w:tab w:val="right" w:pos="9355"/>
      </w:tabs>
      <w:spacing w:after="0" w:line="240" w:lineRule="auto"/>
    </w:pPr>
  </w:style>
  <w:style w:type="character" w:customStyle="1" w:styleId="aff1">
    <w:name w:val="Верхний колонтитул Знак"/>
    <w:basedOn w:val="a0"/>
    <w:link w:val="aff0"/>
    <w:uiPriority w:val="99"/>
    <w:rsid w:val="00FE2A01"/>
    <w:rPr>
      <w:rFonts w:ascii="Times New Roman" w:hAnsi="Times New Roman"/>
      <w:sz w:val="24"/>
    </w:rPr>
  </w:style>
  <w:style w:type="paragraph" w:styleId="aff2">
    <w:name w:val="TOC Heading"/>
    <w:basedOn w:val="10"/>
    <w:next w:val="a"/>
    <w:uiPriority w:val="39"/>
    <w:unhideWhenUsed/>
    <w:qFormat/>
    <w:rsid w:val="001F3D9E"/>
    <w:pPr>
      <w:spacing w:before="240" w:line="259" w:lineRule="auto"/>
      <w:jc w:val="left"/>
      <w:outlineLvl w:val="9"/>
    </w:pPr>
    <w:rPr>
      <w:rFonts w:asciiTheme="majorHAnsi" w:hAnsiTheme="majorHAnsi"/>
      <w:b w:val="0"/>
      <w:bCs w:val="0"/>
      <w:color w:val="365F91" w:themeColor="accent1" w:themeShade="BF"/>
      <w:sz w:val="32"/>
      <w:szCs w:val="32"/>
    </w:rPr>
  </w:style>
  <w:style w:type="paragraph" w:styleId="32">
    <w:name w:val="toc 3"/>
    <w:basedOn w:val="a"/>
    <w:next w:val="a"/>
    <w:autoRedefine/>
    <w:uiPriority w:val="39"/>
    <w:unhideWhenUsed/>
    <w:rsid w:val="009E2FF6"/>
    <w:pPr>
      <w:tabs>
        <w:tab w:val="left" w:pos="1320"/>
        <w:tab w:val="right" w:leader="dot" w:pos="9627"/>
      </w:tabs>
      <w:spacing w:after="100"/>
      <w:ind w:left="480"/>
      <w:jc w:val="left"/>
    </w:pPr>
  </w:style>
  <w:style w:type="paragraph" w:styleId="14">
    <w:name w:val="toc 1"/>
    <w:basedOn w:val="a"/>
    <w:next w:val="a"/>
    <w:autoRedefine/>
    <w:uiPriority w:val="39"/>
    <w:unhideWhenUsed/>
    <w:rsid w:val="00A9056E"/>
    <w:pPr>
      <w:tabs>
        <w:tab w:val="right" w:leader="dot" w:pos="9627"/>
      </w:tabs>
      <w:spacing w:after="100"/>
    </w:pPr>
  </w:style>
  <w:style w:type="character" w:styleId="aff3">
    <w:name w:val="Hyperlink"/>
    <w:basedOn w:val="a0"/>
    <w:uiPriority w:val="99"/>
    <w:unhideWhenUsed/>
    <w:rsid w:val="001F3D9E"/>
    <w:rPr>
      <w:color w:val="0000FF" w:themeColor="hyperlink"/>
      <w:u w:val="single"/>
    </w:rPr>
  </w:style>
  <w:style w:type="paragraph" w:styleId="21">
    <w:name w:val="toc 2"/>
    <w:basedOn w:val="a"/>
    <w:next w:val="a"/>
    <w:autoRedefine/>
    <w:uiPriority w:val="39"/>
    <w:unhideWhenUsed/>
    <w:rsid w:val="001C2A5F"/>
    <w:pPr>
      <w:spacing w:after="100" w:line="259" w:lineRule="auto"/>
      <w:ind w:left="220" w:firstLine="0"/>
      <w:jc w:val="left"/>
    </w:pPr>
    <w:rPr>
      <w:rFonts w:asciiTheme="minorHAnsi" w:eastAsiaTheme="minorEastAsia" w:hAnsiTheme="minorHAnsi" w:cs="Times New Roman"/>
      <w:sz w:val="22"/>
    </w:rPr>
  </w:style>
  <w:style w:type="paragraph" w:styleId="40">
    <w:name w:val="toc 4"/>
    <w:basedOn w:val="a"/>
    <w:next w:val="a"/>
    <w:autoRedefine/>
    <w:uiPriority w:val="39"/>
    <w:unhideWhenUsed/>
    <w:rsid w:val="00933E45"/>
    <w:pPr>
      <w:spacing w:after="100" w:line="259" w:lineRule="auto"/>
      <w:ind w:left="660" w:firstLine="0"/>
      <w:jc w:val="left"/>
    </w:pPr>
    <w:rPr>
      <w:rFonts w:asciiTheme="minorHAnsi" w:eastAsiaTheme="minorEastAsia" w:hAnsiTheme="minorHAnsi" w:cstheme="minorBidi"/>
      <w:sz w:val="22"/>
    </w:rPr>
  </w:style>
  <w:style w:type="paragraph" w:styleId="50">
    <w:name w:val="toc 5"/>
    <w:basedOn w:val="a"/>
    <w:next w:val="a"/>
    <w:autoRedefine/>
    <w:uiPriority w:val="39"/>
    <w:unhideWhenUsed/>
    <w:rsid w:val="00933E45"/>
    <w:pPr>
      <w:spacing w:after="100" w:line="259" w:lineRule="auto"/>
      <w:ind w:left="880" w:firstLine="0"/>
      <w:jc w:val="left"/>
    </w:pPr>
    <w:rPr>
      <w:rFonts w:asciiTheme="minorHAnsi" w:eastAsiaTheme="minorEastAsia" w:hAnsiTheme="minorHAnsi" w:cstheme="minorBidi"/>
      <w:sz w:val="22"/>
    </w:rPr>
  </w:style>
  <w:style w:type="paragraph" w:styleId="60">
    <w:name w:val="toc 6"/>
    <w:basedOn w:val="a"/>
    <w:next w:val="a"/>
    <w:autoRedefine/>
    <w:uiPriority w:val="39"/>
    <w:unhideWhenUsed/>
    <w:rsid w:val="00933E45"/>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933E45"/>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933E45"/>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933E45"/>
    <w:pPr>
      <w:spacing w:after="100" w:line="259" w:lineRule="auto"/>
      <w:ind w:left="1760" w:firstLine="0"/>
      <w:jc w:val="left"/>
    </w:pPr>
    <w:rPr>
      <w:rFonts w:asciiTheme="minorHAnsi" w:eastAsiaTheme="minorEastAsia" w:hAnsiTheme="minorHAnsi" w:cstheme="minorBidi"/>
      <w:sz w:val="22"/>
    </w:rPr>
  </w:style>
  <w:style w:type="character" w:styleId="aff4">
    <w:name w:val="FollowedHyperlink"/>
    <w:basedOn w:val="a0"/>
    <w:uiPriority w:val="99"/>
    <w:semiHidden/>
    <w:unhideWhenUsed/>
    <w:rsid w:val="00FE76DA"/>
    <w:rPr>
      <w:color w:val="800080" w:themeColor="followedHyperlink"/>
      <w:u w:val="single"/>
    </w:rPr>
  </w:style>
  <w:style w:type="numbering" w:customStyle="1" w:styleId="3">
    <w:name w:val="Стиль3"/>
    <w:uiPriority w:val="99"/>
    <w:rsid w:val="00296ABC"/>
    <w:pPr>
      <w:numPr>
        <w:numId w:val="3"/>
      </w:numPr>
    </w:pPr>
  </w:style>
  <w:style w:type="character" w:customStyle="1" w:styleId="af3">
    <w:name w:val="Подзаголовок Знак"/>
    <w:aliases w:val="! Подзаголовок Знак"/>
    <w:basedOn w:val="a0"/>
    <w:link w:val="af2"/>
    <w:rsid w:val="00AC305E"/>
    <w:rPr>
      <w:rFonts w:ascii="Times New Roman" w:hAnsi="Times New Roman"/>
      <w:b/>
      <w:sz w:val="24"/>
    </w:rPr>
  </w:style>
  <w:style w:type="table" w:customStyle="1" w:styleId="15">
    <w:name w:val="Сетка таблицы1"/>
    <w:basedOn w:val="a1"/>
    <w:next w:val="af7"/>
    <w:uiPriority w:val="59"/>
    <w:rsid w:val="005622B6"/>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0"/>
    <w:uiPriority w:val="99"/>
    <w:semiHidden/>
    <w:unhideWhenUsed/>
    <w:rsid w:val="008177F9"/>
    <w:rPr>
      <w:color w:val="605E5C"/>
      <w:shd w:val="clear" w:color="auto" w:fill="E1DFDD"/>
    </w:rPr>
  </w:style>
  <w:style w:type="character" w:customStyle="1" w:styleId="af9">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f8"/>
    <w:uiPriority w:val="99"/>
    <w:rsid w:val="00EE3E1F"/>
    <w:rPr>
      <w:rFonts w:ascii="Times New Roman" w:eastAsia="Times New Roman" w:hAnsi="Times New Roman" w:cs="Times New Roman"/>
      <w:sz w:val="24"/>
      <w:szCs w:val="24"/>
    </w:rPr>
  </w:style>
  <w:style w:type="character" w:customStyle="1" w:styleId="af0">
    <w:name w:val="Абзац списка Знак"/>
    <w:aliases w:val="- список Знак,Заголовок3 Знак"/>
    <w:link w:val="af"/>
    <w:uiPriority w:val="34"/>
    <w:locked/>
    <w:rsid w:val="00EE3E1F"/>
    <w:rPr>
      <w:rFonts w:ascii="Times New Roman" w:hAnsi="Times New Roman"/>
      <w:sz w:val="24"/>
    </w:rPr>
  </w:style>
  <w:style w:type="character" w:customStyle="1" w:styleId="citation">
    <w:name w:val="citation"/>
    <w:basedOn w:val="a0"/>
    <w:rsid w:val="00C969B1"/>
  </w:style>
  <w:style w:type="character" w:customStyle="1" w:styleId="ae">
    <w:name w:val="Заголовок Знак"/>
    <w:basedOn w:val="a0"/>
    <w:link w:val="ad"/>
    <w:uiPriority w:val="99"/>
    <w:rsid w:val="000A5ABD"/>
    <w:rPr>
      <w:rFonts w:asciiTheme="majorHAnsi" w:eastAsiaTheme="majorEastAsia" w:hAnsiTheme="majorHAnsi" w:cstheme="majorBidi"/>
      <w:color w:val="17365D" w:themeColor="text2" w:themeShade="BF"/>
      <w:spacing w:val="5"/>
      <w:sz w:val="52"/>
      <w:szCs w:val="52"/>
    </w:rPr>
  </w:style>
  <w:style w:type="paragraph" w:customStyle="1" w:styleId="Default">
    <w:name w:val="Default"/>
    <w:rsid w:val="00B851BD"/>
    <w:pPr>
      <w:autoSpaceDE w:val="0"/>
      <w:autoSpaceDN w:val="0"/>
      <w:adjustRightInd w:val="0"/>
    </w:pPr>
    <w:rPr>
      <w:rFonts w:eastAsiaTheme="minorHAnsi"/>
      <w:color w:val="000000"/>
      <w:sz w:val="24"/>
      <w:szCs w:val="24"/>
      <w:lang w:eastAsia="en-US"/>
    </w:rPr>
  </w:style>
  <w:style w:type="character" w:styleId="aff5">
    <w:name w:val="Emphasis"/>
    <w:basedOn w:val="a0"/>
    <w:uiPriority w:val="20"/>
    <w:qFormat/>
    <w:rsid w:val="00E359DD"/>
    <w:rPr>
      <w:i/>
      <w:iCs/>
    </w:rPr>
  </w:style>
  <w:style w:type="character" w:customStyle="1" w:styleId="extended-textfull">
    <w:name w:val="extended-text__full"/>
    <w:basedOn w:val="a0"/>
    <w:rsid w:val="00323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1382">
      <w:bodyDiv w:val="1"/>
      <w:marLeft w:val="0"/>
      <w:marRight w:val="0"/>
      <w:marTop w:val="0"/>
      <w:marBottom w:val="0"/>
      <w:divBdr>
        <w:top w:val="none" w:sz="0" w:space="0" w:color="auto"/>
        <w:left w:val="none" w:sz="0" w:space="0" w:color="auto"/>
        <w:bottom w:val="none" w:sz="0" w:space="0" w:color="auto"/>
        <w:right w:val="none" w:sz="0" w:space="0" w:color="auto"/>
      </w:divBdr>
      <w:divsChild>
        <w:div w:id="1274896350">
          <w:marLeft w:val="-100"/>
          <w:marRight w:val="0"/>
          <w:marTop w:val="0"/>
          <w:marBottom w:val="0"/>
          <w:divBdr>
            <w:top w:val="none" w:sz="0" w:space="0" w:color="auto"/>
            <w:left w:val="none" w:sz="0" w:space="0" w:color="auto"/>
            <w:bottom w:val="none" w:sz="0" w:space="0" w:color="auto"/>
            <w:right w:val="none" w:sz="0" w:space="0" w:color="auto"/>
          </w:divBdr>
        </w:div>
      </w:divsChild>
    </w:div>
    <w:div w:id="314183811">
      <w:bodyDiv w:val="1"/>
      <w:marLeft w:val="0"/>
      <w:marRight w:val="0"/>
      <w:marTop w:val="0"/>
      <w:marBottom w:val="0"/>
      <w:divBdr>
        <w:top w:val="none" w:sz="0" w:space="0" w:color="auto"/>
        <w:left w:val="none" w:sz="0" w:space="0" w:color="auto"/>
        <w:bottom w:val="none" w:sz="0" w:space="0" w:color="auto"/>
        <w:right w:val="none" w:sz="0" w:space="0" w:color="auto"/>
      </w:divBdr>
    </w:div>
    <w:div w:id="468867274">
      <w:bodyDiv w:val="1"/>
      <w:marLeft w:val="0"/>
      <w:marRight w:val="0"/>
      <w:marTop w:val="0"/>
      <w:marBottom w:val="0"/>
      <w:divBdr>
        <w:top w:val="none" w:sz="0" w:space="0" w:color="auto"/>
        <w:left w:val="none" w:sz="0" w:space="0" w:color="auto"/>
        <w:bottom w:val="none" w:sz="0" w:space="0" w:color="auto"/>
        <w:right w:val="none" w:sz="0" w:space="0" w:color="auto"/>
      </w:divBdr>
    </w:div>
    <w:div w:id="531040370">
      <w:bodyDiv w:val="1"/>
      <w:marLeft w:val="0"/>
      <w:marRight w:val="0"/>
      <w:marTop w:val="0"/>
      <w:marBottom w:val="0"/>
      <w:divBdr>
        <w:top w:val="none" w:sz="0" w:space="0" w:color="auto"/>
        <w:left w:val="none" w:sz="0" w:space="0" w:color="auto"/>
        <w:bottom w:val="none" w:sz="0" w:space="0" w:color="auto"/>
        <w:right w:val="none" w:sz="0" w:space="0" w:color="auto"/>
      </w:divBdr>
    </w:div>
    <w:div w:id="657658358">
      <w:bodyDiv w:val="1"/>
      <w:marLeft w:val="0"/>
      <w:marRight w:val="0"/>
      <w:marTop w:val="0"/>
      <w:marBottom w:val="0"/>
      <w:divBdr>
        <w:top w:val="none" w:sz="0" w:space="0" w:color="auto"/>
        <w:left w:val="none" w:sz="0" w:space="0" w:color="auto"/>
        <w:bottom w:val="none" w:sz="0" w:space="0" w:color="auto"/>
        <w:right w:val="none" w:sz="0" w:space="0" w:color="auto"/>
      </w:divBdr>
    </w:div>
    <w:div w:id="1098060738">
      <w:bodyDiv w:val="1"/>
      <w:marLeft w:val="0"/>
      <w:marRight w:val="0"/>
      <w:marTop w:val="0"/>
      <w:marBottom w:val="0"/>
      <w:divBdr>
        <w:top w:val="none" w:sz="0" w:space="0" w:color="auto"/>
        <w:left w:val="none" w:sz="0" w:space="0" w:color="auto"/>
        <w:bottom w:val="none" w:sz="0" w:space="0" w:color="auto"/>
        <w:right w:val="none" w:sz="0" w:space="0" w:color="auto"/>
      </w:divBdr>
    </w:div>
    <w:div w:id="1183931629">
      <w:bodyDiv w:val="1"/>
      <w:marLeft w:val="0"/>
      <w:marRight w:val="0"/>
      <w:marTop w:val="0"/>
      <w:marBottom w:val="0"/>
      <w:divBdr>
        <w:top w:val="none" w:sz="0" w:space="0" w:color="auto"/>
        <w:left w:val="none" w:sz="0" w:space="0" w:color="auto"/>
        <w:bottom w:val="none" w:sz="0" w:space="0" w:color="auto"/>
        <w:right w:val="none" w:sz="0" w:space="0" w:color="auto"/>
      </w:divBdr>
    </w:div>
    <w:div w:id="1252274223">
      <w:bodyDiv w:val="1"/>
      <w:marLeft w:val="0"/>
      <w:marRight w:val="0"/>
      <w:marTop w:val="0"/>
      <w:marBottom w:val="0"/>
      <w:divBdr>
        <w:top w:val="none" w:sz="0" w:space="0" w:color="auto"/>
        <w:left w:val="none" w:sz="0" w:space="0" w:color="auto"/>
        <w:bottom w:val="none" w:sz="0" w:space="0" w:color="auto"/>
        <w:right w:val="none" w:sz="0" w:space="0" w:color="auto"/>
      </w:divBdr>
    </w:div>
    <w:div w:id="1291982694">
      <w:bodyDiv w:val="1"/>
      <w:marLeft w:val="0"/>
      <w:marRight w:val="0"/>
      <w:marTop w:val="0"/>
      <w:marBottom w:val="0"/>
      <w:divBdr>
        <w:top w:val="none" w:sz="0" w:space="0" w:color="auto"/>
        <w:left w:val="none" w:sz="0" w:space="0" w:color="auto"/>
        <w:bottom w:val="none" w:sz="0" w:space="0" w:color="auto"/>
        <w:right w:val="none" w:sz="0" w:space="0" w:color="auto"/>
      </w:divBdr>
    </w:div>
    <w:div w:id="1452942027">
      <w:bodyDiv w:val="1"/>
      <w:marLeft w:val="0"/>
      <w:marRight w:val="0"/>
      <w:marTop w:val="0"/>
      <w:marBottom w:val="0"/>
      <w:divBdr>
        <w:top w:val="none" w:sz="0" w:space="0" w:color="auto"/>
        <w:left w:val="none" w:sz="0" w:space="0" w:color="auto"/>
        <w:bottom w:val="none" w:sz="0" w:space="0" w:color="auto"/>
        <w:right w:val="none" w:sz="0" w:space="0" w:color="auto"/>
      </w:divBdr>
    </w:div>
    <w:div w:id="1547987557">
      <w:bodyDiv w:val="1"/>
      <w:marLeft w:val="0"/>
      <w:marRight w:val="0"/>
      <w:marTop w:val="0"/>
      <w:marBottom w:val="0"/>
      <w:divBdr>
        <w:top w:val="none" w:sz="0" w:space="0" w:color="auto"/>
        <w:left w:val="none" w:sz="0" w:space="0" w:color="auto"/>
        <w:bottom w:val="none" w:sz="0" w:space="0" w:color="auto"/>
        <w:right w:val="none" w:sz="0" w:space="0" w:color="auto"/>
      </w:divBdr>
    </w:div>
    <w:div w:id="1635216075">
      <w:bodyDiv w:val="1"/>
      <w:marLeft w:val="0"/>
      <w:marRight w:val="0"/>
      <w:marTop w:val="0"/>
      <w:marBottom w:val="0"/>
      <w:divBdr>
        <w:top w:val="none" w:sz="0" w:space="0" w:color="auto"/>
        <w:left w:val="none" w:sz="0" w:space="0" w:color="auto"/>
        <w:bottom w:val="none" w:sz="0" w:space="0" w:color="auto"/>
        <w:right w:val="none" w:sz="0" w:space="0" w:color="auto"/>
      </w:divBdr>
    </w:div>
    <w:div w:id="1726567949">
      <w:bodyDiv w:val="1"/>
      <w:marLeft w:val="0"/>
      <w:marRight w:val="0"/>
      <w:marTop w:val="0"/>
      <w:marBottom w:val="0"/>
      <w:divBdr>
        <w:top w:val="none" w:sz="0" w:space="0" w:color="auto"/>
        <w:left w:val="none" w:sz="0" w:space="0" w:color="auto"/>
        <w:bottom w:val="none" w:sz="0" w:space="0" w:color="auto"/>
        <w:right w:val="none" w:sz="0" w:space="0" w:color="auto"/>
      </w:divBdr>
    </w:div>
    <w:div w:id="1958827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prbookshop.ru/41948.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iblioclub.ru/index.php?page=book&amp;id=228962" TargetMode="External"/><Relationship Id="rId17" Type="http://schemas.openxmlformats.org/officeDocument/2006/relationships/hyperlink" Target="http://www.fa.ru" TargetMode="External"/><Relationship Id="rId2" Type="http://schemas.openxmlformats.org/officeDocument/2006/relationships/customXml" Target="../customXml/item2.xml"/><Relationship Id="rId16" Type="http://schemas.openxmlformats.org/officeDocument/2006/relationships/hyperlink" Target="https://cloud.yandex.ru/docs/overvie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google.com" TargetMode="External"/><Relationship Id="rId5" Type="http://schemas.openxmlformats.org/officeDocument/2006/relationships/settings" Target="settings.xml"/><Relationship Id="rId15" Type="http://schemas.openxmlformats.org/officeDocument/2006/relationships/hyperlink" Target="https://docs.microsoft.com/ru-ru/learn/paths/azure-fundamentals/" TargetMode="External"/><Relationship Id="rId10" Type="http://schemas.openxmlformats.org/officeDocument/2006/relationships/hyperlink" Target="https://academy.ru/catalog/administrirovanie-os/MS-300T04.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loud.cnews.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nTJG3QQBLsnVAcuNiTI/4wGWQGw==">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40E2A0-8546-4A0C-8F95-66C82976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8131</Words>
  <Characters>46350</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Куликова Светлана Александровна</cp:lastModifiedBy>
  <cp:revision>11</cp:revision>
  <cp:lastPrinted>2020-10-13T13:50:00Z</cp:lastPrinted>
  <dcterms:created xsi:type="dcterms:W3CDTF">2020-10-09T20:08:00Z</dcterms:created>
  <dcterms:modified xsi:type="dcterms:W3CDTF">2020-10-13T13:54:00Z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