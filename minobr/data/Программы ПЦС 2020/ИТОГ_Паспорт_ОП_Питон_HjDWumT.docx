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24AB5" w14:textId="77777777" w:rsidR="0070628A" w:rsidRPr="00491C47" w:rsidRDefault="0070628A" w:rsidP="0070628A">
      <w:pPr>
        <w:contextualSpacing/>
        <w:jc w:val="center"/>
        <w:rPr>
          <w:rFonts w:eastAsiaTheme="minorHAnsi"/>
          <w:b/>
          <w:sz w:val="28"/>
          <w:szCs w:val="28"/>
          <w:lang w:eastAsia="en-US"/>
        </w:rPr>
      </w:pPr>
      <w:r w:rsidRPr="00491C47">
        <w:rPr>
          <w:rFonts w:eastAsiaTheme="minorHAnsi"/>
          <w:b/>
          <w:sz w:val="28"/>
          <w:szCs w:val="28"/>
          <w:lang w:eastAsia="en-US"/>
        </w:rPr>
        <w:t>Паспорт Образовательной программы</w:t>
      </w:r>
    </w:p>
    <w:p w14:paraId="2B2BD372" w14:textId="77777777" w:rsidR="0070628A" w:rsidRDefault="0070628A" w:rsidP="0070628A">
      <w:pPr>
        <w:jc w:val="center"/>
        <w:rPr>
          <w:rFonts w:eastAsiaTheme="minorHAnsi"/>
          <w:b/>
          <w:sz w:val="28"/>
          <w:szCs w:val="28"/>
          <w:lang w:eastAsia="en-US"/>
        </w:rPr>
      </w:pPr>
    </w:p>
    <w:p w14:paraId="14C8E3EA" w14:textId="1844B8E4" w:rsidR="0070628A" w:rsidRPr="00491C47" w:rsidRDefault="0070628A" w:rsidP="0070628A">
      <w:pPr>
        <w:jc w:val="center"/>
        <w:rPr>
          <w:rFonts w:eastAsiaTheme="minorHAnsi"/>
          <w:b/>
          <w:sz w:val="28"/>
          <w:szCs w:val="28"/>
          <w:lang w:eastAsia="en-US"/>
        </w:rPr>
      </w:pPr>
      <w:r w:rsidRPr="00491C47">
        <w:rPr>
          <w:rFonts w:eastAsiaTheme="minorHAnsi"/>
          <w:b/>
          <w:sz w:val="28"/>
          <w:szCs w:val="28"/>
          <w:lang w:eastAsia="en-US"/>
        </w:rPr>
        <w:t>«</w:t>
      </w:r>
      <w:r w:rsidR="00400826" w:rsidRPr="00400826">
        <w:rPr>
          <w:rFonts w:eastAsiaTheme="minorHAnsi"/>
          <w:sz w:val="28"/>
          <w:szCs w:val="28"/>
          <w:lang w:eastAsia="en-US"/>
        </w:rPr>
        <w:t>Основы программирования и анализа данных на Python</w:t>
      </w:r>
      <w:r w:rsidRPr="00491C47">
        <w:rPr>
          <w:rFonts w:eastAsiaTheme="minorHAnsi"/>
          <w:b/>
          <w:sz w:val="28"/>
          <w:szCs w:val="28"/>
          <w:lang w:eastAsia="en-US"/>
        </w:rPr>
        <w:t>»</w:t>
      </w:r>
    </w:p>
    <w:p w14:paraId="79DC39AF" w14:textId="77777777" w:rsidR="0070628A" w:rsidRPr="00491C47" w:rsidRDefault="0070628A" w:rsidP="0070628A">
      <w:pPr>
        <w:jc w:val="center"/>
        <w:rPr>
          <w:rFonts w:eastAsiaTheme="minorHAnsi"/>
          <w:b/>
          <w:lang w:eastAsia="en-US"/>
        </w:rPr>
      </w:pPr>
    </w:p>
    <w:tbl>
      <w:tblPr>
        <w:tblStyle w:val="26"/>
        <w:tblW w:w="0" w:type="auto"/>
        <w:tblLook w:val="04A0" w:firstRow="1" w:lastRow="0" w:firstColumn="1" w:lastColumn="0" w:noHBand="0" w:noVBand="1"/>
      </w:tblPr>
      <w:tblGrid>
        <w:gridCol w:w="3447"/>
        <w:gridCol w:w="6041"/>
      </w:tblGrid>
      <w:tr w:rsidR="0070628A" w:rsidRPr="00491C47" w14:paraId="4E057FE5" w14:textId="77777777" w:rsidTr="0070628A">
        <w:tc>
          <w:tcPr>
            <w:tcW w:w="3471" w:type="dxa"/>
          </w:tcPr>
          <w:p w14:paraId="109DD8D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Версия программы</w:t>
            </w:r>
          </w:p>
        </w:tc>
        <w:tc>
          <w:tcPr>
            <w:tcW w:w="6100" w:type="dxa"/>
          </w:tcPr>
          <w:p w14:paraId="1293E003" w14:textId="7AEA8B52" w:rsidR="0070628A" w:rsidRPr="00491C47" w:rsidRDefault="0070628A" w:rsidP="0070628A">
            <w:pPr>
              <w:rPr>
                <w:rFonts w:eastAsiaTheme="minorHAnsi"/>
                <w:sz w:val="28"/>
                <w:szCs w:val="28"/>
                <w:lang w:eastAsia="en-US"/>
              </w:rPr>
            </w:pPr>
            <w:r w:rsidRPr="00491C47">
              <w:rPr>
                <w:rFonts w:eastAsiaTheme="minorHAnsi"/>
                <w:sz w:val="28"/>
                <w:szCs w:val="28"/>
                <w:lang w:eastAsia="en-US"/>
              </w:rPr>
              <w:t xml:space="preserve">1 </w:t>
            </w:r>
          </w:p>
        </w:tc>
      </w:tr>
      <w:tr w:rsidR="0070628A" w:rsidRPr="00491C47" w14:paraId="3D654263" w14:textId="77777777" w:rsidTr="0070628A">
        <w:tc>
          <w:tcPr>
            <w:tcW w:w="3471" w:type="dxa"/>
          </w:tcPr>
          <w:p w14:paraId="440865D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Дата Версии</w:t>
            </w:r>
          </w:p>
        </w:tc>
        <w:tc>
          <w:tcPr>
            <w:tcW w:w="6100" w:type="dxa"/>
          </w:tcPr>
          <w:p w14:paraId="11387175" w14:textId="5C9F59EC" w:rsidR="0070628A" w:rsidRPr="00491C47" w:rsidRDefault="0070628A" w:rsidP="0070628A">
            <w:pPr>
              <w:rPr>
                <w:rFonts w:eastAsiaTheme="minorHAnsi"/>
                <w:sz w:val="28"/>
                <w:szCs w:val="28"/>
                <w:lang w:eastAsia="en-US"/>
              </w:rPr>
            </w:pPr>
            <w:r w:rsidRPr="0070628A">
              <w:rPr>
                <w:rFonts w:eastAsiaTheme="minorHAnsi"/>
                <w:sz w:val="28"/>
                <w:szCs w:val="28"/>
                <w:lang w:eastAsia="en-US"/>
              </w:rPr>
              <w:t>07</w:t>
            </w:r>
            <w:r w:rsidRPr="00491C47">
              <w:rPr>
                <w:rFonts w:eastAsiaTheme="minorHAnsi"/>
                <w:sz w:val="28"/>
                <w:szCs w:val="28"/>
                <w:lang w:eastAsia="en-US"/>
              </w:rPr>
              <w:t xml:space="preserve">.10.2020  </w:t>
            </w:r>
          </w:p>
        </w:tc>
      </w:tr>
    </w:tbl>
    <w:p w14:paraId="70B0A23C" w14:textId="77777777" w:rsidR="0070628A" w:rsidRPr="00491C47" w:rsidRDefault="0070628A" w:rsidP="0070628A">
      <w:pPr>
        <w:rPr>
          <w:rFonts w:eastAsiaTheme="minorHAnsi"/>
          <w:b/>
          <w:sz w:val="28"/>
          <w:szCs w:val="28"/>
          <w:lang w:eastAsia="en-US"/>
        </w:rPr>
      </w:pPr>
    </w:p>
    <w:p w14:paraId="434CC292"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Сведения о Провайдере</w:t>
      </w:r>
    </w:p>
    <w:tbl>
      <w:tblPr>
        <w:tblStyle w:val="26"/>
        <w:tblW w:w="0" w:type="auto"/>
        <w:tblLook w:val="04A0" w:firstRow="1" w:lastRow="0" w:firstColumn="1" w:lastColumn="0" w:noHBand="0" w:noVBand="1"/>
      </w:tblPr>
      <w:tblGrid>
        <w:gridCol w:w="566"/>
        <w:gridCol w:w="3096"/>
        <w:gridCol w:w="5826"/>
      </w:tblGrid>
      <w:tr w:rsidR="0070628A" w:rsidRPr="00491C47" w14:paraId="18945B5F" w14:textId="77777777" w:rsidTr="0070628A">
        <w:tc>
          <w:tcPr>
            <w:tcW w:w="532" w:type="dxa"/>
          </w:tcPr>
          <w:p w14:paraId="72D12EBB"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1.1</w:t>
            </w:r>
          </w:p>
        </w:tc>
        <w:tc>
          <w:tcPr>
            <w:tcW w:w="3476" w:type="dxa"/>
          </w:tcPr>
          <w:p w14:paraId="5DFAB80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Провайдер</w:t>
            </w:r>
          </w:p>
        </w:tc>
        <w:tc>
          <w:tcPr>
            <w:tcW w:w="5337" w:type="dxa"/>
          </w:tcPr>
          <w:p w14:paraId="7672437F" w14:textId="395FC1AE" w:rsidR="0070628A" w:rsidRPr="00491C47" w:rsidRDefault="0070628A" w:rsidP="0070628A">
            <w:pPr>
              <w:rPr>
                <w:rFonts w:eastAsiaTheme="minorHAnsi"/>
                <w:sz w:val="28"/>
                <w:szCs w:val="28"/>
                <w:lang w:eastAsia="en-US"/>
              </w:rPr>
            </w:pPr>
            <w:bookmarkStart w:id="0" w:name="_Hlk53152766"/>
            <w:r w:rsidRPr="00491C47">
              <w:rPr>
                <w:rFonts w:eastAsiaTheme="minorHAnsi"/>
                <w:sz w:val="28"/>
                <w:szCs w:val="28"/>
                <w:lang w:eastAsia="en-US"/>
              </w:rPr>
              <w:t xml:space="preserve">Автономная некоммерческая организация инновационного развития образования и науки </w:t>
            </w:r>
            <w:r w:rsidRPr="0070628A">
              <w:rPr>
                <w:rFonts w:eastAsiaTheme="minorHAnsi"/>
                <w:sz w:val="28"/>
                <w:szCs w:val="28"/>
                <w:lang w:eastAsia="en-US"/>
              </w:rPr>
              <w:t>«</w:t>
            </w:r>
            <w:r w:rsidRPr="00491C47">
              <w:rPr>
                <w:rFonts w:eastAsiaTheme="minorHAnsi"/>
                <w:sz w:val="28"/>
                <w:szCs w:val="28"/>
                <w:lang w:eastAsia="en-US"/>
              </w:rPr>
              <w:t>ФИРОН</w:t>
            </w:r>
            <w:bookmarkEnd w:id="0"/>
            <w:r w:rsidRPr="0070628A">
              <w:rPr>
                <w:rFonts w:eastAsiaTheme="minorHAnsi"/>
                <w:sz w:val="28"/>
                <w:szCs w:val="28"/>
                <w:lang w:eastAsia="en-US"/>
              </w:rPr>
              <w:t>»</w:t>
            </w:r>
          </w:p>
        </w:tc>
      </w:tr>
      <w:tr w:rsidR="0070628A" w:rsidRPr="00491C47" w14:paraId="497E2F93" w14:textId="77777777" w:rsidTr="0070628A">
        <w:tc>
          <w:tcPr>
            <w:tcW w:w="532" w:type="dxa"/>
          </w:tcPr>
          <w:p w14:paraId="0E820549"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1.2</w:t>
            </w:r>
          </w:p>
        </w:tc>
        <w:tc>
          <w:tcPr>
            <w:tcW w:w="3476" w:type="dxa"/>
          </w:tcPr>
          <w:p w14:paraId="2D1176B8"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 xml:space="preserve">Логотип образовательной организации </w:t>
            </w:r>
          </w:p>
        </w:tc>
        <w:tc>
          <w:tcPr>
            <w:tcW w:w="5337" w:type="dxa"/>
          </w:tcPr>
          <w:p w14:paraId="12044956" w14:textId="4B5B83E5" w:rsidR="0070628A" w:rsidRPr="00491C47" w:rsidRDefault="0070628A" w:rsidP="0070628A">
            <w:pPr>
              <w:rPr>
                <w:rFonts w:eastAsiaTheme="minorHAnsi"/>
                <w:sz w:val="28"/>
                <w:szCs w:val="28"/>
                <w:lang w:eastAsia="en-US"/>
              </w:rPr>
            </w:pPr>
            <w:r w:rsidRPr="00491C47">
              <w:rPr>
                <w:rFonts w:eastAsiaTheme="minorHAnsi"/>
                <w:noProof/>
                <w:sz w:val="28"/>
                <w:szCs w:val="28"/>
                <w:lang w:eastAsia="en-US"/>
              </w:rPr>
              <w:drawing>
                <wp:inline distT="0" distB="0" distL="0" distR="0" wp14:anchorId="0EE0B3A0" wp14:editId="5D57B460">
                  <wp:extent cx="3559175" cy="177977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1313" cy="1795849"/>
                          </a:xfrm>
                          <a:prstGeom prst="rect">
                            <a:avLst/>
                          </a:prstGeom>
                          <a:noFill/>
                          <a:ln>
                            <a:noFill/>
                          </a:ln>
                        </pic:spPr>
                      </pic:pic>
                    </a:graphicData>
                  </a:graphic>
                </wp:inline>
              </w:drawing>
            </w:r>
            <w:r w:rsidRPr="00491C47">
              <w:rPr>
                <w:rFonts w:eastAsiaTheme="minorHAnsi"/>
                <w:sz w:val="28"/>
                <w:szCs w:val="28"/>
                <w:lang w:eastAsia="en-US"/>
              </w:rPr>
              <w:t xml:space="preserve">   </w:t>
            </w:r>
          </w:p>
        </w:tc>
      </w:tr>
      <w:tr w:rsidR="0070628A" w:rsidRPr="00491C47" w14:paraId="4CEEE8B3" w14:textId="77777777" w:rsidTr="0070628A">
        <w:tc>
          <w:tcPr>
            <w:tcW w:w="532" w:type="dxa"/>
          </w:tcPr>
          <w:p w14:paraId="08F3F13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1.3</w:t>
            </w:r>
          </w:p>
        </w:tc>
        <w:tc>
          <w:tcPr>
            <w:tcW w:w="3476" w:type="dxa"/>
          </w:tcPr>
          <w:p w14:paraId="117AC55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Провайдер ИНН</w:t>
            </w:r>
          </w:p>
        </w:tc>
        <w:tc>
          <w:tcPr>
            <w:tcW w:w="5337" w:type="dxa"/>
          </w:tcPr>
          <w:p w14:paraId="2DF28BEE" w14:textId="2AF62C9A"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6167136916</w:t>
            </w:r>
          </w:p>
        </w:tc>
      </w:tr>
      <w:tr w:rsidR="0070628A" w:rsidRPr="00491C47" w14:paraId="30DF5392" w14:textId="77777777" w:rsidTr="0070628A">
        <w:tc>
          <w:tcPr>
            <w:tcW w:w="532" w:type="dxa"/>
          </w:tcPr>
          <w:p w14:paraId="0462008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1.4</w:t>
            </w:r>
          </w:p>
        </w:tc>
        <w:tc>
          <w:tcPr>
            <w:tcW w:w="3476" w:type="dxa"/>
          </w:tcPr>
          <w:p w14:paraId="3EBC262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за программу ФИО</w:t>
            </w:r>
          </w:p>
        </w:tc>
        <w:tc>
          <w:tcPr>
            <w:tcW w:w="5337" w:type="dxa"/>
          </w:tcPr>
          <w:p w14:paraId="53103C1F" w14:textId="1A61333D"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Гвоздева Вера Сергеевна</w:t>
            </w:r>
          </w:p>
        </w:tc>
      </w:tr>
      <w:tr w:rsidR="0070628A" w:rsidRPr="00491C47" w14:paraId="2B173CA0" w14:textId="77777777" w:rsidTr="0070628A">
        <w:tc>
          <w:tcPr>
            <w:tcW w:w="532" w:type="dxa"/>
          </w:tcPr>
          <w:p w14:paraId="0295C782"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1.5</w:t>
            </w:r>
          </w:p>
        </w:tc>
        <w:tc>
          <w:tcPr>
            <w:tcW w:w="3476" w:type="dxa"/>
          </w:tcPr>
          <w:p w14:paraId="471373E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должность</w:t>
            </w:r>
          </w:p>
        </w:tc>
        <w:tc>
          <w:tcPr>
            <w:tcW w:w="5337" w:type="dxa"/>
          </w:tcPr>
          <w:p w14:paraId="50536A06" w14:textId="271C06CF"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Комьюнити-менеджер</w:t>
            </w:r>
          </w:p>
        </w:tc>
      </w:tr>
      <w:tr w:rsidR="0070628A" w:rsidRPr="00491C47" w14:paraId="07C4A537" w14:textId="77777777" w:rsidTr="0070628A">
        <w:tc>
          <w:tcPr>
            <w:tcW w:w="532" w:type="dxa"/>
          </w:tcPr>
          <w:p w14:paraId="357D94CD"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1.6</w:t>
            </w:r>
          </w:p>
        </w:tc>
        <w:tc>
          <w:tcPr>
            <w:tcW w:w="3476" w:type="dxa"/>
          </w:tcPr>
          <w:p w14:paraId="2DC24BA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Телефон</w:t>
            </w:r>
          </w:p>
        </w:tc>
        <w:tc>
          <w:tcPr>
            <w:tcW w:w="5337" w:type="dxa"/>
          </w:tcPr>
          <w:p w14:paraId="11DDDF1A" w14:textId="59456FCF" w:rsidR="0070628A" w:rsidRPr="00491C47" w:rsidRDefault="0070628A" w:rsidP="0070628A">
            <w:pPr>
              <w:rPr>
                <w:rFonts w:eastAsiaTheme="minorHAnsi"/>
                <w:sz w:val="28"/>
                <w:szCs w:val="28"/>
                <w:lang w:val="en-US" w:eastAsia="en-US"/>
              </w:rPr>
            </w:pPr>
            <w:r w:rsidRPr="00491C47">
              <w:rPr>
                <w:rFonts w:eastAsiaTheme="minorHAnsi"/>
                <w:sz w:val="28"/>
                <w:szCs w:val="28"/>
                <w:lang w:val="en-US" w:eastAsia="en-US"/>
              </w:rPr>
              <w:t xml:space="preserve"> </w:t>
            </w:r>
            <w:r w:rsidRPr="00491C47">
              <w:rPr>
                <w:rFonts w:eastAsiaTheme="minorHAnsi"/>
                <w:sz w:val="28"/>
                <w:szCs w:val="28"/>
                <w:lang w:eastAsia="en-US"/>
              </w:rPr>
              <w:t>+7 (928) 605-80-15</w:t>
            </w:r>
          </w:p>
        </w:tc>
      </w:tr>
      <w:tr w:rsidR="0070628A" w:rsidRPr="00491C47" w14:paraId="5BFBE020" w14:textId="77777777" w:rsidTr="0070628A">
        <w:tc>
          <w:tcPr>
            <w:tcW w:w="532" w:type="dxa"/>
          </w:tcPr>
          <w:p w14:paraId="1E02EE5F"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1.7</w:t>
            </w:r>
          </w:p>
        </w:tc>
        <w:tc>
          <w:tcPr>
            <w:tcW w:w="3476" w:type="dxa"/>
          </w:tcPr>
          <w:p w14:paraId="717F7F9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Ответственный Е-</w:t>
            </w:r>
            <w:r w:rsidRPr="00491C47">
              <w:rPr>
                <w:rFonts w:eastAsiaTheme="minorHAnsi"/>
                <w:sz w:val="28"/>
                <w:szCs w:val="28"/>
                <w:lang w:val="en-US" w:eastAsia="en-US"/>
              </w:rPr>
              <w:t>mail</w:t>
            </w:r>
          </w:p>
        </w:tc>
        <w:tc>
          <w:tcPr>
            <w:tcW w:w="5337" w:type="dxa"/>
          </w:tcPr>
          <w:p w14:paraId="434F805A" w14:textId="61C724B7" w:rsidR="0070628A" w:rsidRPr="00491C47" w:rsidRDefault="00400826" w:rsidP="0070628A">
            <w:pPr>
              <w:rPr>
                <w:rFonts w:eastAsiaTheme="minorHAnsi"/>
                <w:sz w:val="28"/>
                <w:szCs w:val="28"/>
                <w:lang w:val="en-US" w:eastAsia="en-US"/>
              </w:rPr>
            </w:pPr>
            <w:r>
              <w:rPr>
                <w:rFonts w:eastAsiaTheme="minorHAnsi"/>
                <w:sz w:val="28"/>
                <w:szCs w:val="28"/>
                <w:lang w:val="en-US" w:eastAsia="en-US"/>
              </w:rPr>
              <w:t>v.</w:t>
            </w:r>
            <w:r w:rsidR="0070628A" w:rsidRPr="00491C47">
              <w:rPr>
                <w:rFonts w:eastAsiaTheme="minorHAnsi"/>
                <w:sz w:val="28"/>
                <w:szCs w:val="28"/>
                <w:lang w:eastAsia="en-US"/>
              </w:rPr>
              <w:t>gvozdeva@firon.org</w:t>
            </w:r>
          </w:p>
        </w:tc>
      </w:tr>
    </w:tbl>
    <w:p w14:paraId="68D206E3" w14:textId="77777777" w:rsidR="0070628A" w:rsidRPr="00491C47" w:rsidRDefault="0070628A" w:rsidP="0070628A">
      <w:pPr>
        <w:rPr>
          <w:rFonts w:eastAsiaTheme="minorHAnsi"/>
          <w:b/>
          <w:sz w:val="28"/>
          <w:szCs w:val="28"/>
          <w:lang w:eastAsia="en-US"/>
        </w:rPr>
      </w:pPr>
    </w:p>
    <w:p w14:paraId="5C5F1572"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Основные Данные</w:t>
      </w:r>
    </w:p>
    <w:tbl>
      <w:tblPr>
        <w:tblStyle w:val="26"/>
        <w:tblW w:w="0" w:type="auto"/>
        <w:tblLook w:val="04A0" w:firstRow="1" w:lastRow="0" w:firstColumn="1" w:lastColumn="0" w:noHBand="0" w:noVBand="1"/>
      </w:tblPr>
      <w:tblGrid>
        <w:gridCol w:w="675"/>
        <w:gridCol w:w="3305"/>
        <w:gridCol w:w="5508"/>
      </w:tblGrid>
      <w:tr w:rsidR="0070628A" w:rsidRPr="00491C47" w14:paraId="71475F64" w14:textId="77777777" w:rsidTr="00400826">
        <w:tc>
          <w:tcPr>
            <w:tcW w:w="705" w:type="dxa"/>
          </w:tcPr>
          <w:p w14:paraId="46C68E3B"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w:t>
            </w:r>
          </w:p>
        </w:tc>
        <w:tc>
          <w:tcPr>
            <w:tcW w:w="3506" w:type="dxa"/>
          </w:tcPr>
          <w:p w14:paraId="4A4B42C7"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Название</w:t>
            </w:r>
          </w:p>
        </w:tc>
        <w:tc>
          <w:tcPr>
            <w:tcW w:w="5277" w:type="dxa"/>
          </w:tcPr>
          <w:p w14:paraId="444DA1D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Описание</w:t>
            </w:r>
          </w:p>
        </w:tc>
      </w:tr>
      <w:tr w:rsidR="0070628A" w:rsidRPr="00491C47" w14:paraId="0D96D4D1" w14:textId="77777777" w:rsidTr="00400826">
        <w:tc>
          <w:tcPr>
            <w:tcW w:w="705" w:type="dxa"/>
          </w:tcPr>
          <w:p w14:paraId="5A2383CD"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2.1</w:t>
            </w:r>
          </w:p>
        </w:tc>
        <w:tc>
          <w:tcPr>
            <w:tcW w:w="3506" w:type="dxa"/>
          </w:tcPr>
          <w:p w14:paraId="1F842EB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Название программы</w:t>
            </w:r>
          </w:p>
        </w:tc>
        <w:tc>
          <w:tcPr>
            <w:tcW w:w="5277" w:type="dxa"/>
          </w:tcPr>
          <w:p w14:paraId="2D00AA6D" w14:textId="5E68810B" w:rsidR="0070628A" w:rsidRPr="00491C47" w:rsidRDefault="00400826" w:rsidP="0070628A">
            <w:pPr>
              <w:rPr>
                <w:rFonts w:eastAsiaTheme="minorHAnsi"/>
                <w:sz w:val="28"/>
                <w:szCs w:val="28"/>
                <w:lang w:eastAsia="en-US"/>
              </w:rPr>
            </w:pPr>
            <w:r w:rsidRPr="00400826">
              <w:rPr>
                <w:rFonts w:eastAsiaTheme="minorHAnsi"/>
                <w:sz w:val="28"/>
                <w:szCs w:val="28"/>
                <w:lang w:eastAsia="en-US"/>
              </w:rPr>
              <w:t>Основы программирования и анализа данных на Python</w:t>
            </w:r>
          </w:p>
        </w:tc>
      </w:tr>
      <w:tr w:rsidR="0070628A" w:rsidRPr="00491C47" w14:paraId="75B4FC0C" w14:textId="77777777" w:rsidTr="00400826">
        <w:tc>
          <w:tcPr>
            <w:tcW w:w="705" w:type="dxa"/>
          </w:tcPr>
          <w:p w14:paraId="6E6F18C2"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2.2</w:t>
            </w:r>
          </w:p>
        </w:tc>
        <w:tc>
          <w:tcPr>
            <w:tcW w:w="3506" w:type="dxa"/>
          </w:tcPr>
          <w:p w14:paraId="3715CB94" w14:textId="2EB909D1" w:rsidR="0070628A" w:rsidRPr="00491C47" w:rsidRDefault="0070628A" w:rsidP="0070628A">
            <w:pPr>
              <w:rPr>
                <w:rFonts w:eastAsiaTheme="minorHAnsi"/>
                <w:sz w:val="28"/>
                <w:szCs w:val="28"/>
                <w:lang w:eastAsia="en-US"/>
              </w:rPr>
            </w:pPr>
            <w:r w:rsidRPr="00491C47">
              <w:rPr>
                <w:rFonts w:eastAsiaTheme="minorHAnsi"/>
                <w:sz w:val="28"/>
                <w:szCs w:val="28"/>
                <w:lang w:eastAsia="en-US"/>
              </w:rPr>
              <w:t>Ссылка на страницу программы</w:t>
            </w:r>
          </w:p>
        </w:tc>
        <w:tc>
          <w:tcPr>
            <w:tcW w:w="5277" w:type="dxa"/>
          </w:tcPr>
          <w:p w14:paraId="5A2FC568" w14:textId="6A646E57" w:rsidR="00110855" w:rsidRPr="00491C47" w:rsidRDefault="00110855" w:rsidP="00110855">
            <w:pPr>
              <w:rPr>
                <w:rFonts w:eastAsiaTheme="minorHAnsi"/>
                <w:sz w:val="28"/>
                <w:szCs w:val="28"/>
                <w:lang w:eastAsia="en-US"/>
              </w:rPr>
            </w:pPr>
            <w:hyperlink r:id="rId12" w:history="1">
              <w:r w:rsidRPr="00264184">
                <w:rPr>
                  <w:rStyle w:val="afd"/>
                  <w:rFonts w:eastAsiaTheme="minorHAnsi"/>
                  <w:sz w:val="28"/>
                  <w:szCs w:val="28"/>
                  <w:lang w:eastAsia="en-US"/>
                </w:rPr>
                <w:t>https://edu.firon.org/mod/forum/discuss.php?d=13</w:t>
              </w:r>
            </w:hyperlink>
          </w:p>
        </w:tc>
      </w:tr>
      <w:tr w:rsidR="0070628A" w:rsidRPr="00491C47" w14:paraId="31ACE1E4" w14:textId="77777777" w:rsidTr="00400826">
        <w:tc>
          <w:tcPr>
            <w:tcW w:w="705" w:type="dxa"/>
          </w:tcPr>
          <w:p w14:paraId="3B364D5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2.3</w:t>
            </w:r>
          </w:p>
        </w:tc>
        <w:tc>
          <w:tcPr>
            <w:tcW w:w="3506" w:type="dxa"/>
          </w:tcPr>
          <w:p w14:paraId="2D41317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Формат обучения</w:t>
            </w:r>
          </w:p>
        </w:tc>
        <w:tc>
          <w:tcPr>
            <w:tcW w:w="5277" w:type="dxa"/>
          </w:tcPr>
          <w:p w14:paraId="39133A35"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Онлайн</w:t>
            </w:r>
          </w:p>
        </w:tc>
      </w:tr>
      <w:tr w:rsidR="0070628A" w:rsidRPr="00491C47" w14:paraId="529F4EE8" w14:textId="77777777" w:rsidTr="00400826">
        <w:tc>
          <w:tcPr>
            <w:tcW w:w="705" w:type="dxa"/>
          </w:tcPr>
          <w:p w14:paraId="5062AB1D" w14:textId="77777777" w:rsidR="0070628A" w:rsidRPr="00491C47" w:rsidRDefault="0070628A" w:rsidP="0070628A">
            <w:pPr>
              <w:rPr>
                <w:rFonts w:eastAsiaTheme="minorHAnsi"/>
                <w:sz w:val="28"/>
                <w:szCs w:val="28"/>
                <w:lang w:eastAsia="en-US"/>
              </w:rPr>
            </w:pPr>
          </w:p>
        </w:tc>
        <w:tc>
          <w:tcPr>
            <w:tcW w:w="3506" w:type="dxa"/>
          </w:tcPr>
          <w:p w14:paraId="744B55B8"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 xml:space="preserve">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w:t>
            </w:r>
            <w:r w:rsidRPr="00491C47">
              <w:rPr>
                <w:rFonts w:eastAsiaTheme="minorHAnsi"/>
                <w:sz w:val="28"/>
                <w:szCs w:val="28"/>
                <w:lang w:eastAsia="en-US"/>
              </w:rPr>
              <w:lastRenderedPageBreak/>
              <w:t>возможностью передачи данных в форме элементов цифрового следа</w:t>
            </w:r>
          </w:p>
        </w:tc>
        <w:tc>
          <w:tcPr>
            <w:tcW w:w="5277" w:type="dxa"/>
          </w:tcPr>
          <w:p w14:paraId="09245A0D" w14:textId="193722D2" w:rsidR="0070628A" w:rsidRPr="00491C47" w:rsidRDefault="0070628A" w:rsidP="0070628A">
            <w:pPr>
              <w:rPr>
                <w:rFonts w:eastAsiaTheme="minorHAnsi"/>
                <w:sz w:val="28"/>
                <w:szCs w:val="28"/>
                <w:lang w:eastAsia="en-US"/>
              </w:rPr>
            </w:pPr>
            <w:r w:rsidRPr="00491C47">
              <w:rPr>
                <w:rFonts w:eastAsiaTheme="minorHAnsi"/>
                <w:sz w:val="28"/>
                <w:szCs w:val="28"/>
                <w:lang w:eastAsia="en-US"/>
              </w:rPr>
              <w:lastRenderedPageBreak/>
              <w:t>У ОО имеется собственная электронная платформа для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70628A" w:rsidRPr="00491C47" w14:paraId="62DF8394" w14:textId="77777777" w:rsidTr="00400826">
        <w:tc>
          <w:tcPr>
            <w:tcW w:w="705" w:type="dxa"/>
          </w:tcPr>
          <w:p w14:paraId="44A2FE3C"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2.4</w:t>
            </w:r>
          </w:p>
        </w:tc>
        <w:tc>
          <w:tcPr>
            <w:tcW w:w="3506" w:type="dxa"/>
          </w:tcPr>
          <w:p w14:paraId="3C00297A"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Уровень сложности</w:t>
            </w:r>
          </w:p>
        </w:tc>
        <w:tc>
          <w:tcPr>
            <w:tcW w:w="5277" w:type="dxa"/>
          </w:tcPr>
          <w:p w14:paraId="6D43F373" w14:textId="2CC55001" w:rsidR="0070628A" w:rsidRPr="00491C47" w:rsidRDefault="0070628A" w:rsidP="0070628A">
            <w:pPr>
              <w:rPr>
                <w:rFonts w:eastAsiaTheme="minorHAnsi"/>
                <w:sz w:val="28"/>
                <w:szCs w:val="28"/>
                <w:lang w:eastAsia="en-US"/>
              </w:rPr>
            </w:pPr>
            <w:r w:rsidRPr="00491C47">
              <w:rPr>
                <w:rFonts w:eastAsiaTheme="minorHAnsi"/>
                <w:sz w:val="28"/>
                <w:szCs w:val="28"/>
                <w:lang w:eastAsia="en-US"/>
              </w:rPr>
              <w:t>Начальный</w:t>
            </w:r>
          </w:p>
        </w:tc>
      </w:tr>
      <w:tr w:rsidR="0070628A" w:rsidRPr="00491C47" w14:paraId="63B445C5" w14:textId="77777777" w:rsidTr="00400826">
        <w:tc>
          <w:tcPr>
            <w:tcW w:w="705" w:type="dxa"/>
          </w:tcPr>
          <w:p w14:paraId="33C7A7E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2.5</w:t>
            </w:r>
          </w:p>
        </w:tc>
        <w:tc>
          <w:tcPr>
            <w:tcW w:w="3506" w:type="dxa"/>
          </w:tcPr>
          <w:p w14:paraId="0D80E1F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Количество академических часов</w:t>
            </w:r>
          </w:p>
        </w:tc>
        <w:tc>
          <w:tcPr>
            <w:tcW w:w="5277" w:type="dxa"/>
          </w:tcPr>
          <w:p w14:paraId="2468CE04" w14:textId="039D3458" w:rsidR="0070628A" w:rsidRPr="00491C47" w:rsidRDefault="0070628A" w:rsidP="0070628A">
            <w:pPr>
              <w:rPr>
                <w:rFonts w:eastAsiaTheme="minorHAnsi"/>
                <w:sz w:val="28"/>
                <w:szCs w:val="28"/>
                <w:lang w:val="en-US" w:eastAsia="en-US"/>
              </w:rPr>
            </w:pPr>
            <w:r w:rsidRPr="00491C47">
              <w:rPr>
                <w:rFonts w:eastAsiaTheme="minorHAnsi"/>
                <w:sz w:val="28"/>
                <w:szCs w:val="28"/>
                <w:lang w:val="en-US" w:eastAsia="en-US"/>
              </w:rPr>
              <w:t>72</w:t>
            </w:r>
          </w:p>
        </w:tc>
      </w:tr>
      <w:tr w:rsidR="0070628A" w:rsidRPr="00491C47" w14:paraId="2F59C796" w14:textId="77777777" w:rsidTr="00400826">
        <w:tc>
          <w:tcPr>
            <w:tcW w:w="705" w:type="dxa"/>
          </w:tcPr>
          <w:p w14:paraId="15E57A00" w14:textId="77777777" w:rsidR="0070628A" w:rsidRPr="00491C47" w:rsidRDefault="0070628A" w:rsidP="0070628A">
            <w:pPr>
              <w:rPr>
                <w:rFonts w:eastAsiaTheme="minorHAnsi"/>
                <w:sz w:val="28"/>
                <w:szCs w:val="28"/>
                <w:lang w:eastAsia="en-US"/>
              </w:rPr>
            </w:pPr>
          </w:p>
        </w:tc>
        <w:tc>
          <w:tcPr>
            <w:tcW w:w="3506" w:type="dxa"/>
          </w:tcPr>
          <w:p w14:paraId="1F8606E7"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7" w:type="dxa"/>
          </w:tcPr>
          <w:p w14:paraId="73C38888" w14:textId="25BD16C8" w:rsidR="0070628A" w:rsidRPr="00491C47" w:rsidRDefault="00400826" w:rsidP="0070628A">
            <w:pPr>
              <w:rPr>
                <w:rFonts w:eastAsiaTheme="minorHAnsi"/>
                <w:sz w:val="28"/>
                <w:szCs w:val="28"/>
                <w:lang w:eastAsia="en-US"/>
              </w:rPr>
            </w:pPr>
            <w:r>
              <w:rPr>
                <w:rFonts w:eastAsiaTheme="minorHAnsi"/>
                <w:sz w:val="28"/>
                <w:szCs w:val="28"/>
                <w:lang w:eastAsia="en-US"/>
              </w:rPr>
              <w:t>60</w:t>
            </w:r>
          </w:p>
        </w:tc>
      </w:tr>
      <w:tr w:rsidR="0070628A" w:rsidRPr="00491C47" w14:paraId="610DF2FE" w14:textId="77777777" w:rsidTr="00400826">
        <w:tc>
          <w:tcPr>
            <w:tcW w:w="705" w:type="dxa"/>
          </w:tcPr>
          <w:p w14:paraId="224A9AD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2.6</w:t>
            </w:r>
          </w:p>
        </w:tc>
        <w:tc>
          <w:tcPr>
            <w:tcW w:w="3506" w:type="dxa"/>
          </w:tcPr>
          <w:p w14:paraId="2322D950"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7" w:type="dxa"/>
          </w:tcPr>
          <w:p w14:paraId="0AF7962D" w14:textId="58DE1237" w:rsidR="0070628A" w:rsidRPr="00491C47" w:rsidRDefault="0070628A" w:rsidP="0070628A">
            <w:pPr>
              <w:rPr>
                <w:rFonts w:eastAsiaTheme="minorHAnsi"/>
                <w:sz w:val="28"/>
                <w:szCs w:val="28"/>
                <w:lang w:eastAsia="en-US"/>
              </w:rPr>
            </w:pPr>
            <w:r w:rsidRPr="00491C47">
              <w:rPr>
                <w:rFonts w:eastAsiaTheme="minorHAnsi"/>
                <w:sz w:val="28"/>
                <w:szCs w:val="28"/>
                <w:lang w:eastAsia="en-US"/>
              </w:rPr>
              <w:t>30 000</w:t>
            </w:r>
          </w:p>
          <w:p w14:paraId="392A0BB2" w14:textId="50D3AC0A" w:rsidR="00400826" w:rsidRDefault="00400826" w:rsidP="00400826">
            <w:pPr>
              <w:rPr>
                <w:rFonts w:eastAsiaTheme="minorHAnsi"/>
                <w:sz w:val="28"/>
                <w:szCs w:val="28"/>
                <w:lang w:eastAsia="en-US"/>
              </w:rPr>
            </w:pPr>
            <w:r w:rsidRPr="00400826">
              <w:rPr>
                <w:rFonts w:eastAsiaTheme="minorHAnsi"/>
                <w:sz w:val="28"/>
                <w:szCs w:val="28"/>
                <w:lang w:eastAsia="en-US"/>
              </w:rPr>
              <w:t>1</w:t>
            </w:r>
            <w:r>
              <w:rPr>
                <w:rFonts w:eastAsiaTheme="minorHAnsi"/>
                <w:sz w:val="28"/>
                <w:szCs w:val="28"/>
                <w:lang w:eastAsia="en-US"/>
              </w:rPr>
              <w:t xml:space="preserve">. </w:t>
            </w:r>
            <w:hyperlink r:id="rId13" w:anchor="/lessons" w:history="1">
              <w:r w:rsidRPr="001B0A27">
                <w:rPr>
                  <w:rStyle w:val="afd"/>
                  <w:rFonts w:eastAsiaTheme="minorHAnsi"/>
                  <w:sz w:val="28"/>
                  <w:szCs w:val="28"/>
                  <w:lang w:eastAsia="en-US"/>
                </w:rPr>
                <w:t>https://netology.ru/programs/python#/lessons</w:t>
              </w:r>
            </w:hyperlink>
          </w:p>
          <w:p w14:paraId="38322E12" w14:textId="77777777" w:rsidR="00400826" w:rsidRPr="00400826" w:rsidRDefault="00400826" w:rsidP="00400826">
            <w:pPr>
              <w:rPr>
                <w:rFonts w:eastAsiaTheme="minorHAnsi"/>
                <w:sz w:val="28"/>
                <w:szCs w:val="28"/>
                <w:lang w:eastAsia="en-US"/>
              </w:rPr>
            </w:pPr>
          </w:p>
          <w:p w14:paraId="4B6A7EF1" w14:textId="1E2B0E78" w:rsidR="00400826" w:rsidRPr="00400826" w:rsidRDefault="00400826" w:rsidP="00400826">
            <w:pPr>
              <w:rPr>
                <w:rFonts w:eastAsiaTheme="minorHAnsi"/>
                <w:sz w:val="28"/>
                <w:szCs w:val="28"/>
                <w:lang w:eastAsia="en-US"/>
              </w:rPr>
            </w:pPr>
            <w:r w:rsidRPr="00400826">
              <w:rPr>
                <w:rFonts w:eastAsiaTheme="minorHAnsi"/>
                <w:sz w:val="28"/>
                <w:szCs w:val="28"/>
                <w:lang w:eastAsia="en-US"/>
              </w:rPr>
              <w:t xml:space="preserve">2. </w:t>
            </w:r>
            <w:hyperlink r:id="rId14" w:history="1">
              <w:r w:rsidRPr="001B0A27">
                <w:rPr>
                  <w:rStyle w:val="afd"/>
                  <w:rFonts w:eastAsiaTheme="minorHAnsi"/>
                  <w:sz w:val="28"/>
                  <w:szCs w:val="28"/>
                  <w:lang w:eastAsia="en-US"/>
                </w:rPr>
                <w:t>https://cs.hse.ru/dpo/pythonfordata</w:t>
              </w:r>
            </w:hyperlink>
          </w:p>
          <w:p w14:paraId="28269F1A" w14:textId="75D2F826" w:rsidR="0070628A" w:rsidRDefault="00400826" w:rsidP="00400826">
            <w:pPr>
              <w:rPr>
                <w:rFonts w:eastAsiaTheme="minorHAnsi"/>
                <w:sz w:val="28"/>
                <w:szCs w:val="28"/>
                <w:lang w:eastAsia="en-US"/>
              </w:rPr>
            </w:pPr>
            <w:r w:rsidRPr="00400826">
              <w:rPr>
                <w:rFonts w:eastAsiaTheme="minorHAnsi"/>
                <w:sz w:val="28"/>
                <w:szCs w:val="28"/>
                <w:lang w:eastAsia="en-US"/>
              </w:rPr>
              <w:t xml:space="preserve">3. </w:t>
            </w:r>
            <w:hyperlink r:id="rId15" w:history="1">
              <w:r w:rsidRPr="001B0A27">
                <w:rPr>
                  <w:rStyle w:val="afd"/>
                  <w:rFonts w:eastAsiaTheme="minorHAnsi"/>
                  <w:sz w:val="28"/>
                  <w:szCs w:val="28"/>
                  <w:lang w:eastAsia="en-US"/>
                </w:rPr>
                <w:t>https://skillbox.ru/course/python/</w:t>
              </w:r>
            </w:hyperlink>
          </w:p>
          <w:p w14:paraId="50DD9E47" w14:textId="1E511886" w:rsidR="00400826" w:rsidRPr="00491C47" w:rsidRDefault="00400826" w:rsidP="00400826">
            <w:pPr>
              <w:rPr>
                <w:rFonts w:eastAsiaTheme="minorHAnsi"/>
                <w:sz w:val="28"/>
                <w:szCs w:val="28"/>
                <w:lang w:eastAsia="en-US"/>
              </w:rPr>
            </w:pPr>
          </w:p>
        </w:tc>
      </w:tr>
      <w:tr w:rsidR="00400826" w:rsidRPr="00491C47" w14:paraId="37538A58" w14:textId="77777777" w:rsidTr="00400826">
        <w:tc>
          <w:tcPr>
            <w:tcW w:w="705" w:type="dxa"/>
          </w:tcPr>
          <w:p w14:paraId="6F2FD502"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2.7</w:t>
            </w:r>
          </w:p>
        </w:tc>
        <w:tc>
          <w:tcPr>
            <w:tcW w:w="3506" w:type="dxa"/>
          </w:tcPr>
          <w:p w14:paraId="190BACA8"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Минимальное количество человек на курсе</w:t>
            </w:r>
          </w:p>
        </w:tc>
        <w:tc>
          <w:tcPr>
            <w:tcW w:w="5277" w:type="dxa"/>
          </w:tcPr>
          <w:p w14:paraId="6FEB777B" w14:textId="1E3AFD2A" w:rsidR="00400826" w:rsidRPr="00400826" w:rsidRDefault="00400826" w:rsidP="00400826">
            <w:pPr>
              <w:rPr>
                <w:rFonts w:eastAsiaTheme="minorHAnsi"/>
                <w:sz w:val="28"/>
                <w:szCs w:val="28"/>
                <w:lang w:eastAsia="en-US"/>
              </w:rPr>
            </w:pPr>
            <w:r w:rsidRPr="00400826">
              <w:rPr>
                <w:sz w:val="28"/>
                <w:szCs w:val="28"/>
              </w:rPr>
              <w:t>20</w:t>
            </w:r>
          </w:p>
        </w:tc>
      </w:tr>
      <w:tr w:rsidR="00400826" w:rsidRPr="00491C47" w14:paraId="0AF2C815" w14:textId="77777777" w:rsidTr="00400826">
        <w:tc>
          <w:tcPr>
            <w:tcW w:w="705" w:type="dxa"/>
          </w:tcPr>
          <w:p w14:paraId="1AEF11BC"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lastRenderedPageBreak/>
              <w:t>2.8</w:t>
            </w:r>
          </w:p>
        </w:tc>
        <w:tc>
          <w:tcPr>
            <w:tcW w:w="3506" w:type="dxa"/>
          </w:tcPr>
          <w:p w14:paraId="608822E0" w14:textId="77777777" w:rsidR="00400826" w:rsidRPr="00491C47" w:rsidRDefault="00400826" w:rsidP="00400826">
            <w:pPr>
              <w:rPr>
                <w:rFonts w:eastAsiaTheme="minorHAnsi"/>
                <w:sz w:val="28"/>
                <w:szCs w:val="28"/>
                <w:lang w:eastAsia="en-US"/>
              </w:rPr>
            </w:pPr>
            <w:r w:rsidRPr="00491C47">
              <w:rPr>
                <w:rFonts w:eastAsiaTheme="minorHAnsi"/>
                <w:sz w:val="28"/>
                <w:szCs w:val="28"/>
                <w:lang w:eastAsia="en-US"/>
              </w:rPr>
              <w:t>Максимальное количество человек на курсе</w:t>
            </w:r>
          </w:p>
        </w:tc>
        <w:tc>
          <w:tcPr>
            <w:tcW w:w="5277" w:type="dxa"/>
          </w:tcPr>
          <w:p w14:paraId="61AED373" w14:textId="51720B39" w:rsidR="00400826" w:rsidRPr="00400826" w:rsidRDefault="00400826" w:rsidP="00400826">
            <w:pPr>
              <w:rPr>
                <w:rFonts w:eastAsiaTheme="minorHAnsi"/>
                <w:sz w:val="28"/>
                <w:szCs w:val="28"/>
                <w:lang w:eastAsia="en-US"/>
              </w:rPr>
            </w:pPr>
            <w:r w:rsidRPr="00400826">
              <w:rPr>
                <w:sz w:val="28"/>
                <w:szCs w:val="28"/>
              </w:rPr>
              <w:t>1000</w:t>
            </w:r>
          </w:p>
        </w:tc>
      </w:tr>
      <w:tr w:rsidR="0070628A" w:rsidRPr="00491C47" w14:paraId="63449525" w14:textId="77777777" w:rsidTr="00400826">
        <w:tc>
          <w:tcPr>
            <w:tcW w:w="705" w:type="dxa"/>
          </w:tcPr>
          <w:p w14:paraId="1EF29749"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2.9</w:t>
            </w:r>
          </w:p>
        </w:tc>
        <w:tc>
          <w:tcPr>
            <w:tcW w:w="3506" w:type="dxa"/>
          </w:tcPr>
          <w:p w14:paraId="5BA29433"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Данные о количестве слушателей, ранее успешно прошедших обучение по образовательной программе</w:t>
            </w:r>
          </w:p>
        </w:tc>
        <w:tc>
          <w:tcPr>
            <w:tcW w:w="5277" w:type="dxa"/>
          </w:tcPr>
          <w:p w14:paraId="071C49B7" w14:textId="3FE73C6A" w:rsidR="0070628A" w:rsidRPr="00491C47" w:rsidRDefault="0070628A" w:rsidP="0070628A">
            <w:pPr>
              <w:rPr>
                <w:rFonts w:eastAsiaTheme="minorHAnsi"/>
                <w:sz w:val="28"/>
                <w:szCs w:val="28"/>
                <w:lang w:eastAsia="en-US"/>
              </w:rPr>
            </w:pPr>
          </w:p>
        </w:tc>
      </w:tr>
      <w:tr w:rsidR="0070628A" w:rsidRPr="00491C47" w14:paraId="644C0AEF" w14:textId="77777777" w:rsidTr="00400826">
        <w:tc>
          <w:tcPr>
            <w:tcW w:w="705" w:type="dxa"/>
          </w:tcPr>
          <w:p w14:paraId="591A97F6"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2.10</w:t>
            </w:r>
          </w:p>
        </w:tc>
        <w:tc>
          <w:tcPr>
            <w:tcW w:w="3506" w:type="dxa"/>
          </w:tcPr>
          <w:p w14:paraId="6C44AB4E"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Формы аттестации</w:t>
            </w:r>
          </w:p>
        </w:tc>
        <w:tc>
          <w:tcPr>
            <w:tcW w:w="5277" w:type="dxa"/>
          </w:tcPr>
          <w:p w14:paraId="216CC19B" w14:textId="0F1B3CDF" w:rsidR="0070628A" w:rsidRPr="00491C47" w:rsidRDefault="0070628A" w:rsidP="0070628A">
            <w:pPr>
              <w:rPr>
                <w:rFonts w:eastAsiaTheme="minorHAnsi"/>
                <w:sz w:val="28"/>
                <w:szCs w:val="28"/>
                <w:lang w:val="en-US" w:eastAsia="en-US"/>
              </w:rPr>
            </w:pPr>
            <w:r w:rsidRPr="00491C47">
              <w:rPr>
                <w:rFonts w:eastAsiaTheme="minorHAnsi"/>
                <w:sz w:val="28"/>
                <w:szCs w:val="28"/>
                <w:lang w:eastAsia="en-US"/>
              </w:rPr>
              <w:t>тестирование</w:t>
            </w:r>
          </w:p>
        </w:tc>
      </w:tr>
      <w:tr w:rsidR="0070628A" w:rsidRPr="00491C47" w14:paraId="3DA1AA89" w14:textId="77777777" w:rsidTr="00400826">
        <w:tc>
          <w:tcPr>
            <w:tcW w:w="705" w:type="dxa"/>
          </w:tcPr>
          <w:p w14:paraId="544C526F" w14:textId="77777777" w:rsidR="0070628A" w:rsidRPr="00491C47" w:rsidRDefault="0070628A" w:rsidP="0070628A">
            <w:pPr>
              <w:rPr>
                <w:rFonts w:eastAsiaTheme="minorHAnsi"/>
                <w:sz w:val="28"/>
                <w:szCs w:val="28"/>
                <w:lang w:eastAsia="en-US"/>
              </w:rPr>
            </w:pPr>
          </w:p>
        </w:tc>
        <w:tc>
          <w:tcPr>
            <w:tcW w:w="3506" w:type="dxa"/>
          </w:tcPr>
          <w:p w14:paraId="0F033D7A" w14:textId="77777777" w:rsidR="0070628A" w:rsidRPr="00491C47" w:rsidRDefault="0070628A" w:rsidP="0070628A">
            <w:pPr>
              <w:rPr>
                <w:rFonts w:eastAsiaTheme="minorHAnsi"/>
                <w:sz w:val="28"/>
                <w:szCs w:val="28"/>
                <w:lang w:eastAsia="en-US"/>
              </w:rPr>
            </w:pPr>
            <w:r w:rsidRPr="00491C47">
              <w:rPr>
                <w:rFonts w:eastAsiaTheme="minorHAnsi"/>
                <w:sz w:val="28"/>
                <w:szCs w:val="28"/>
                <w:lang w:eastAsia="en-US"/>
              </w:rPr>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7" w:type="dxa"/>
          </w:tcPr>
          <w:p w14:paraId="0A5A19EF" w14:textId="481DC8C6" w:rsidR="0070628A" w:rsidRPr="00491C47" w:rsidRDefault="00400826" w:rsidP="0070628A">
            <w:pPr>
              <w:rPr>
                <w:rFonts w:eastAsiaTheme="minorHAnsi"/>
                <w:sz w:val="28"/>
                <w:szCs w:val="28"/>
                <w:lang w:eastAsia="en-US"/>
              </w:rPr>
            </w:pPr>
            <w:r w:rsidRPr="00400826">
              <w:rPr>
                <w:rFonts w:eastAsiaTheme="minorHAnsi"/>
                <w:sz w:val="28"/>
                <w:szCs w:val="28"/>
                <w:lang w:eastAsia="en-US"/>
              </w:rPr>
              <w:t>Программирование и создание ИТ-продуктов</w:t>
            </w:r>
          </w:p>
        </w:tc>
      </w:tr>
    </w:tbl>
    <w:p w14:paraId="7E1812E5" w14:textId="77777777" w:rsidR="0070628A" w:rsidRPr="00491C47" w:rsidRDefault="0070628A" w:rsidP="0070628A">
      <w:pPr>
        <w:rPr>
          <w:rFonts w:eastAsiaTheme="minorHAnsi"/>
          <w:b/>
          <w:sz w:val="28"/>
          <w:szCs w:val="28"/>
          <w:lang w:eastAsia="en-US"/>
        </w:rPr>
      </w:pPr>
    </w:p>
    <w:p w14:paraId="7C99E62E" w14:textId="77777777" w:rsidR="0070628A" w:rsidRPr="00491C47" w:rsidRDefault="0070628A" w:rsidP="00240697">
      <w:pPr>
        <w:numPr>
          <w:ilvl w:val="0"/>
          <w:numId w:val="3"/>
        </w:numPr>
        <w:ind w:left="0" w:firstLine="0"/>
        <w:contextualSpacing/>
        <w:rPr>
          <w:rFonts w:eastAsiaTheme="minorHAnsi"/>
          <w:b/>
          <w:sz w:val="28"/>
          <w:szCs w:val="28"/>
          <w:lang w:eastAsia="en-US"/>
        </w:rPr>
      </w:pPr>
      <w:r w:rsidRPr="00491C47">
        <w:rPr>
          <w:rFonts w:eastAsiaTheme="minorHAnsi"/>
          <w:b/>
          <w:sz w:val="28"/>
          <w:szCs w:val="28"/>
          <w:lang w:eastAsia="en-US"/>
        </w:rPr>
        <w:t>Аннотация программы</w:t>
      </w:r>
    </w:p>
    <w:p w14:paraId="74C72BB2" w14:textId="77777777" w:rsidR="0070628A" w:rsidRDefault="0070628A" w:rsidP="0070628A">
      <w:pPr>
        <w:ind w:firstLine="709"/>
        <w:contextualSpacing/>
        <w:jc w:val="both"/>
        <w:rPr>
          <w:rFonts w:eastAsiaTheme="minorHAnsi"/>
          <w:sz w:val="28"/>
          <w:szCs w:val="28"/>
          <w:lang w:eastAsia="en-US"/>
        </w:rPr>
      </w:pPr>
    </w:p>
    <w:p w14:paraId="70698EBA"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Дополнительная профессиональная программа ориентирована на формирование у обучающихся компетенций цифровой экономики:</w:t>
      </w:r>
    </w:p>
    <w:p w14:paraId="1C9563DE"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в области программирования на языке Python для решения задач, возникающих в в различных областях профессиональной деятельности;</w:t>
      </w:r>
    </w:p>
    <w:p w14:paraId="2A24FD83"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в области анализа данных средствами Python в различных отраслях и сферах деятельности. </w:t>
      </w:r>
    </w:p>
    <w:p w14:paraId="681E5777"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Программа повышения квалификации основана на требованиях профессиональных стандартов:</w:t>
      </w:r>
    </w:p>
    <w:p w14:paraId="6F0E580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«Программист» в части обобщенных трудовых (ОТФ) и трудовых функций (ТФ):</w:t>
      </w:r>
    </w:p>
    <w:p w14:paraId="14530E2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ОТФ (А.3) – Разработка и отладка программного кода, </w:t>
      </w:r>
    </w:p>
    <w:p w14:paraId="5152EEAB"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ТФ (А/02.3) – Написание программного кода с использованием языков программирования, определения и манипулирования данными</w:t>
      </w:r>
    </w:p>
    <w:p w14:paraId="759B03AA"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«Бизнес-аналитик», в части обобщенных трудовых (ОТФ) и трудовых функций (ТФ):</w:t>
      </w:r>
    </w:p>
    <w:p w14:paraId="56E88006"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ОТФ (Д.6) – Обоснование решений, </w:t>
      </w:r>
    </w:p>
    <w:p w14:paraId="30845C5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ТФ (Д/01.6) – Формирование возможный решений на основе разработанных для них целевых показателей, ТФ (Д/02.6) – анализ, обоснование и выбор решения.</w:t>
      </w:r>
    </w:p>
    <w:p w14:paraId="60D7609A"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На основе указанных выше профессиональных стандартов в программе определены следующие компетенции:</w:t>
      </w:r>
    </w:p>
    <w:p w14:paraId="41A1DC7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Общепрофессиональные компетенции:</w:t>
      </w:r>
    </w:p>
    <w:p w14:paraId="7993D057"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lastRenderedPageBreak/>
        <w:t>ОПК-1 – способен осуществлять сбор, классификацию, систематизацию и сохранение данных;</w:t>
      </w:r>
    </w:p>
    <w:p w14:paraId="36AC9743"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Профессиональные компетенции:</w:t>
      </w:r>
    </w:p>
    <w:p w14:paraId="1633B05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ПК-1 – способен разрабатывать программный код на языке Python для работы данными;</w:t>
      </w:r>
    </w:p>
    <w:p w14:paraId="5800F2F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ПК-2– готов к применению средств языка программирования Python в объеме, необходимом для анализа данных.</w:t>
      </w:r>
    </w:p>
    <w:p w14:paraId="3776B7A4"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Слушатели программы – представители различных сфер деятельности, в том числе нецифровых специальностей: руководители, экономисты, менеджеры, аналитики предприятий и другие категории населения, желающие повысить квалификацию в области программирования и анализа данных. </w:t>
      </w:r>
    </w:p>
    <w:p w14:paraId="606FDF5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Требования к уровню подготовки: необходимо владеть знаниями и умениями в области математики и информатики в объеме программы средней школы, иметь начальное представление о статистической обработке данных. Владение основами программирования приветствуется, но не обязательно.</w:t>
      </w:r>
    </w:p>
    <w:p w14:paraId="3ED8523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В процессе обучения слушатели получат базовый набор навыков, который откроет путь к построению карьеры в программировании и Data Science в любой профессиональной сфере и повысит их конкурентоспособность на рынке труда.</w:t>
      </w:r>
    </w:p>
    <w:p w14:paraId="0BD5FB1E" w14:textId="77777777" w:rsidR="001F2AD4" w:rsidRPr="001F2AD4" w:rsidRDefault="001F2AD4" w:rsidP="001F2AD4">
      <w:pPr>
        <w:ind w:firstLine="709"/>
        <w:contextualSpacing/>
        <w:jc w:val="both"/>
        <w:rPr>
          <w:rFonts w:eastAsiaTheme="minorHAnsi"/>
          <w:sz w:val="28"/>
          <w:szCs w:val="28"/>
          <w:lang w:eastAsia="en-US"/>
        </w:rPr>
      </w:pPr>
    </w:p>
    <w:p w14:paraId="2B0F752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В результате обучения обучающиеся будут:</w:t>
      </w:r>
    </w:p>
    <w:p w14:paraId="0B0E4F6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знать: </w:t>
      </w:r>
    </w:p>
    <w:p w14:paraId="3F091462"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основные программные средства для решения прикладных задач обработки информации; </w:t>
      </w:r>
    </w:p>
    <w:p w14:paraId="5A5FD80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основные методы статистического и интеллектуального анализа данных (первичный, визуальный, кластерный анализ и др);</w:t>
      </w:r>
    </w:p>
    <w:p w14:paraId="29EE877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основы процедурного программирования на языке Python; </w:t>
      </w:r>
    </w:p>
    <w:p w14:paraId="3ED09A2E"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типы данных и формы их представления в Python;</w:t>
      </w:r>
    </w:p>
    <w:p w14:paraId="63B7B365"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о функциях, методах и их назначении в программировании на языке Python;</w:t>
      </w:r>
    </w:p>
    <w:p w14:paraId="196A1DFC"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основы работы с библиотеками Python;</w:t>
      </w:r>
    </w:p>
    <w:p w14:paraId="170CFC6E"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основные программные средства Python для решения прикладных задач обработки  и анализа данных </w:t>
      </w:r>
    </w:p>
    <w:p w14:paraId="683CBE0F"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уметь: </w:t>
      </w:r>
    </w:p>
    <w:p w14:paraId="7D5424D4"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анализировать, верифицировать, оценивать полноту информации в ходе решения задач анализа данных в профессиональной деятельности, при необходимости восполнять и синтезировать недостающую информацию; </w:t>
      </w:r>
    </w:p>
    <w:p w14:paraId="2015E1F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представлять результаты обработки и анализа данных при  решении различных профессиональных задач (в виде аналитических отчетов, графических материалов);</w:t>
      </w:r>
    </w:p>
    <w:p w14:paraId="028B5BE3"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самостоятельно находить научно-техническую литературу и другие источники информации по тематике анализа данных;</w:t>
      </w:r>
    </w:p>
    <w:p w14:paraId="3750D70D"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выполнять арифметические и логические операции с данными; </w:t>
      </w:r>
    </w:p>
    <w:p w14:paraId="3356E16C"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применять методы Python для работы с различными коллекциями (множества, списки, строки, кортежи, словари); </w:t>
      </w:r>
    </w:p>
    <w:p w14:paraId="2712B29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устанавливать библиотеки и применять их для решения задач; </w:t>
      </w:r>
    </w:p>
    <w:p w14:paraId="135A3A34"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lastRenderedPageBreak/>
        <w:t>– работать с файлами в Python;</w:t>
      </w:r>
    </w:p>
    <w:p w14:paraId="07778D39"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применять современный язык программирования Python и его библиотеки для анализа данных. </w:t>
      </w:r>
    </w:p>
    <w:p w14:paraId="10717D41"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владеть: </w:t>
      </w:r>
    </w:p>
    <w:p w14:paraId="6CDEED45"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xml:space="preserve">– навыками использования программного обеспечения для решения прикладных задач обработки информации; </w:t>
      </w:r>
    </w:p>
    <w:p w14:paraId="3F4154EC"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методами и средствами обработки и представления данных;</w:t>
      </w:r>
    </w:p>
    <w:p w14:paraId="4863A818" w14:textId="77777777" w:rsidR="001F2AD4" w:rsidRPr="001F2AD4" w:rsidRDefault="001F2AD4" w:rsidP="001F2AD4">
      <w:pPr>
        <w:ind w:firstLine="709"/>
        <w:contextualSpacing/>
        <w:jc w:val="both"/>
        <w:rPr>
          <w:rFonts w:eastAsiaTheme="minorHAnsi"/>
          <w:sz w:val="28"/>
          <w:szCs w:val="28"/>
          <w:lang w:eastAsia="en-US"/>
        </w:rPr>
      </w:pPr>
      <w:r w:rsidRPr="001F2AD4">
        <w:rPr>
          <w:rFonts w:eastAsiaTheme="minorHAnsi"/>
          <w:sz w:val="28"/>
          <w:szCs w:val="28"/>
          <w:lang w:eastAsia="en-US"/>
        </w:rPr>
        <w:t>– навыками обращения к документации Python при решении задач</w:t>
      </w:r>
    </w:p>
    <w:p w14:paraId="375CCA62" w14:textId="323469B3" w:rsidR="0070628A" w:rsidRPr="00491C47" w:rsidRDefault="001F2AD4" w:rsidP="001F2AD4">
      <w:pPr>
        <w:ind w:firstLine="709"/>
        <w:contextualSpacing/>
        <w:jc w:val="both"/>
        <w:rPr>
          <w:rFonts w:eastAsiaTheme="minorHAnsi"/>
          <w:sz w:val="28"/>
          <w:szCs w:val="28"/>
        </w:rPr>
      </w:pPr>
      <w:r w:rsidRPr="001F2AD4">
        <w:rPr>
          <w:rFonts w:eastAsiaTheme="minorHAnsi"/>
          <w:sz w:val="28"/>
          <w:szCs w:val="28"/>
          <w:lang w:eastAsia="en-US"/>
        </w:rPr>
        <w:t xml:space="preserve"> – навыками использования средств Python для решения прикладных задач анализа и обработки данных в различных видах профессиональной деятельности.</w:t>
      </w:r>
    </w:p>
    <w:p w14:paraId="041D7215" w14:textId="1FC7CEB9" w:rsidR="0070628A" w:rsidRDefault="0070628A" w:rsidP="0070628A">
      <w:pPr>
        <w:contextualSpacing/>
        <w:rPr>
          <w:rFonts w:eastAsiaTheme="minorHAnsi"/>
          <w:lang w:eastAsia="en-US"/>
        </w:rPr>
      </w:pPr>
    </w:p>
    <w:p w14:paraId="11ABD32C" w14:textId="77777777" w:rsidR="0070628A" w:rsidRDefault="0070628A">
      <w:pPr>
        <w:spacing w:after="200" w:line="276" w:lineRule="auto"/>
        <w:rPr>
          <w:rFonts w:eastAsiaTheme="minorHAnsi"/>
          <w:lang w:eastAsia="en-US"/>
        </w:rPr>
      </w:pPr>
      <w:r>
        <w:rPr>
          <w:rFonts w:eastAsiaTheme="minorHAnsi"/>
          <w:lang w:eastAsia="en-US"/>
        </w:rPr>
        <w:br w:type="page"/>
      </w:r>
    </w:p>
    <w:tbl>
      <w:tblPr>
        <w:tblW w:w="9554" w:type="dxa"/>
        <w:tblLayout w:type="fixed"/>
        <w:tblLook w:val="0000" w:firstRow="0" w:lastRow="0" w:firstColumn="0" w:lastColumn="0" w:noHBand="0" w:noVBand="0"/>
      </w:tblPr>
      <w:tblGrid>
        <w:gridCol w:w="9554"/>
      </w:tblGrid>
      <w:tr w:rsidR="0070628A" w14:paraId="37D725A9" w14:textId="77777777" w:rsidTr="0070628A">
        <w:trPr>
          <w:trHeight w:val="1487"/>
        </w:trPr>
        <w:tc>
          <w:tcPr>
            <w:tcW w:w="9554" w:type="dxa"/>
          </w:tcPr>
          <w:p w14:paraId="3BFB6ED1" w14:textId="77777777" w:rsidR="0070628A" w:rsidRDefault="0070628A" w:rsidP="0070628A">
            <w:pPr>
              <w:pBdr>
                <w:top w:val="nil"/>
                <w:left w:val="nil"/>
                <w:bottom w:val="nil"/>
                <w:right w:val="nil"/>
                <w:between w:val="nil"/>
              </w:pBdr>
              <w:ind w:hanging="2"/>
              <w:jc w:val="center"/>
              <w:rPr>
                <w:rFonts w:ascii="Cambria" w:eastAsia="Cambria" w:hAnsi="Cambria" w:cs="Cambria"/>
                <w:color w:val="000000"/>
                <w:sz w:val="12"/>
                <w:szCs w:val="12"/>
              </w:rPr>
            </w:pPr>
            <w:r>
              <w:rPr>
                <w:noProof/>
              </w:rPr>
              <w:lastRenderedPageBreak/>
              <w:drawing>
                <wp:anchor distT="0" distB="0" distL="114300" distR="114300" simplePos="0" relativeHeight="251659264" behindDoc="0" locked="0" layoutInCell="1" allowOverlap="1" wp14:anchorId="2FCE4EF9" wp14:editId="18B87AE7">
                  <wp:simplePos x="0" y="0"/>
                  <wp:positionH relativeFrom="column">
                    <wp:posOffset>1716406</wp:posOffset>
                  </wp:positionH>
                  <wp:positionV relativeFrom="paragraph">
                    <wp:posOffset>35560</wp:posOffset>
                  </wp:positionV>
                  <wp:extent cx="2438400" cy="881604"/>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9812" cy="89296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0628A" w:rsidRPr="00666FA1" w14:paraId="6D354614" w14:textId="77777777" w:rsidTr="0070628A">
        <w:trPr>
          <w:trHeight w:val="580"/>
        </w:trPr>
        <w:tc>
          <w:tcPr>
            <w:tcW w:w="9554" w:type="dxa"/>
          </w:tcPr>
          <w:p w14:paraId="53CCA726" w14:textId="77777777" w:rsidR="0070628A" w:rsidRPr="00666FA1" w:rsidRDefault="0070628A" w:rsidP="0070628A">
            <w:pPr>
              <w:pBdr>
                <w:top w:val="nil"/>
                <w:left w:val="nil"/>
                <w:bottom w:val="nil"/>
                <w:right w:val="nil"/>
                <w:between w:val="nil"/>
              </w:pBdr>
              <w:ind w:hanging="2"/>
              <w:jc w:val="center"/>
              <w:rPr>
                <w:color w:val="000000"/>
              </w:rPr>
            </w:pPr>
            <w:r w:rsidRPr="00666FA1">
              <w:rPr>
                <w:b/>
                <w:color w:val="000000"/>
              </w:rPr>
              <w:t>Автономная некоммерческая организация инновационного развития образования и науки «ФИРОН» (АНО «ФИРОН»)</w:t>
            </w:r>
          </w:p>
        </w:tc>
      </w:tr>
    </w:tbl>
    <w:p w14:paraId="51CA989F" w14:textId="50E1C86C" w:rsidR="0070628A" w:rsidRDefault="0070628A" w:rsidP="0070628A">
      <w:pPr>
        <w:jc w:val="center"/>
        <w:rPr>
          <w:rFonts w:eastAsiaTheme="minorHAnsi"/>
          <w:lang w:eastAsia="en-US"/>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845"/>
      </w:tblGrid>
      <w:tr w:rsidR="0070628A" w:rsidRPr="00F742E1" w14:paraId="766619F8" w14:textId="77777777" w:rsidTr="0070628A">
        <w:trPr>
          <w:trHeight w:val="465"/>
        </w:trPr>
        <w:tc>
          <w:tcPr>
            <w:tcW w:w="4527" w:type="dxa"/>
          </w:tcPr>
          <w:p w14:paraId="718BB5BE" w14:textId="77777777" w:rsidR="0070628A" w:rsidRDefault="0070628A" w:rsidP="0070628A">
            <w:pPr>
              <w:pStyle w:val="af0"/>
              <w:spacing w:line="360" w:lineRule="auto"/>
              <w:rPr>
                <w:rFonts w:cs="Times New Roman"/>
                <w:szCs w:val="28"/>
                <w:vertAlign w:val="subscript"/>
                <w:lang w:val="ru-RU"/>
              </w:rPr>
            </w:pPr>
          </w:p>
          <w:p w14:paraId="17C8203A" w14:textId="77777777" w:rsidR="0070628A" w:rsidRPr="00F55246" w:rsidRDefault="0070628A" w:rsidP="0070628A">
            <w:pPr>
              <w:rPr>
                <w:lang w:eastAsia="en-US"/>
              </w:rPr>
            </w:pPr>
          </w:p>
          <w:p w14:paraId="7389219E" w14:textId="1A3578BE" w:rsidR="0070628A" w:rsidRPr="00F55246" w:rsidRDefault="0070628A" w:rsidP="0070628A">
            <w:pPr>
              <w:rPr>
                <w:lang w:eastAsia="en-US"/>
              </w:rPr>
            </w:pPr>
          </w:p>
          <w:p w14:paraId="6EDB8E5A" w14:textId="53663E6D" w:rsidR="0070628A" w:rsidRDefault="0070628A" w:rsidP="0070628A">
            <w:pPr>
              <w:rPr>
                <w:lang w:eastAsia="en-US"/>
              </w:rPr>
            </w:pPr>
          </w:p>
          <w:p w14:paraId="77F0F885" w14:textId="505378BD" w:rsidR="0070628A" w:rsidRPr="00F55246" w:rsidRDefault="0070628A" w:rsidP="0070628A">
            <w:pPr>
              <w:tabs>
                <w:tab w:val="left" w:pos="1377"/>
              </w:tabs>
              <w:rPr>
                <w:lang w:eastAsia="en-US"/>
              </w:rPr>
            </w:pPr>
            <w:r>
              <w:rPr>
                <w:lang w:eastAsia="en-US"/>
              </w:rPr>
              <w:tab/>
            </w:r>
          </w:p>
        </w:tc>
        <w:tc>
          <w:tcPr>
            <w:tcW w:w="4845" w:type="dxa"/>
          </w:tcPr>
          <w:p w14:paraId="727B00D2" w14:textId="691AB295" w:rsidR="0070628A" w:rsidRPr="00F742E1" w:rsidRDefault="0070628A" w:rsidP="0070628A">
            <w:pPr>
              <w:pStyle w:val="af0"/>
              <w:spacing w:line="360" w:lineRule="auto"/>
              <w:rPr>
                <w:rFonts w:cs="Times New Roman"/>
                <w:b/>
                <w:szCs w:val="28"/>
                <w:lang w:val="ru-RU"/>
              </w:rPr>
            </w:pPr>
          </w:p>
          <w:p w14:paraId="73DB77E4" w14:textId="05C1DDAA" w:rsidR="0070628A" w:rsidRPr="00F742E1" w:rsidRDefault="0070628A" w:rsidP="0070628A">
            <w:pPr>
              <w:pStyle w:val="af0"/>
              <w:spacing w:line="360" w:lineRule="auto"/>
              <w:rPr>
                <w:rFonts w:cs="Times New Roman"/>
                <w:b/>
                <w:szCs w:val="28"/>
                <w:lang w:val="ru-RU"/>
              </w:rPr>
            </w:pPr>
            <w:r w:rsidRPr="00F742E1">
              <w:rPr>
                <w:rFonts w:cs="Times New Roman"/>
                <w:b/>
                <w:szCs w:val="28"/>
                <w:lang w:val="ru-RU"/>
              </w:rPr>
              <w:t>УТВЕРЖДАЮ</w:t>
            </w:r>
          </w:p>
          <w:p w14:paraId="45934C8E" w14:textId="4041EA7A" w:rsidR="0070628A" w:rsidRPr="00F742E1" w:rsidRDefault="0070628A" w:rsidP="0070628A">
            <w:pPr>
              <w:spacing w:line="360" w:lineRule="auto"/>
              <w:ind w:firstLine="327"/>
              <w:rPr>
                <w:sz w:val="28"/>
                <w:szCs w:val="28"/>
              </w:rPr>
            </w:pPr>
            <w:r w:rsidRPr="00F742E1">
              <w:rPr>
                <w:sz w:val="28"/>
                <w:szCs w:val="28"/>
              </w:rPr>
              <w:t>Директор</w:t>
            </w:r>
            <w:r w:rsidRPr="00E61A2B">
              <w:rPr>
                <w:sz w:val="28"/>
                <w:szCs w:val="28"/>
              </w:rPr>
              <w:t xml:space="preserve"> </w:t>
            </w:r>
            <w:r>
              <w:rPr>
                <w:sz w:val="28"/>
                <w:szCs w:val="28"/>
              </w:rPr>
              <w:t>АНО «ФИРОН»</w:t>
            </w:r>
          </w:p>
          <w:p w14:paraId="3EECBEA0" w14:textId="64188F90" w:rsidR="0070628A" w:rsidRPr="00F742E1" w:rsidRDefault="0070628A" w:rsidP="0070628A">
            <w:pPr>
              <w:spacing w:line="360" w:lineRule="auto"/>
              <w:jc w:val="center"/>
              <w:rPr>
                <w:sz w:val="28"/>
                <w:szCs w:val="28"/>
              </w:rPr>
            </w:pPr>
            <w:r w:rsidRPr="00F742E1">
              <w:rPr>
                <w:sz w:val="28"/>
                <w:szCs w:val="28"/>
              </w:rPr>
              <w:t xml:space="preserve">________________ </w:t>
            </w:r>
            <w:r>
              <w:rPr>
                <w:sz w:val="28"/>
                <w:szCs w:val="28"/>
              </w:rPr>
              <w:t>И.С. Шенгоф</w:t>
            </w:r>
          </w:p>
          <w:p w14:paraId="1B59CE34" w14:textId="45E27D1A" w:rsidR="0070628A" w:rsidRPr="00F742E1" w:rsidRDefault="0070628A" w:rsidP="0070628A">
            <w:pPr>
              <w:pStyle w:val="af3"/>
              <w:ind w:firstLine="327"/>
              <w:jc w:val="left"/>
              <w:rPr>
                <w:szCs w:val="28"/>
              </w:rPr>
            </w:pPr>
            <w:r>
              <w:rPr>
                <w:szCs w:val="28"/>
              </w:rPr>
              <w:t>«7» октября</w:t>
            </w:r>
            <w:r w:rsidRPr="00F742E1">
              <w:rPr>
                <w:szCs w:val="28"/>
              </w:rPr>
              <w:t xml:space="preserve"> </w:t>
            </w:r>
            <w:r w:rsidRPr="00F742E1">
              <w:rPr>
                <w:szCs w:val="28"/>
              </w:rPr>
              <w:fldChar w:fldCharType="begin"/>
            </w:r>
            <w:r w:rsidRPr="00F742E1">
              <w:rPr>
                <w:szCs w:val="28"/>
              </w:rPr>
              <w:instrText xml:space="preserve"> DATE  \@ "yyyy" \l  \* MERGEFORMAT </w:instrText>
            </w:r>
            <w:r w:rsidRPr="00F742E1">
              <w:rPr>
                <w:szCs w:val="28"/>
              </w:rPr>
              <w:fldChar w:fldCharType="separate"/>
            </w:r>
            <w:r w:rsidR="00110855">
              <w:rPr>
                <w:noProof/>
                <w:szCs w:val="28"/>
              </w:rPr>
              <w:t>2020</w:t>
            </w:r>
            <w:r w:rsidRPr="00F742E1">
              <w:rPr>
                <w:szCs w:val="28"/>
              </w:rPr>
              <w:fldChar w:fldCharType="end"/>
            </w:r>
            <w:r w:rsidRPr="00F742E1">
              <w:rPr>
                <w:szCs w:val="28"/>
              </w:rPr>
              <w:t xml:space="preserve"> г.</w:t>
            </w:r>
          </w:p>
          <w:p w14:paraId="5F485EB4" w14:textId="77777777" w:rsidR="0070628A" w:rsidRPr="00F742E1" w:rsidRDefault="0070628A" w:rsidP="0070628A">
            <w:pPr>
              <w:pStyle w:val="af0"/>
              <w:spacing w:line="360" w:lineRule="auto"/>
              <w:rPr>
                <w:rFonts w:cs="Times New Roman"/>
                <w:i/>
                <w:szCs w:val="28"/>
                <w:lang w:val="ru-RU"/>
              </w:rPr>
            </w:pPr>
          </w:p>
        </w:tc>
      </w:tr>
    </w:tbl>
    <w:p w14:paraId="21C9FA3C" w14:textId="6300D344" w:rsidR="0070628A" w:rsidRDefault="0070628A" w:rsidP="0070628A">
      <w:pPr>
        <w:pStyle w:val="af3"/>
        <w:ind w:firstLine="0"/>
        <w:jc w:val="center"/>
        <w:rPr>
          <w:b/>
          <w:szCs w:val="28"/>
        </w:rPr>
      </w:pPr>
    </w:p>
    <w:p w14:paraId="5C919328" w14:textId="77777777" w:rsidR="0070628A" w:rsidRDefault="0070628A" w:rsidP="0070628A">
      <w:pPr>
        <w:pStyle w:val="af3"/>
        <w:ind w:firstLine="0"/>
        <w:jc w:val="center"/>
        <w:rPr>
          <w:b/>
          <w:szCs w:val="28"/>
        </w:rPr>
      </w:pPr>
    </w:p>
    <w:p w14:paraId="57C74AAF" w14:textId="77777777" w:rsidR="0070628A" w:rsidRPr="0001600E" w:rsidRDefault="0070628A" w:rsidP="0070628A">
      <w:pPr>
        <w:jc w:val="center"/>
        <w:rPr>
          <w:b/>
          <w:sz w:val="28"/>
          <w:szCs w:val="28"/>
        </w:rPr>
      </w:pPr>
      <w:r w:rsidRPr="0001600E">
        <w:rPr>
          <w:b/>
          <w:sz w:val="28"/>
          <w:szCs w:val="28"/>
        </w:rPr>
        <w:t>ДОПОЛНИТЕЛЬНАЯ ПРОФЕССИОНАЛЬНАЯ ПРОГРАММА</w:t>
      </w:r>
    </w:p>
    <w:p w14:paraId="1388FDA9" w14:textId="77777777" w:rsidR="0070628A" w:rsidRPr="0001600E" w:rsidRDefault="0070628A" w:rsidP="0070628A">
      <w:pPr>
        <w:jc w:val="center"/>
        <w:rPr>
          <w:b/>
          <w:sz w:val="28"/>
          <w:szCs w:val="28"/>
        </w:rPr>
      </w:pPr>
    </w:p>
    <w:tbl>
      <w:tblPr>
        <w:tblStyle w:val="af1"/>
        <w:tblW w:w="0" w:type="auto"/>
        <w:tblLook w:val="04A0" w:firstRow="1" w:lastRow="0" w:firstColumn="1" w:lastColumn="0" w:noHBand="0" w:noVBand="1"/>
      </w:tblPr>
      <w:tblGrid>
        <w:gridCol w:w="9498"/>
      </w:tblGrid>
      <w:tr w:rsidR="0070628A" w:rsidRPr="0001600E" w14:paraId="57E3FF12" w14:textId="77777777" w:rsidTr="0070628A">
        <w:tc>
          <w:tcPr>
            <w:tcW w:w="9911" w:type="dxa"/>
            <w:tcBorders>
              <w:top w:val="nil"/>
              <w:left w:val="nil"/>
              <w:bottom w:val="single" w:sz="4" w:space="0" w:color="auto"/>
              <w:right w:val="nil"/>
            </w:tcBorders>
          </w:tcPr>
          <w:p w14:paraId="0977E6F5" w14:textId="26E2829C" w:rsidR="0070628A" w:rsidRPr="00B82B5D" w:rsidRDefault="0070628A" w:rsidP="0070628A">
            <w:pPr>
              <w:jc w:val="center"/>
              <w:rPr>
                <w:sz w:val="27"/>
                <w:szCs w:val="27"/>
              </w:rPr>
            </w:pPr>
            <w:r w:rsidRPr="00B82B5D">
              <w:rPr>
                <w:sz w:val="27"/>
                <w:szCs w:val="27"/>
              </w:rPr>
              <w:t>«</w:t>
            </w:r>
            <w:r w:rsidR="001F2AD4" w:rsidRPr="001F2AD4">
              <w:rPr>
                <w:sz w:val="28"/>
                <w:szCs w:val="28"/>
              </w:rPr>
              <w:t xml:space="preserve">Основы программирования и анализа данных на </w:t>
            </w:r>
            <w:r w:rsidR="001F2AD4" w:rsidRPr="001F2AD4">
              <w:rPr>
                <w:sz w:val="28"/>
                <w:szCs w:val="28"/>
                <w:lang w:val="en-US"/>
              </w:rPr>
              <w:t>Python</w:t>
            </w:r>
            <w:r w:rsidRPr="00B82B5D">
              <w:rPr>
                <w:sz w:val="27"/>
                <w:szCs w:val="27"/>
              </w:rPr>
              <w:t>»</w:t>
            </w:r>
          </w:p>
        </w:tc>
      </w:tr>
    </w:tbl>
    <w:p w14:paraId="60BD4CF9" w14:textId="77777777" w:rsidR="0070628A" w:rsidRPr="00A814A6" w:rsidRDefault="0070628A" w:rsidP="0070628A">
      <w:pPr>
        <w:jc w:val="center"/>
      </w:pPr>
      <w:r w:rsidRPr="00A814A6">
        <w:t>(наименование программы)</w:t>
      </w:r>
    </w:p>
    <w:p w14:paraId="593EDAD3" w14:textId="77777777" w:rsidR="0070628A" w:rsidRPr="0001600E" w:rsidRDefault="0070628A" w:rsidP="0070628A">
      <w:pPr>
        <w:jc w:val="center"/>
        <w:rPr>
          <w:sz w:val="28"/>
          <w:szCs w:val="28"/>
        </w:rPr>
      </w:pPr>
    </w:p>
    <w:p w14:paraId="5B5DBFD8" w14:textId="77777777" w:rsidR="0070628A" w:rsidRPr="0001600E" w:rsidRDefault="0070628A" w:rsidP="0070628A">
      <w:pPr>
        <w:jc w:val="center"/>
        <w:rPr>
          <w:sz w:val="28"/>
          <w:szCs w:val="28"/>
        </w:rPr>
      </w:pPr>
    </w:p>
    <w:tbl>
      <w:tblPr>
        <w:tblStyle w:val="af1"/>
        <w:tblW w:w="9356" w:type="dxa"/>
        <w:tblInd w:w="-284" w:type="dxa"/>
        <w:tblLook w:val="04A0" w:firstRow="1" w:lastRow="0" w:firstColumn="1" w:lastColumn="0" w:noHBand="0" w:noVBand="1"/>
      </w:tblPr>
      <w:tblGrid>
        <w:gridCol w:w="2438"/>
        <w:gridCol w:w="6918"/>
      </w:tblGrid>
      <w:tr w:rsidR="0070628A" w:rsidRPr="00B82B5D" w14:paraId="660349D9" w14:textId="77777777" w:rsidTr="0070628A">
        <w:tc>
          <w:tcPr>
            <w:tcW w:w="2438" w:type="dxa"/>
            <w:tcBorders>
              <w:top w:val="nil"/>
              <w:left w:val="nil"/>
              <w:bottom w:val="nil"/>
              <w:right w:val="nil"/>
            </w:tcBorders>
            <w:vAlign w:val="center"/>
          </w:tcPr>
          <w:p w14:paraId="3695B097" w14:textId="77777777" w:rsidR="0070628A" w:rsidRPr="00B82B5D" w:rsidRDefault="0070628A" w:rsidP="0070628A">
            <w:pPr>
              <w:rPr>
                <w:b/>
                <w:sz w:val="27"/>
                <w:szCs w:val="27"/>
              </w:rPr>
            </w:pPr>
            <w:r w:rsidRPr="00B82B5D">
              <w:rPr>
                <w:b/>
                <w:sz w:val="27"/>
                <w:szCs w:val="27"/>
              </w:rPr>
              <w:t>Вид программы:</w:t>
            </w:r>
          </w:p>
        </w:tc>
        <w:tc>
          <w:tcPr>
            <w:tcW w:w="6918" w:type="dxa"/>
            <w:tcBorders>
              <w:top w:val="nil"/>
              <w:left w:val="nil"/>
              <w:right w:val="nil"/>
            </w:tcBorders>
          </w:tcPr>
          <w:p w14:paraId="27A452A5" w14:textId="77777777" w:rsidR="0070628A" w:rsidRPr="00B82B5D" w:rsidRDefault="0070628A" w:rsidP="0070628A">
            <w:pPr>
              <w:jc w:val="center"/>
              <w:rPr>
                <w:sz w:val="27"/>
                <w:szCs w:val="27"/>
              </w:rPr>
            </w:pPr>
            <w:r w:rsidRPr="00B82B5D">
              <w:rPr>
                <w:sz w:val="27"/>
                <w:szCs w:val="27"/>
              </w:rPr>
              <w:t>повышение квалификации</w:t>
            </w:r>
          </w:p>
        </w:tc>
      </w:tr>
    </w:tbl>
    <w:p w14:paraId="2734F5BB" w14:textId="77777777" w:rsidR="0070628A" w:rsidRPr="00B82B5D" w:rsidRDefault="0070628A" w:rsidP="0070628A">
      <w:pPr>
        <w:jc w:val="center"/>
        <w:rPr>
          <w:sz w:val="27"/>
          <w:szCs w:val="27"/>
        </w:rPr>
      </w:pPr>
    </w:p>
    <w:tbl>
      <w:tblPr>
        <w:tblStyle w:val="af1"/>
        <w:tblW w:w="9498" w:type="dxa"/>
        <w:tblInd w:w="-284" w:type="dxa"/>
        <w:tblLook w:val="04A0" w:firstRow="1" w:lastRow="0" w:firstColumn="1" w:lastColumn="0" w:noHBand="0" w:noVBand="1"/>
      </w:tblPr>
      <w:tblGrid>
        <w:gridCol w:w="2438"/>
        <w:gridCol w:w="7060"/>
      </w:tblGrid>
      <w:tr w:rsidR="0070628A" w:rsidRPr="00B82B5D" w14:paraId="3DAF8ED4" w14:textId="77777777" w:rsidTr="0070628A">
        <w:tc>
          <w:tcPr>
            <w:tcW w:w="2438" w:type="dxa"/>
            <w:tcBorders>
              <w:top w:val="nil"/>
              <w:left w:val="nil"/>
              <w:bottom w:val="nil"/>
              <w:right w:val="nil"/>
            </w:tcBorders>
            <w:vAlign w:val="center"/>
          </w:tcPr>
          <w:p w14:paraId="35C3CFFD" w14:textId="77777777" w:rsidR="0070628A" w:rsidRPr="00B82B5D" w:rsidRDefault="0070628A" w:rsidP="0070628A">
            <w:pPr>
              <w:rPr>
                <w:b/>
                <w:sz w:val="27"/>
                <w:szCs w:val="27"/>
              </w:rPr>
            </w:pPr>
            <w:r w:rsidRPr="00B82B5D">
              <w:rPr>
                <w:b/>
                <w:sz w:val="27"/>
                <w:szCs w:val="27"/>
              </w:rPr>
              <w:t>Объем в часах:</w:t>
            </w:r>
          </w:p>
        </w:tc>
        <w:tc>
          <w:tcPr>
            <w:tcW w:w="7060" w:type="dxa"/>
            <w:tcBorders>
              <w:top w:val="nil"/>
              <w:left w:val="nil"/>
              <w:right w:val="nil"/>
            </w:tcBorders>
          </w:tcPr>
          <w:p w14:paraId="340EFA92" w14:textId="77777777" w:rsidR="0070628A" w:rsidRPr="00B82B5D" w:rsidRDefault="0070628A" w:rsidP="0070628A">
            <w:pPr>
              <w:jc w:val="center"/>
              <w:rPr>
                <w:sz w:val="27"/>
                <w:szCs w:val="27"/>
              </w:rPr>
            </w:pPr>
            <w:r w:rsidRPr="00B82B5D">
              <w:rPr>
                <w:sz w:val="27"/>
                <w:szCs w:val="27"/>
              </w:rPr>
              <w:t>72</w:t>
            </w:r>
          </w:p>
        </w:tc>
      </w:tr>
    </w:tbl>
    <w:p w14:paraId="1307220D" w14:textId="77777777" w:rsidR="0070628A" w:rsidRPr="00B82B5D" w:rsidRDefault="0070628A" w:rsidP="0070628A">
      <w:pPr>
        <w:jc w:val="both"/>
        <w:rPr>
          <w:sz w:val="27"/>
          <w:szCs w:val="27"/>
        </w:rPr>
      </w:pPr>
    </w:p>
    <w:tbl>
      <w:tblPr>
        <w:tblStyle w:val="af1"/>
        <w:tblW w:w="9782" w:type="dxa"/>
        <w:tblInd w:w="-284" w:type="dxa"/>
        <w:tblLook w:val="04A0" w:firstRow="1" w:lastRow="0" w:firstColumn="1" w:lastColumn="0" w:noHBand="0" w:noVBand="1"/>
      </w:tblPr>
      <w:tblGrid>
        <w:gridCol w:w="2269"/>
        <w:gridCol w:w="7513"/>
      </w:tblGrid>
      <w:tr w:rsidR="0070628A" w:rsidRPr="00B82B5D" w14:paraId="20A768E0" w14:textId="77777777" w:rsidTr="0070628A">
        <w:tc>
          <w:tcPr>
            <w:tcW w:w="2269" w:type="dxa"/>
            <w:tcBorders>
              <w:top w:val="nil"/>
              <w:left w:val="nil"/>
              <w:bottom w:val="nil"/>
              <w:right w:val="nil"/>
            </w:tcBorders>
            <w:vAlign w:val="center"/>
          </w:tcPr>
          <w:p w14:paraId="13B207B2" w14:textId="77777777" w:rsidR="0070628A" w:rsidRPr="00B82B5D" w:rsidRDefault="0070628A" w:rsidP="0070628A">
            <w:pPr>
              <w:rPr>
                <w:b/>
                <w:sz w:val="27"/>
                <w:szCs w:val="27"/>
              </w:rPr>
            </w:pPr>
            <w:r w:rsidRPr="00B82B5D">
              <w:rPr>
                <w:b/>
                <w:sz w:val="27"/>
                <w:szCs w:val="27"/>
              </w:rPr>
              <w:t>Организация обучения:</w:t>
            </w:r>
          </w:p>
        </w:tc>
        <w:tc>
          <w:tcPr>
            <w:tcW w:w="7513" w:type="dxa"/>
            <w:tcBorders>
              <w:top w:val="nil"/>
              <w:left w:val="nil"/>
              <w:right w:val="nil"/>
            </w:tcBorders>
          </w:tcPr>
          <w:p w14:paraId="2FDDE945" w14:textId="77777777" w:rsidR="0070628A" w:rsidRPr="00B82B5D" w:rsidRDefault="0070628A" w:rsidP="0070628A">
            <w:pPr>
              <w:jc w:val="center"/>
              <w:rPr>
                <w:sz w:val="27"/>
                <w:szCs w:val="27"/>
              </w:rPr>
            </w:pPr>
            <w:r>
              <w:rPr>
                <w:sz w:val="27"/>
                <w:szCs w:val="27"/>
              </w:rPr>
              <w:t>2</w:t>
            </w:r>
            <w:r w:rsidRPr="00B82B5D">
              <w:rPr>
                <w:sz w:val="27"/>
                <w:szCs w:val="27"/>
              </w:rPr>
              <w:t xml:space="preserve"> недел</w:t>
            </w:r>
            <w:r>
              <w:rPr>
                <w:sz w:val="27"/>
                <w:szCs w:val="27"/>
              </w:rPr>
              <w:t>и</w:t>
            </w:r>
            <w:r w:rsidRPr="00B82B5D">
              <w:rPr>
                <w:sz w:val="27"/>
                <w:szCs w:val="27"/>
              </w:rPr>
              <w:t xml:space="preserve"> </w:t>
            </w:r>
          </w:p>
          <w:p w14:paraId="6F4AB8FB" w14:textId="77777777" w:rsidR="0070628A" w:rsidRPr="00B82B5D" w:rsidRDefault="0070628A" w:rsidP="0070628A">
            <w:pPr>
              <w:jc w:val="center"/>
              <w:rPr>
                <w:sz w:val="26"/>
                <w:szCs w:val="26"/>
              </w:rPr>
            </w:pPr>
            <w:r w:rsidRPr="00B82B5D">
              <w:rPr>
                <w:sz w:val="26"/>
                <w:szCs w:val="26"/>
              </w:rPr>
              <w:t>с использованием дистанционных образовательных технологий</w:t>
            </w:r>
          </w:p>
        </w:tc>
      </w:tr>
    </w:tbl>
    <w:p w14:paraId="516F1E3C" w14:textId="77777777" w:rsidR="0070628A" w:rsidRPr="0001600E" w:rsidRDefault="0070628A" w:rsidP="0070628A">
      <w:pPr>
        <w:jc w:val="both"/>
        <w:rPr>
          <w:sz w:val="28"/>
          <w:szCs w:val="28"/>
        </w:rPr>
      </w:pPr>
    </w:p>
    <w:p w14:paraId="2EE7BADD" w14:textId="77777777" w:rsidR="0070628A" w:rsidRPr="0001600E" w:rsidRDefault="0070628A" w:rsidP="0070628A">
      <w:pPr>
        <w:jc w:val="center"/>
        <w:rPr>
          <w:sz w:val="28"/>
          <w:szCs w:val="28"/>
        </w:rPr>
      </w:pPr>
    </w:p>
    <w:p w14:paraId="0AF88CAD" w14:textId="77777777" w:rsidR="0070628A" w:rsidRPr="0001600E" w:rsidRDefault="0070628A" w:rsidP="0070628A">
      <w:pPr>
        <w:jc w:val="center"/>
        <w:rPr>
          <w:sz w:val="28"/>
          <w:szCs w:val="28"/>
        </w:rPr>
      </w:pPr>
    </w:p>
    <w:p w14:paraId="4D00664A" w14:textId="77777777" w:rsidR="0070628A" w:rsidRDefault="0070628A" w:rsidP="0070628A">
      <w:pPr>
        <w:jc w:val="center"/>
        <w:rPr>
          <w:sz w:val="28"/>
          <w:szCs w:val="28"/>
        </w:rPr>
      </w:pPr>
    </w:p>
    <w:p w14:paraId="2360FD00" w14:textId="77777777" w:rsidR="0070628A" w:rsidRDefault="0070628A" w:rsidP="0070628A">
      <w:pPr>
        <w:jc w:val="center"/>
        <w:rPr>
          <w:sz w:val="28"/>
          <w:szCs w:val="28"/>
        </w:rPr>
      </w:pPr>
    </w:p>
    <w:p w14:paraId="5AD6B3DA" w14:textId="77777777" w:rsidR="0070628A" w:rsidRPr="0001600E" w:rsidRDefault="0070628A" w:rsidP="0070628A">
      <w:pPr>
        <w:jc w:val="center"/>
        <w:rPr>
          <w:sz w:val="28"/>
          <w:szCs w:val="28"/>
        </w:rPr>
      </w:pPr>
    </w:p>
    <w:p w14:paraId="79BE9DA4" w14:textId="2E97C51A" w:rsidR="0070628A" w:rsidRDefault="0070628A" w:rsidP="0070628A">
      <w:pPr>
        <w:pStyle w:val="af3"/>
        <w:ind w:firstLine="0"/>
        <w:jc w:val="center"/>
        <w:rPr>
          <w:szCs w:val="28"/>
        </w:rPr>
      </w:pPr>
      <w:r w:rsidRPr="00F742E1">
        <w:rPr>
          <w:szCs w:val="28"/>
        </w:rPr>
        <w:t>г. Ростов-на-Дону</w:t>
      </w:r>
      <w:r>
        <w:rPr>
          <w:szCs w:val="28"/>
        </w:rPr>
        <w:t xml:space="preserve">, </w:t>
      </w:r>
      <w:r w:rsidRPr="00AD3685">
        <w:rPr>
          <w:szCs w:val="28"/>
        </w:rPr>
        <w:fldChar w:fldCharType="begin"/>
      </w:r>
      <w:r w:rsidRPr="00AD3685">
        <w:rPr>
          <w:szCs w:val="28"/>
        </w:rPr>
        <w:instrText xml:space="preserve"> DATE  \@ "yyyy" \l  \* MERGEFORMAT </w:instrText>
      </w:r>
      <w:r w:rsidRPr="00AD3685">
        <w:rPr>
          <w:szCs w:val="28"/>
        </w:rPr>
        <w:fldChar w:fldCharType="separate"/>
      </w:r>
      <w:r w:rsidR="00110855">
        <w:rPr>
          <w:noProof/>
          <w:szCs w:val="28"/>
        </w:rPr>
        <w:t>2020</w:t>
      </w:r>
      <w:r w:rsidRPr="00AD3685">
        <w:rPr>
          <w:szCs w:val="28"/>
        </w:rPr>
        <w:fldChar w:fldCharType="end"/>
      </w:r>
    </w:p>
    <w:p w14:paraId="1BA4B42A" w14:textId="18A060B7" w:rsidR="0070628A" w:rsidRDefault="0070628A" w:rsidP="0070628A">
      <w:pPr>
        <w:jc w:val="center"/>
        <w:rPr>
          <w:rFonts w:eastAsiaTheme="minorHAnsi"/>
          <w:lang w:eastAsia="en-US"/>
        </w:rPr>
      </w:pPr>
    </w:p>
    <w:p w14:paraId="5BAAFB76" w14:textId="2B07789C" w:rsidR="0070628A" w:rsidRDefault="0070628A" w:rsidP="0070628A">
      <w:pPr>
        <w:jc w:val="center"/>
        <w:rPr>
          <w:rFonts w:eastAsiaTheme="minorHAnsi"/>
          <w:lang w:eastAsia="en-US"/>
        </w:rPr>
      </w:pPr>
    </w:p>
    <w:p w14:paraId="1929BEDC" w14:textId="77777777" w:rsidR="0070628A" w:rsidRPr="00491C47" w:rsidRDefault="0070628A" w:rsidP="0070628A">
      <w:pPr>
        <w:jc w:val="center"/>
        <w:rPr>
          <w:rFonts w:eastAsiaTheme="minorHAnsi"/>
          <w:lang w:eastAsia="en-US"/>
        </w:rPr>
      </w:pPr>
    </w:p>
    <w:p w14:paraId="601A7CA8" w14:textId="77777777" w:rsidR="0070628A" w:rsidRPr="00491C47" w:rsidRDefault="0070628A" w:rsidP="0070628A">
      <w:pPr>
        <w:rPr>
          <w:rFonts w:eastAsiaTheme="minorHAnsi"/>
          <w:lang w:eastAsia="en-US"/>
        </w:rPr>
      </w:pPr>
      <w:r w:rsidRPr="00491C47">
        <w:rPr>
          <w:rFonts w:eastAsiaTheme="minorHAnsi"/>
          <w:lang w:eastAsia="en-US"/>
        </w:rPr>
        <w:br w:type="page"/>
      </w:r>
    </w:p>
    <w:p w14:paraId="732D2F0A" w14:textId="77777777" w:rsidR="0070628A" w:rsidRPr="00491C47" w:rsidRDefault="0070628A" w:rsidP="0070628A">
      <w:pPr>
        <w:jc w:val="center"/>
        <w:rPr>
          <w:rFonts w:eastAsiaTheme="minorHAnsi"/>
          <w:sz w:val="28"/>
          <w:szCs w:val="28"/>
          <w:lang w:eastAsia="en-US"/>
        </w:rPr>
      </w:pPr>
      <w:r w:rsidRPr="00491C47">
        <w:rPr>
          <w:rFonts w:eastAsiaTheme="minorHAnsi"/>
          <w:b/>
          <w:sz w:val="28"/>
          <w:szCs w:val="28"/>
          <w:lang w:eastAsia="en-US"/>
        </w:rPr>
        <w:lastRenderedPageBreak/>
        <w:t>ОБЩАЯ ХАРАКТЕРИСТИКА ПРОГРАММЫ</w:t>
      </w:r>
    </w:p>
    <w:p w14:paraId="26B55DF0" w14:textId="603630B3" w:rsidR="0070628A" w:rsidRDefault="0070628A" w:rsidP="001F2AD4">
      <w:pPr>
        <w:ind w:firstLine="709"/>
        <w:contextualSpacing/>
        <w:jc w:val="both"/>
        <w:rPr>
          <w:rFonts w:eastAsiaTheme="minorHAnsi"/>
          <w:sz w:val="28"/>
          <w:szCs w:val="28"/>
          <w:lang w:eastAsia="en-US"/>
        </w:rPr>
      </w:pPr>
    </w:p>
    <w:p w14:paraId="59082FC8" w14:textId="77777777" w:rsidR="001F2AD4" w:rsidRPr="001F2AD4" w:rsidRDefault="001F2AD4" w:rsidP="001F2AD4">
      <w:pPr>
        <w:shd w:val="clear" w:color="auto" w:fill="FFFFFF"/>
        <w:ind w:firstLine="709"/>
        <w:jc w:val="both"/>
        <w:textAlignment w:val="baseline"/>
        <w:rPr>
          <w:sz w:val="28"/>
          <w:szCs w:val="28"/>
        </w:rPr>
      </w:pPr>
      <w:r w:rsidRPr="001F2AD4">
        <w:rPr>
          <w:b/>
          <w:sz w:val="28"/>
          <w:szCs w:val="28"/>
        </w:rPr>
        <w:t xml:space="preserve">1. Цели дополнительной программы: </w:t>
      </w:r>
      <w:r w:rsidRPr="001F2AD4">
        <w:rPr>
          <w:sz w:val="28"/>
          <w:szCs w:val="28"/>
        </w:rPr>
        <w:t>формирование у обучающихся компетенций цифровой экономики:</w:t>
      </w:r>
    </w:p>
    <w:p w14:paraId="2A1DEFFD" w14:textId="79351E91" w:rsidR="001F2AD4" w:rsidRPr="001F2AD4" w:rsidRDefault="001F2AD4" w:rsidP="001F2AD4">
      <w:pPr>
        <w:ind w:firstLine="709"/>
        <w:jc w:val="both"/>
        <w:textAlignment w:val="baseline"/>
        <w:rPr>
          <w:sz w:val="28"/>
          <w:szCs w:val="28"/>
        </w:rPr>
      </w:pPr>
      <w:r w:rsidRPr="001F2AD4">
        <w:rPr>
          <w:sz w:val="28"/>
          <w:szCs w:val="28"/>
        </w:rPr>
        <w:t xml:space="preserve">– в области программирования на языке </w:t>
      </w:r>
      <w:r w:rsidRPr="001F2AD4">
        <w:rPr>
          <w:sz w:val="28"/>
          <w:szCs w:val="28"/>
          <w:lang w:val="en-US"/>
        </w:rPr>
        <w:t>Python</w:t>
      </w:r>
      <w:r w:rsidRPr="001F2AD4">
        <w:rPr>
          <w:sz w:val="28"/>
          <w:szCs w:val="28"/>
        </w:rPr>
        <w:t xml:space="preserve"> для решения задач, возникающих в различных областях профессиональной деятельности;</w:t>
      </w:r>
    </w:p>
    <w:p w14:paraId="598C78B4" w14:textId="77777777" w:rsidR="001F2AD4" w:rsidRPr="001F2AD4" w:rsidRDefault="001F2AD4" w:rsidP="001F2AD4">
      <w:pPr>
        <w:ind w:firstLine="709"/>
        <w:jc w:val="both"/>
        <w:textAlignment w:val="baseline"/>
        <w:rPr>
          <w:sz w:val="28"/>
          <w:szCs w:val="28"/>
        </w:rPr>
      </w:pPr>
      <w:r w:rsidRPr="001F2AD4">
        <w:rPr>
          <w:sz w:val="28"/>
          <w:szCs w:val="28"/>
        </w:rPr>
        <w:t xml:space="preserve">– в области анализа данных средствами </w:t>
      </w:r>
      <w:r w:rsidRPr="001F2AD4">
        <w:rPr>
          <w:sz w:val="28"/>
          <w:szCs w:val="28"/>
          <w:lang w:val="en-US"/>
        </w:rPr>
        <w:t>Python</w:t>
      </w:r>
      <w:r w:rsidRPr="001F2AD4">
        <w:rPr>
          <w:sz w:val="28"/>
          <w:szCs w:val="28"/>
        </w:rPr>
        <w:t xml:space="preserve"> в различных отраслях и сферах деятельности. </w:t>
      </w:r>
    </w:p>
    <w:p w14:paraId="7CFF6947" w14:textId="77777777" w:rsidR="001F2AD4" w:rsidRPr="001F2AD4" w:rsidRDefault="001F2AD4" w:rsidP="001F2AD4">
      <w:pPr>
        <w:autoSpaceDE w:val="0"/>
        <w:autoSpaceDN w:val="0"/>
        <w:adjustRightInd w:val="0"/>
        <w:ind w:firstLine="709"/>
        <w:jc w:val="both"/>
        <w:rPr>
          <w:rFonts w:eastAsiaTheme="minorHAnsi"/>
          <w:b/>
          <w:sz w:val="28"/>
          <w:szCs w:val="28"/>
          <w:lang w:eastAsia="en-US"/>
        </w:rPr>
      </w:pPr>
    </w:p>
    <w:p w14:paraId="6D76CB77" w14:textId="77777777" w:rsidR="001F2AD4" w:rsidRPr="001F2AD4" w:rsidRDefault="001F2AD4" w:rsidP="001F2AD4">
      <w:pPr>
        <w:shd w:val="clear" w:color="auto" w:fill="FFFFFF"/>
        <w:tabs>
          <w:tab w:val="left" w:pos="709"/>
          <w:tab w:val="left" w:pos="993"/>
        </w:tabs>
        <w:ind w:firstLine="709"/>
        <w:jc w:val="both"/>
        <w:rPr>
          <w:b/>
          <w:sz w:val="28"/>
          <w:szCs w:val="28"/>
        </w:rPr>
      </w:pPr>
      <w:r w:rsidRPr="001F2AD4">
        <w:rPr>
          <w:b/>
          <w:sz w:val="28"/>
          <w:szCs w:val="28"/>
        </w:rPr>
        <w:t>2. Планируемые результаты обучения программы</w:t>
      </w:r>
    </w:p>
    <w:p w14:paraId="01688C0C" w14:textId="77777777" w:rsidR="001F2AD4" w:rsidRPr="001F2AD4" w:rsidRDefault="001F2AD4" w:rsidP="001F2AD4">
      <w:pPr>
        <w:ind w:firstLine="709"/>
        <w:jc w:val="both"/>
        <w:rPr>
          <w:b/>
          <w:sz w:val="28"/>
          <w:szCs w:val="28"/>
        </w:rPr>
      </w:pPr>
    </w:p>
    <w:p w14:paraId="22D1468F" w14:textId="0DDE5C84" w:rsidR="001F2AD4" w:rsidRPr="001F2AD4" w:rsidRDefault="001F2AD4" w:rsidP="001F2AD4">
      <w:pPr>
        <w:ind w:firstLine="709"/>
        <w:jc w:val="both"/>
        <w:rPr>
          <w:b/>
          <w:sz w:val="28"/>
          <w:szCs w:val="28"/>
        </w:rPr>
      </w:pPr>
      <w:r w:rsidRPr="001F2AD4">
        <w:rPr>
          <w:b/>
          <w:sz w:val="28"/>
          <w:szCs w:val="28"/>
        </w:rPr>
        <w:t>2.1.</w:t>
      </w:r>
      <w:r>
        <w:rPr>
          <w:b/>
          <w:sz w:val="28"/>
          <w:szCs w:val="28"/>
        </w:rPr>
        <w:t xml:space="preserve"> </w:t>
      </w:r>
      <w:r w:rsidRPr="001F2AD4">
        <w:rPr>
          <w:b/>
          <w:sz w:val="28"/>
          <w:szCs w:val="28"/>
        </w:rPr>
        <w:t>Знание (осведомленность в областях)</w:t>
      </w:r>
    </w:p>
    <w:p w14:paraId="518C9725" w14:textId="77777777" w:rsidR="001F2AD4" w:rsidRPr="001F2AD4" w:rsidRDefault="001F2AD4" w:rsidP="001F2AD4">
      <w:pPr>
        <w:ind w:firstLine="709"/>
        <w:jc w:val="both"/>
        <w:rPr>
          <w:sz w:val="28"/>
          <w:szCs w:val="28"/>
        </w:rPr>
      </w:pPr>
      <w:r w:rsidRPr="001F2AD4">
        <w:rPr>
          <w:sz w:val="28"/>
          <w:szCs w:val="28"/>
        </w:rPr>
        <w:t xml:space="preserve">2.1.1 основные программные средства для решения прикладных задач обработки данных; </w:t>
      </w:r>
    </w:p>
    <w:p w14:paraId="198F3874" w14:textId="77777777" w:rsidR="001F2AD4" w:rsidRPr="001F2AD4" w:rsidRDefault="001F2AD4" w:rsidP="00240697">
      <w:pPr>
        <w:numPr>
          <w:ilvl w:val="2"/>
          <w:numId w:val="20"/>
        </w:numPr>
        <w:tabs>
          <w:tab w:val="left" w:pos="426"/>
        </w:tabs>
        <w:ind w:left="0" w:firstLine="709"/>
        <w:contextualSpacing/>
        <w:jc w:val="both"/>
        <w:textAlignment w:val="baseline"/>
        <w:rPr>
          <w:sz w:val="28"/>
          <w:szCs w:val="28"/>
        </w:rPr>
      </w:pPr>
      <w:r w:rsidRPr="001F2AD4">
        <w:rPr>
          <w:sz w:val="28"/>
          <w:szCs w:val="28"/>
        </w:rPr>
        <w:t>основные методы статистического и интеллектуального анализа данных (первичный, визуальный, кластерный анализ и др);</w:t>
      </w:r>
    </w:p>
    <w:p w14:paraId="26757962" w14:textId="77777777" w:rsidR="001F2AD4" w:rsidRPr="001F2AD4" w:rsidRDefault="001F2AD4" w:rsidP="00240697">
      <w:pPr>
        <w:numPr>
          <w:ilvl w:val="2"/>
          <w:numId w:val="20"/>
        </w:numPr>
        <w:ind w:left="0" w:firstLine="709"/>
        <w:contextualSpacing/>
        <w:jc w:val="both"/>
        <w:rPr>
          <w:sz w:val="28"/>
          <w:szCs w:val="28"/>
        </w:rPr>
      </w:pPr>
      <w:r w:rsidRPr="001F2AD4">
        <w:rPr>
          <w:sz w:val="28"/>
          <w:szCs w:val="28"/>
        </w:rPr>
        <w:t xml:space="preserve">основы процедурного программирования на языке Python; </w:t>
      </w:r>
    </w:p>
    <w:p w14:paraId="03BE63C5" w14:textId="77777777" w:rsidR="001F2AD4" w:rsidRPr="001F2AD4" w:rsidRDefault="001F2AD4" w:rsidP="001F2AD4">
      <w:pPr>
        <w:tabs>
          <w:tab w:val="left" w:pos="426"/>
        </w:tabs>
        <w:ind w:firstLine="709"/>
        <w:jc w:val="both"/>
        <w:textAlignment w:val="baseline"/>
        <w:rPr>
          <w:sz w:val="28"/>
          <w:szCs w:val="28"/>
        </w:rPr>
      </w:pPr>
      <w:r w:rsidRPr="001F2AD4">
        <w:rPr>
          <w:sz w:val="28"/>
          <w:szCs w:val="28"/>
        </w:rPr>
        <w:t>2.1.4типы данных и формы их представления в Python;</w:t>
      </w:r>
    </w:p>
    <w:p w14:paraId="3A0634C3" w14:textId="77777777" w:rsidR="001F2AD4" w:rsidRPr="001F2AD4" w:rsidRDefault="001F2AD4" w:rsidP="001F2AD4">
      <w:pPr>
        <w:ind w:firstLine="709"/>
        <w:jc w:val="both"/>
        <w:rPr>
          <w:sz w:val="28"/>
          <w:szCs w:val="28"/>
        </w:rPr>
      </w:pPr>
      <w:r w:rsidRPr="001F2AD4">
        <w:rPr>
          <w:sz w:val="28"/>
          <w:szCs w:val="28"/>
        </w:rPr>
        <w:t xml:space="preserve">2.1.5 о функциях, методах и их назначении в программировании на языке </w:t>
      </w:r>
      <w:r w:rsidRPr="001F2AD4">
        <w:rPr>
          <w:sz w:val="28"/>
          <w:szCs w:val="28"/>
          <w:lang w:val="en-US"/>
        </w:rPr>
        <w:t>Python</w:t>
      </w:r>
      <w:r w:rsidRPr="001F2AD4">
        <w:rPr>
          <w:sz w:val="28"/>
          <w:szCs w:val="28"/>
        </w:rPr>
        <w:t>;</w:t>
      </w:r>
    </w:p>
    <w:p w14:paraId="1B22FF86" w14:textId="77777777" w:rsidR="001F2AD4" w:rsidRPr="001F2AD4" w:rsidRDefault="001F2AD4" w:rsidP="00240697">
      <w:pPr>
        <w:numPr>
          <w:ilvl w:val="2"/>
          <w:numId w:val="21"/>
        </w:numPr>
        <w:ind w:left="0" w:firstLine="709"/>
        <w:contextualSpacing/>
        <w:jc w:val="both"/>
        <w:rPr>
          <w:sz w:val="28"/>
          <w:szCs w:val="28"/>
        </w:rPr>
      </w:pPr>
      <w:r w:rsidRPr="001F2AD4">
        <w:rPr>
          <w:sz w:val="28"/>
          <w:szCs w:val="28"/>
        </w:rPr>
        <w:t>основы работы с библиотеками Python;</w:t>
      </w:r>
    </w:p>
    <w:p w14:paraId="28B173A0" w14:textId="268FDA9E" w:rsidR="001F2AD4" w:rsidRPr="001F2AD4" w:rsidRDefault="001F2AD4" w:rsidP="00240697">
      <w:pPr>
        <w:numPr>
          <w:ilvl w:val="2"/>
          <w:numId w:val="21"/>
        </w:numPr>
        <w:ind w:left="0" w:firstLine="709"/>
        <w:contextualSpacing/>
        <w:jc w:val="both"/>
        <w:rPr>
          <w:sz w:val="28"/>
          <w:szCs w:val="28"/>
        </w:rPr>
      </w:pPr>
      <w:r w:rsidRPr="001F2AD4">
        <w:rPr>
          <w:sz w:val="28"/>
          <w:szCs w:val="28"/>
        </w:rPr>
        <w:t xml:space="preserve">основные программные средства </w:t>
      </w:r>
      <w:r w:rsidRPr="001F2AD4">
        <w:rPr>
          <w:sz w:val="28"/>
          <w:szCs w:val="28"/>
          <w:lang w:val="en-US"/>
        </w:rPr>
        <w:t>Python</w:t>
      </w:r>
      <w:r w:rsidRPr="001F2AD4">
        <w:rPr>
          <w:sz w:val="28"/>
          <w:szCs w:val="28"/>
        </w:rPr>
        <w:t xml:space="preserve"> для решения прикладных задач обработки и анализа данных </w:t>
      </w:r>
    </w:p>
    <w:p w14:paraId="3AAD8097" w14:textId="77777777" w:rsidR="001F2AD4" w:rsidRPr="001F2AD4" w:rsidRDefault="001F2AD4" w:rsidP="001F2AD4">
      <w:pPr>
        <w:ind w:firstLine="709"/>
        <w:jc w:val="both"/>
        <w:rPr>
          <w:b/>
          <w:sz w:val="28"/>
          <w:szCs w:val="28"/>
        </w:rPr>
      </w:pPr>
    </w:p>
    <w:p w14:paraId="2D2AF4ED" w14:textId="77777777" w:rsidR="001F2AD4" w:rsidRPr="001F2AD4" w:rsidRDefault="001F2AD4" w:rsidP="001F2AD4">
      <w:pPr>
        <w:ind w:firstLine="709"/>
        <w:jc w:val="both"/>
        <w:rPr>
          <w:b/>
          <w:sz w:val="28"/>
          <w:szCs w:val="28"/>
        </w:rPr>
      </w:pPr>
      <w:r w:rsidRPr="001F2AD4">
        <w:rPr>
          <w:b/>
          <w:sz w:val="28"/>
          <w:szCs w:val="28"/>
        </w:rPr>
        <w:t xml:space="preserve">2.2. Умение (способность к деятельности) </w:t>
      </w:r>
    </w:p>
    <w:p w14:paraId="6402FA4B" w14:textId="77777777" w:rsidR="001F2AD4" w:rsidRPr="001F2AD4" w:rsidRDefault="001F2AD4" w:rsidP="001F2AD4">
      <w:pPr>
        <w:ind w:firstLine="709"/>
        <w:jc w:val="both"/>
        <w:rPr>
          <w:sz w:val="28"/>
          <w:szCs w:val="28"/>
        </w:rPr>
      </w:pPr>
      <w:r w:rsidRPr="001F2AD4">
        <w:rPr>
          <w:sz w:val="28"/>
          <w:szCs w:val="28"/>
        </w:rPr>
        <w:t xml:space="preserve">2.2.1 анализировать, верифицировать, оценивать полноту информации в ходе решения задач анализа данных в профессиональной деятельности, при необходимости восполнять и синтезировать недостающую информацию; </w:t>
      </w:r>
    </w:p>
    <w:p w14:paraId="6148F30D" w14:textId="77C2AEBF" w:rsidR="001F2AD4" w:rsidRPr="001F2AD4" w:rsidRDefault="001F2AD4" w:rsidP="001F2AD4">
      <w:pPr>
        <w:ind w:firstLine="709"/>
        <w:jc w:val="both"/>
        <w:rPr>
          <w:sz w:val="28"/>
          <w:szCs w:val="28"/>
        </w:rPr>
      </w:pPr>
      <w:r w:rsidRPr="001F2AD4">
        <w:rPr>
          <w:sz w:val="28"/>
          <w:szCs w:val="28"/>
        </w:rPr>
        <w:t>2.2.2 представлять результаты обработки и анализа данных при решении различных профессиональных задач (в виде аналитических отчетов, графических материалов);</w:t>
      </w:r>
    </w:p>
    <w:p w14:paraId="46A11177" w14:textId="77777777" w:rsidR="001F2AD4" w:rsidRPr="001F2AD4" w:rsidRDefault="001F2AD4" w:rsidP="001F2AD4">
      <w:pPr>
        <w:ind w:firstLine="709"/>
        <w:jc w:val="both"/>
        <w:rPr>
          <w:sz w:val="28"/>
          <w:szCs w:val="28"/>
        </w:rPr>
      </w:pPr>
      <w:r w:rsidRPr="001F2AD4">
        <w:rPr>
          <w:sz w:val="28"/>
          <w:szCs w:val="28"/>
        </w:rPr>
        <w:t>2.2.3 самостоятельно находить научно-техническую литературу и другие источники информации по тематике анализа данных;</w:t>
      </w:r>
    </w:p>
    <w:p w14:paraId="2C27D09B" w14:textId="77777777" w:rsidR="001F2AD4" w:rsidRPr="001F2AD4" w:rsidRDefault="001F2AD4" w:rsidP="001F2AD4">
      <w:pPr>
        <w:ind w:firstLine="709"/>
        <w:jc w:val="both"/>
        <w:rPr>
          <w:sz w:val="28"/>
          <w:szCs w:val="28"/>
        </w:rPr>
      </w:pPr>
      <w:r w:rsidRPr="001F2AD4">
        <w:rPr>
          <w:sz w:val="28"/>
          <w:szCs w:val="28"/>
        </w:rPr>
        <w:t xml:space="preserve">2.2.4 выполнять арифметические и логические операции с данными; </w:t>
      </w:r>
    </w:p>
    <w:p w14:paraId="0E7AA400" w14:textId="77777777" w:rsidR="001F2AD4" w:rsidRPr="001F2AD4" w:rsidRDefault="001F2AD4" w:rsidP="001F2AD4">
      <w:pPr>
        <w:ind w:firstLine="709"/>
        <w:jc w:val="both"/>
        <w:rPr>
          <w:sz w:val="28"/>
          <w:szCs w:val="28"/>
        </w:rPr>
      </w:pPr>
      <w:r w:rsidRPr="001F2AD4">
        <w:rPr>
          <w:sz w:val="28"/>
          <w:szCs w:val="28"/>
        </w:rPr>
        <w:t xml:space="preserve">2.2.5 применять методы Python для работы с различными коллекциями (множества, списки, строки, кортежи, словари); </w:t>
      </w:r>
    </w:p>
    <w:p w14:paraId="11F257BD" w14:textId="77777777" w:rsidR="001F2AD4" w:rsidRPr="001F2AD4" w:rsidRDefault="001F2AD4" w:rsidP="001F2AD4">
      <w:pPr>
        <w:ind w:firstLine="709"/>
        <w:jc w:val="both"/>
        <w:rPr>
          <w:sz w:val="28"/>
          <w:szCs w:val="28"/>
        </w:rPr>
      </w:pPr>
      <w:r w:rsidRPr="001F2AD4">
        <w:rPr>
          <w:sz w:val="28"/>
          <w:szCs w:val="28"/>
        </w:rPr>
        <w:t xml:space="preserve">2.2.6 устанавливать библиотеки и применять их для решения задач; </w:t>
      </w:r>
    </w:p>
    <w:p w14:paraId="191CA8EE" w14:textId="77777777" w:rsidR="001F2AD4" w:rsidRPr="001F2AD4" w:rsidRDefault="001F2AD4" w:rsidP="00240697">
      <w:pPr>
        <w:numPr>
          <w:ilvl w:val="2"/>
          <w:numId w:val="22"/>
        </w:numPr>
        <w:ind w:left="0" w:firstLine="709"/>
        <w:contextualSpacing/>
        <w:jc w:val="both"/>
        <w:rPr>
          <w:sz w:val="28"/>
          <w:szCs w:val="28"/>
        </w:rPr>
      </w:pPr>
      <w:r w:rsidRPr="001F2AD4">
        <w:rPr>
          <w:sz w:val="28"/>
          <w:szCs w:val="28"/>
        </w:rPr>
        <w:t xml:space="preserve">работать с файлами в </w:t>
      </w:r>
      <w:r w:rsidRPr="001F2AD4">
        <w:rPr>
          <w:sz w:val="28"/>
          <w:szCs w:val="28"/>
          <w:lang w:val="en-US"/>
        </w:rPr>
        <w:t>Python</w:t>
      </w:r>
      <w:r w:rsidRPr="001F2AD4">
        <w:rPr>
          <w:sz w:val="28"/>
          <w:szCs w:val="28"/>
        </w:rPr>
        <w:t>;</w:t>
      </w:r>
    </w:p>
    <w:p w14:paraId="7B897FEF" w14:textId="77777777" w:rsidR="001F2AD4" w:rsidRPr="001F2AD4" w:rsidRDefault="001F2AD4" w:rsidP="00240697">
      <w:pPr>
        <w:numPr>
          <w:ilvl w:val="2"/>
          <w:numId w:val="22"/>
        </w:numPr>
        <w:tabs>
          <w:tab w:val="left" w:pos="426"/>
        </w:tabs>
        <w:ind w:left="0" w:firstLine="709"/>
        <w:contextualSpacing/>
        <w:jc w:val="both"/>
        <w:textAlignment w:val="baseline"/>
        <w:rPr>
          <w:sz w:val="28"/>
          <w:szCs w:val="28"/>
        </w:rPr>
      </w:pPr>
      <w:r w:rsidRPr="001F2AD4">
        <w:rPr>
          <w:sz w:val="28"/>
          <w:szCs w:val="28"/>
        </w:rPr>
        <w:t>применять современный язык программирования Python и его библиотеки для анализа данных</w:t>
      </w:r>
    </w:p>
    <w:p w14:paraId="64FDECFB" w14:textId="77777777" w:rsidR="001F2AD4" w:rsidRPr="001F2AD4" w:rsidRDefault="001F2AD4" w:rsidP="001F2AD4">
      <w:pPr>
        <w:tabs>
          <w:tab w:val="left" w:pos="426"/>
        </w:tabs>
        <w:ind w:firstLine="709"/>
        <w:jc w:val="both"/>
        <w:textAlignment w:val="baseline"/>
        <w:rPr>
          <w:sz w:val="28"/>
          <w:szCs w:val="28"/>
        </w:rPr>
      </w:pPr>
      <w:r w:rsidRPr="001F2AD4">
        <w:rPr>
          <w:sz w:val="28"/>
          <w:szCs w:val="28"/>
        </w:rPr>
        <w:t xml:space="preserve"> </w:t>
      </w:r>
    </w:p>
    <w:p w14:paraId="7C794E71" w14:textId="77777777" w:rsidR="001F2AD4" w:rsidRPr="001F2AD4" w:rsidRDefault="001F2AD4" w:rsidP="001F2AD4">
      <w:pPr>
        <w:ind w:firstLine="709"/>
        <w:jc w:val="both"/>
        <w:rPr>
          <w:b/>
          <w:sz w:val="28"/>
          <w:szCs w:val="28"/>
        </w:rPr>
      </w:pPr>
      <w:r w:rsidRPr="001F2AD4">
        <w:rPr>
          <w:b/>
          <w:sz w:val="28"/>
          <w:szCs w:val="28"/>
        </w:rPr>
        <w:t>2.3. Навыки (использование конкретных инструментов)</w:t>
      </w:r>
    </w:p>
    <w:p w14:paraId="54C34F84" w14:textId="77777777" w:rsidR="001F2AD4" w:rsidRPr="001F2AD4" w:rsidRDefault="001F2AD4" w:rsidP="001F2AD4">
      <w:pPr>
        <w:ind w:firstLine="709"/>
        <w:jc w:val="both"/>
        <w:rPr>
          <w:sz w:val="28"/>
          <w:szCs w:val="28"/>
        </w:rPr>
      </w:pPr>
      <w:r w:rsidRPr="001F2AD4">
        <w:rPr>
          <w:sz w:val="28"/>
          <w:szCs w:val="28"/>
        </w:rPr>
        <w:t xml:space="preserve">2.3.1 использования программного обеспечения для решения прикладных задач обработки информации и анализа данных; </w:t>
      </w:r>
    </w:p>
    <w:p w14:paraId="63CE6E91" w14:textId="02B6BCF1" w:rsidR="001F2AD4" w:rsidRPr="001F2AD4" w:rsidRDefault="001F2AD4" w:rsidP="001F2AD4">
      <w:pPr>
        <w:shd w:val="clear" w:color="auto" w:fill="FFFFFF"/>
        <w:tabs>
          <w:tab w:val="left" w:pos="709"/>
          <w:tab w:val="left" w:pos="993"/>
        </w:tabs>
        <w:ind w:firstLine="709"/>
        <w:jc w:val="both"/>
        <w:rPr>
          <w:sz w:val="28"/>
          <w:szCs w:val="28"/>
        </w:rPr>
      </w:pPr>
      <w:r w:rsidRPr="001F2AD4">
        <w:rPr>
          <w:sz w:val="28"/>
          <w:szCs w:val="28"/>
        </w:rPr>
        <w:t>2.3.2 владения методами и средствами обработки и представления данных;</w:t>
      </w:r>
    </w:p>
    <w:p w14:paraId="017494EF" w14:textId="77777777" w:rsidR="001F2AD4" w:rsidRPr="001F2AD4" w:rsidRDefault="001F2AD4" w:rsidP="001F2AD4">
      <w:pPr>
        <w:shd w:val="clear" w:color="auto" w:fill="FFFFFF"/>
        <w:tabs>
          <w:tab w:val="left" w:pos="709"/>
          <w:tab w:val="left" w:pos="993"/>
        </w:tabs>
        <w:ind w:firstLine="709"/>
        <w:jc w:val="both"/>
        <w:rPr>
          <w:sz w:val="28"/>
          <w:szCs w:val="28"/>
        </w:rPr>
      </w:pPr>
      <w:r w:rsidRPr="001F2AD4">
        <w:rPr>
          <w:sz w:val="28"/>
          <w:szCs w:val="28"/>
        </w:rPr>
        <w:lastRenderedPageBreak/>
        <w:t>2.3.3 обращения к документации Python при решении задач</w:t>
      </w:r>
    </w:p>
    <w:p w14:paraId="708249A5" w14:textId="77777777" w:rsidR="001F2AD4" w:rsidRPr="001F2AD4" w:rsidRDefault="001F2AD4" w:rsidP="001F2AD4">
      <w:pPr>
        <w:shd w:val="clear" w:color="auto" w:fill="FFFFFF"/>
        <w:tabs>
          <w:tab w:val="left" w:pos="709"/>
          <w:tab w:val="left" w:pos="993"/>
        </w:tabs>
        <w:ind w:firstLine="709"/>
        <w:jc w:val="both"/>
        <w:rPr>
          <w:b/>
          <w:sz w:val="28"/>
          <w:szCs w:val="28"/>
        </w:rPr>
      </w:pPr>
      <w:r w:rsidRPr="001F2AD4">
        <w:rPr>
          <w:sz w:val="28"/>
          <w:szCs w:val="28"/>
        </w:rPr>
        <w:t xml:space="preserve">2.3.4 использования средств </w:t>
      </w:r>
      <w:r w:rsidRPr="001F2AD4">
        <w:rPr>
          <w:sz w:val="28"/>
          <w:szCs w:val="28"/>
          <w:lang w:val="en-US"/>
        </w:rPr>
        <w:t>Python</w:t>
      </w:r>
      <w:r w:rsidRPr="001F2AD4">
        <w:rPr>
          <w:sz w:val="28"/>
          <w:szCs w:val="28"/>
        </w:rPr>
        <w:t xml:space="preserve"> для решения прикладных задач анализа и обработки данных в различных видах профессиональной деятельности</w:t>
      </w:r>
    </w:p>
    <w:p w14:paraId="51504151" w14:textId="77777777" w:rsidR="001F2AD4" w:rsidRPr="001F2AD4" w:rsidRDefault="001F2AD4" w:rsidP="001F2AD4">
      <w:pPr>
        <w:shd w:val="clear" w:color="auto" w:fill="FFFFFF"/>
        <w:tabs>
          <w:tab w:val="left" w:pos="0"/>
          <w:tab w:val="left" w:pos="709"/>
        </w:tabs>
        <w:ind w:firstLine="709"/>
        <w:jc w:val="both"/>
        <w:rPr>
          <w:sz w:val="28"/>
          <w:szCs w:val="28"/>
        </w:rPr>
      </w:pPr>
      <w:r w:rsidRPr="001F2AD4">
        <w:rPr>
          <w:sz w:val="28"/>
          <w:szCs w:val="28"/>
        </w:rPr>
        <w:t xml:space="preserve">Планируемые результаты освоения программы - </w:t>
      </w:r>
      <w:r w:rsidRPr="001F2AD4">
        <w:rPr>
          <w:rFonts w:eastAsiaTheme="minorHAnsi"/>
          <w:bCs/>
          <w:sz w:val="28"/>
          <w:szCs w:val="28"/>
          <w:lang w:eastAsia="en-US"/>
        </w:rPr>
        <w:t>перечень профессиональных компетенций, качественное изменение которых осуществляется в результате обучения:</w:t>
      </w:r>
    </w:p>
    <w:p w14:paraId="0EE6A7E8" w14:textId="77777777" w:rsidR="001F2AD4" w:rsidRPr="001F2AD4" w:rsidRDefault="001F2AD4" w:rsidP="001F2AD4">
      <w:pPr>
        <w:autoSpaceDE w:val="0"/>
        <w:autoSpaceDN w:val="0"/>
        <w:adjustRightInd w:val="0"/>
        <w:ind w:firstLine="709"/>
        <w:jc w:val="both"/>
        <w:rPr>
          <w:b/>
          <w:sz w:val="28"/>
          <w:szCs w:val="28"/>
        </w:rPr>
      </w:pPr>
      <w:r w:rsidRPr="001F2AD4">
        <w:rPr>
          <w:b/>
          <w:sz w:val="28"/>
          <w:szCs w:val="28"/>
        </w:rPr>
        <w:t>Общепрофессиональные компетенции:</w:t>
      </w:r>
    </w:p>
    <w:p w14:paraId="41C41CD6" w14:textId="77777777" w:rsidR="001F2AD4" w:rsidRPr="001F2AD4" w:rsidRDefault="001F2AD4" w:rsidP="001F2AD4">
      <w:pPr>
        <w:widowControl w:val="0"/>
        <w:autoSpaceDE w:val="0"/>
        <w:autoSpaceDN w:val="0"/>
        <w:adjustRightInd w:val="0"/>
        <w:ind w:firstLine="709"/>
        <w:jc w:val="both"/>
        <w:rPr>
          <w:sz w:val="28"/>
          <w:szCs w:val="28"/>
        </w:rPr>
      </w:pPr>
      <w:r w:rsidRPr="001F2AD4">
        <w:rPr>
          <w:b/>
          <w:i/>
          <w:sz w:val="28"/>
          <w:szCs w:val="28"/>
        </w:rPr>
        <w:t xml:space="preserve">ОПК-1 – </w:t>
      </w:r>
      <w:r w:rsidRPr="001F2AD4">
        <w:rPr>
          <w:sz w:val="28"/>
          <w:szCs w:val="28"/>
        </w:rPr>
        <w:t>способен осуществлять</w:t>
      </w:r>
      <w:r w:rsidRPr="001F2AD4">
        <w:rPr>
          <w:b/>
          <w:i/>
          <w:sz w:val="28"/>
          <w:szCs w:val="28"/>
        </w:rPr>
        <w:t xml:space="preserve"> </w:t>
      </w:r>
      <w:r w:rsidRPr="001F2AD4">
        <w:rPr>
          <w:sz w:val="28"/>
          <w:szCs w:val="28"/>
        </w:rPr>
        <w:t>сбор, классификацию, систематизацию и сохранение данных;</w:t>
      </w:r>
    </w:p>
    <w:p w14:paraId="1B93285E" w14:textId="77777777" w:rsidR="001F2AD4" w:rsidRPr="001F2AD4" w:rsidRDefault="001F2AD4" w:rsidP="001F2AD4">
      <w:pPr>
        <w:autoSpaceDE w:val="0"/>
        <w:autoSpaceDN w:val="0"/>
        <w:adjustRightInd w:val="0"/>
        <w:ind w:firstLine="709"/>
        <w:jc w:val="both"/>
        <w:rPr>
          <w:b/>
          <w:sz w:val="28"/>
          <w:szCs w:val="28"/>
        </w:rPr>
      </w:pPr>
      <w:r w:rsidRPr="001F2AD4">
        <w:rPr>
          <w:b/>
          <w:sz w:val="28"/>
          <w:szCs w:val="28"/>
        </w:rPr>
        <w:t>Профессиональные компетенции:</w:t>
      </w:r>
    </w:p>
    <w:p w14:paraId="778063D4" w14:textId="77777777" w:rsidR="001F2AD4" w:rsidRPr="001F2AD4" w:rsidRDefault="001F2AD4" w:rsidP="001F2AD4">
      <w:pPr>
        <w:widowControl w:val="0"/>
        <w:autoSpaceDE w:val="0"/>
        <w:autoSpaceDN w:val="0"/>
        <w:adjustRightInd w:val="0"/>
        <w:ind w:firstLine="709"/>
        <w:jc w:val="both"/>
        <w:rPr>
          <w:sz w:val="28"/>
          <w:szCs w:val="28"/>
        </w:rPr>
      </w:pPr>
      <w:r w:rsidRPr="001F2AD4">
        <w:rPr>
          <w:b/>
          <w:i/>
          <w:sz w:val="28"/>
          <w:szCs w:val="28"/>
        </w:rPr>
        <w:t xml:space="preserve">ПК-1 </w:t>
      </w:r>
      <w:r w:rsidRPr="001F2AD4">
        <w:rPr>
          <w:sz w:val="28"/>
          <w:szCs w:val="28"/>
        </w:rPr>
        <w:t xml:space="preserve">– способен разрабатывать программный код на языке </w:t>
      </w:r>
      <w:r w:rsidRPr="001F2AD4">
        <w:rPr>
          <w:sz w:val="28"/>
          <w:szCs w:val="28"/>
          <w:lang w:val="en-US"/>
        </w:rPr>
        <w:t>Python</w:t>
      </w:r>
      <w:r w:rsidRPr="001F2AD4">
        <w:rPr>
          <w:sz w:val="28"/>
          <w:szCs w:val="28"/>
        </w:rPr>
        <w:t xml:space="preserve"> для работы данными;</w:t>
      </w:r>
    </w:p>
    <w:p w14:paraId="1382B960" w14:textId="77777777" w:rsidR="001F2AD4" w:rsidRPr="001F2AD4" w:rsidRDefault="001F2AD4" w:rsidP="001F2AD4">
      <w:pPr>
        <w:widowControl w:val="0"/>
        <w:autoSpaceDE w:val="0"/>
        <w:autoSpaceDN w:val="0"/>
        <w:adjustRightInd w:val="0"/>
        <w:ind w:firstLine="709"/>
        <w:jc w:val="both"/>
        <w:rPr>
          <w:sz w:val="28"/>
          <w:szCs w:val="28"/>
        </w:rPr>
      </w:pPr>
      <w:r w:rsidRPr="001F2AD4">
        <w:rPr>
          <w:b/>
          <w:i/>
          <w:sz w:val="28"/>
          <w:szCs w:val="28"/>
        </w:rPr>
        <w:t>ПК-2</w:t>
      </w:r>
      <w:r w:rsidRPr="001F2AD4">
        <w:rPr>
          <w:sz w:val="28"/>
          <w:szCs w:val="28"/>
        </w:rPr>
        <w:t>– готов к применению средств языка программирования Python в объеме, необходимом для анализа данных.</w:t>
      </w:r>
    </w:p>
    <w:p w14:paraId="190E4702" w14:textId="77777777" w:rsidR="001F2AD4" w:rsidRPr="001F2AD4" w:rsidRDefault="001F2AD4" w:rsidP="001F2AD4">
      <w:pPr>
        <w:shd w:val="clear" w:color="auto" w:fill="FFFFFF"/>
        <w:tabs>
          <w:tab w:val="left" w:pos="709"/>
          <w:tab w:val="left" w:pos="993"/>
        </w:tabs>
        <w:ind w:firstLine="709"/>
        <w:contextualSpacing/>
        <w:jc w:val="both"/>
        <w:rPr>
          <w:iCs/>
          <w:sz w:val="28"/>
          <w:szCs w:val="28"/>
        </w:rPr>
      </w:pPr>
    </w:p>
    <w:p w14:paraId="53C6D4DE" w14:textId="77777777" w:rsidR="001F2AD4" w:rsidRPr="001F2AD4" w:rsidRDefault="001F2AD4" w:rsidP="00240697">
      <w:pPr>
        <w:numPr>
          <w:ilvl w:val="0"/>
          <w:numId w:val="23"/>
        </w:numPr>
        <w:autoSpaceDE w:val="0"/>
        <w:autoSpaceDN w:val="0"/>
        <w:adjustRightInd w:val="0"/>
        <w:ind w:left="0" w:firstLine="709"/>
        <w:contextualSpacing/>
        <w:jc w:val="both"/>
        <w:rPr>
          <w:b/>
          <w:sz w:val="28"/>
          <w:szCs w:val="28"/>
        </w:rPr>
      </w:pPr>
      <w:r w:rsidRPr="001F2AD4">
        <w:rPr>
          <w:b/>
          <w:sz w:val="28"/>
          <w:szCs w:val="28"/>
        </w:rPr>
        <w:t>Категория слушателей</w:t>
      </w:r>
    </w:p>
    <w:p w14:paraId="0DE12AE2" w14:textId="77777777" w:rsidR="001F2AD4" w:rsidRPr="001F2AD4" w:rsidRDefault="001F2AD4" w:rsidP="001F2AD4">
      <w:pPr>
        <w:ind w:firstLine="709"/>
        <w:jc w:val="both"/>
        <w:rPr>
          <w:sz w:val="28"/>
          <w:szCs w:val="28"/>
        </w:rPr>
      </w:pPr>
      <w:r w:rsidRPr="001F2AD4">
        <w:rPr>
          <w:sz w:val="28"/>
          <w:szCs w:val="28"/>
        </w:rPr>
        <w:t>3.1. Слушатели –</w:t>
      </w:r>
      <w:r w:rsidRPr="001F2AD4">
        <w:rPr>
          <w:rFonts w:ascii="Calibri" w:hAnsi="Calibri"/>
          <w:sz w:val="28"/>
          <w:szCs w:val="28"/>
        </w:rPr>
        <w:t xml:space="preserve"> </w:t>
      </w:r>
      <w:r w:rsidRPr="001F2AD4">
        <w:rPr>
          <w:sz w:val="28"/>
          <w:szCs w:val="28"/>
        </w:rPr>
        <w:t>представители различных сфер деятельности, в том числе нецифровых специальностей: руководители, экономисты, менеджеры, аналитики предприятий и другие категории населения, желающие повысить квалификацию в области программирования и анализа данных. Имеют высшее или среднее профессиональное образование.</w:t>
      </w:r>
    </w:p>
    <w:p w14:paraId="1236D89A" w14:textId="77777777" w:rsidR="001F2AD4" w:rsidRPr="001F2AD4" w:rsidRDefault="001F2AD4" w:rsidP="001F2AD4">
      <w:pPr>
        <w:ind w:firstLine="709"/>
        <w:jc w:val="both"/>
        <w:rPr>
          <w:sz w:val="28"/>
          <w:szCs w:val="28"/>
        </w:rPr>
      </w:pPr>
      <w:r w:rsidRPr="001F2AD4">
        <w:rPr>
          <w:sz w:val="28"/>
          <w:szCs w:val="28"/>
        </w:rPr>
        <w:t>3.2. Квалификация слушателей может быть различной, по возможности соответствовать требованиям профессиональн</w:t>
      </w:r>
      <w:r w:rsidRPr="001F2AD4">
        <w:rPr>
          <w:rFonts w:ascii="Calibri" w:hAnsi="Calibri"/>
          <w:sz w:val="28"/>
          <w:szCs w:val="28"/>
        </w:rPr>
        <w:t>ых</w:t>
      </w:r>
      <w:r w:rsidRPr="001F2AD4">
        <w:rPr>
          <w:sz w:val="28"/>
          <w:szCs w:val="28"/>
        </w:rPr>
        <w:t xml:space="preserve"> стандарт</w:t>
      </w:r>
      <w:r w:rsidRPr="001F2AD4">
        <w:rPr>
          <w:rFonts w:ascii="Calibri" w:hAnsi="Calibri"/>
          <w:sz w:val="28"/>
          <w:szCs w:val="28"/>
        </w:rPr>
        <w:t>ов:</w:t>
      </w:r>
      <w:r w:rsidRPr="001F2AD4">
        <w:rPr>
          <w:sz w:val="28"/>
          <w:szCs w:val="28"/>
        </w:rPr>
        <w:t xml:space="preserve"> </w:t>
      </w:r>
    </w:p>
    <w:p w14:paraId="5D203DC5" w14:textId="77777777" w:rsidR="001F2AD4" w:rsidRPr="001F2AD4" w:rsidRDefault="001F2AD4" w:rsidP="001F2AD4">
      <w:pPr>
        <w:ind w:firstLine="709"/>
        <w:jc w:val="both"/>
        <w:rPr>
          <w:sz w:val="28"/>
          <w:szCs w:val="28"/>
        </w:rPr>
      </w:pPr>
      <w:r w:rsidRPr="001F2AD4">
        <w:rPr>
          <w:sz w:val="28"/>
          <w:szCs w:val="28"/>
        </w:rPr>
        <w:t>«Программист» в части обобщенных трудовых (ОТФ) и трудовых функций (ТФ):</w:t>
      </w:r>
    </w:p>
    <w:p w14:paraId="38EEA6C1" w14:textId="77777777" w:rsidR="001F2AD4" w:rsidRPr="001F2AD4" w:rsidRDefault="001F2AD4" w:rsidP="001F2AD4">
      <w:pPr>
        <w:widowControl w:val="0"/>
        <w:autoSpaceDE w:val="0"/>
        <w:autoSpaceDN w:val="0"/>
        <w:adjustRightInd w:val="0"/>
        <w:ind w:firstLine="709"/>
        <w:jc w:val="both"/>
        <w:rPr>
          <w:sz w:val="28"/>
          <w:szCs w:val="28"/>
        </w:rPr>
      </w:pPr>
      <w:r w:rsidRPr="001F2AD4">
        <w:rPr>
          <w:sz w:val="28"/>
          <w:szCs w:val="28"/>
        </w:rPr>
        <w:t xml:space="preserve">ОТФ (А.3) – Разработка и отладка программного кода, </w:t>
      </w:r>
    </w:p>
    <w:p w14:paraId="367FFB14" w14:textId="77777777" w:rsidR="001F2AD4" w:rsidRPr="001F2AD4" w:rsidRDefault="001F2AD4" w:rsidP="001F2AD4">
      <w:pPr>
        <w:widowControl w:val="0"/>
        <w:autoSpaceDE w:val="0"/>
        <w:autoSpaceDN w:val="0"/>
        <w:adjustRightInd w:val="0"/>
        <w:ind w:firstLine="709"/>
        <w:jc w:val="both"/>
        <w:rPr>
          <w:sz w:val="28"/>
          <w:szCs w:val="28"/>
        </w:rPr>
      </w:pPr>
      <w:r w:rsidRPr="001F2AD4">
        <w:rPr>
          <w:sz w:val="28"/>
          <w:szCs w:val="28"/>
        </w:rPr>
        <w:t>ТФ (А/02.3) – Написание программного кода с использованием языков программирования, определения и манипулирования данными</w:t>
      </w:r>
    </w:p>
    <w:p w14:paraId="66CFF43F" w14:textId="77777777" w:rsidR="001F2AD4" w:rsidRPr="001F2AD4" w:rsidRDefault="001F2AD4" w:rsidP="001F2AD4">
      <w:pPr>
        <w:widowControl w:val="0"/>
        <w:autoSpaceDE w:val="0"/>
        <w:autoSpaceDN w:val="0"/>
        <w:adjustRightInd w:val="0"/>
        <w:ind w:firstLine="709"/>
        <w:jc w:val="both"/>
        <w:rPr>
          <w:sz w:val="28"/>
          <w:szCs w:val="28"/>
        </w:rPr>
      </w:pPr>
      <w:r w:rsidRPr="001F2AD4">
        <w:rPr>
          <w:sz w:val="28"/>
          <w:szCs w:val="28"/>
        </w:rPr>
        <w:t>«Бизнес-аналитик», в части обобщенных трудовых (ОТФ) и трудовых функций (ТФ):</w:t>
      </w:r>
    </w:p>
    <w:p w14:paraId="52DA07C0" w14:textId="77777777" w:rsidR="001F2AD4" w:rsidRPr="001F2AD4" w:rsidRDefault="001F2AD4" w:rsidP="001F2AD4">
      <w:pPr>
        <w:widowControl w:val="0"/>
        <w:autoSpaceDE w:val="0"/>
        <w:autoSpaceDN w:val="0"/>
        <w:adjustRightInd w:val="0"/>
        <w:ind w:firstLine="709"/>
        <w:jc w:val="both"/>
        <w:rPr>
          <w:sz w:val="28"/>
          <w:szCs w:val="28"/>
        </w:rPr>
      </w:pPr>
      <w:r w:rsidRPr="001F2AD4">
        <w:rPr>
          <w:sz w:val="28"/>
          <w:szCs w:val="28"/>
        </w:rPr>
        <w:t xml:space="preserve"> ОТФ (Д.6) – Обоснование решений, </w:t>
      </w:r>
    </w:p>
    <w:p w14:paraId="11683C0D" w14:textId="77777777" w:rsidR="001F2AD4" w:rsidRPr="001F2AD4" w:rsidRDefault="001F2AD4" w:rsidP="001F2AD4">
      <w:pPr>
        <w:widowControl w:val="0"/>
        <w:autoSpaceDE w:val="0"/>
        <w:autoSpaceDN w:val="0"/>
        <w:adjustRightInd w:val="0"/>
        <w:ind w:firstLine="709"/>
        <w:jc w:val="both"/>
        <w:rPr>
          <w:sz w:val="28"/>
          <w:szCs w:val="28"/>
        </w:rPr>
      </w:pPr>
      <w:r w:rsidRPr="001F2AD4">
        <w:rPr>
          <w:sz w:val="28"/>
          <w:szCs w:val="28"/>
        </w:rPr>
        <w:t>ТФ (Д/01.6) – Формирование возможный решений на основе разработанных для них целевых показателей, ТФ (Д/02.6) – анализ, обоснование и выбор решения.</w:t>
      </w:r>
    </w:p>
    <w:p w14:paraId="66D47664" w14:textId="77777777" w:rsidR="001F2AD4" w:rsidRPr="001F2AD4" w:rsidRDefault="001F2AD4" w:rsidP="00240697">
      <w:pPr>
        <w:numPr>
          <w:ilvl w:val="1"/>
          <w:numId w:val="13"/>
        </w:numPr>
        <w:tabs>
          <w:tab w:val="left" w:pos="1134"/>
        </w:tabs>
        <w:ind w:left="0" w:firstLine="709"/>
        <w:jc w:val="both"/>
        <w:rPr>
          <w:sz w:val="28"/>
          <w:szCs w:val="28"/>
        </w:rPr>
      </w:pPr>
      <w:r w:rsidRPr="001F2AD4">
        <w:rPr>
          <w:sz w:val="28"/>
          <w:szCs w:val="28"/>
        </w:rPr>
        <w:t>Наличие опыта профессиональной деятельности в области программирования приветствуется, но не обязательно.</w:t>
      </w:r>
    </w:p>
    <w:p w14:paraId="7FCED8F4" w14:textId="798C379F" w:rsidR="001F2AD4" w:rsidRPr="001F2AD4" w:rsidRDefault="001F2AD4" w:rsidP="00240697">
      <w:pPr>
        <w:numPr>
          <w:ilvl w:val="1"/>
          <w:numId w:val="13"/>
        </w:numPr>
        <w:tabs>
          <w:tab w:val="left" w:pos="1134"/>
        </w:tabs>
        <w:autoSpaceDE w:val="0"/>
        <w:autoSpaceDN w:val="0"/>
        <w:adjustRightInd w:val="0"/>
        <w:ind w:left="0" w:firstLine="709"/>
        <w:jc w:val="both"/>
        <w:rPr>
          <w:rFonts w:eastAsiaTheme="minorHAnsi"/>
          <w:b/>
          <w:sz w:val="28"/>
          <w:szCs w:val="28"/>
          <w:lang w:eastAsia="en-US"/>
        </w:rPr>
      </w:pPr>
      <w:r w:rsidRPr="001F2AD4">
        <w:rPr>
          <w:sz w:val="28"/>
          <w:szCs w:val="28"/>
        </w:rPr>
        <w:t>Необходимо владение знаниями и умениями (предварительное освоение) в области математики и информатики в объеме программы средней школы, иметь начальное представление о статистической обработке данных.</w:t>
      </w:r>
      <w:r w:rsidRPr="001F2AD4">
        <w:rPr>
          <w:rFonts w:eastAsiaTheme="minorHAnsi"/>
          <w:b/>
          <w:sz w:val="28"/>
          <w:szCs w:val="28"/>
          <w:lang w:eastAsia="en-US"/>
        </w:rPr>
        <w:t xml:space="preserve"> </w:t>
      </w:r>
    </w:p>
    <w:p w14:paraId="0E45DA08" w14:textId="77777777" w:rsidR="001F2AD4" w:rsidRPr="001F2AD4" w:rsidRDefault="001F2AD4" w:rsidP="001F2AD4">
      <w:pPr>
        <w:jc w:val="both"/>
        <w:rPr>
          <w:b/>
          <w:sz w:val="22"/>
          <w:szCs w:val="22"/>
        </w:rPr>
      </w:pPr>
    </w:p>
    <w:p w14:paraId="28CA0BDF" w14:textId="77777777" w:rsidR="001F2AD4" w:rsidRPr="001F2AD4" w:rsidRDefault="001F2AD4" w:rsidP="00240697">
      <w:pPr>
        <w:numPr>
          <w:ilvl w:val="0"/>
          <w:numId w:val="13"/>
        </w:numPr>
        <w:shd w:val="clear" w:color="auto" w:fill="FFFFFF"/>
        <w:ind w:left="0" w:firstLine="0"/>
        <w:contextualSpacing/>
        <w:jc w:val="both"/>
        <w:rPr>
          <w:b/>
          <w:sz w:val="28"/>
          <w:szCs w:val="28"/>
        </w:rPr>
      </w:pPr>
      <w:r w:rsidRPr="001F2AD4">
        <w:rPr>
          <w:b/>
          <w:sz w:val="28"/>
          <w:szCs w:val="28"/>
        </w:rPr>
        <w:t>Учебный план программы «Основы программирования и анализа данных на Python»</w:t>
      </w:r>
    </w:p>
    <w:p w14:paraId="6A362EDE" w14:textId="4655D362" w:rsidR="001F2AD4" w:rsidRDefault="001F2AD4">
      <w:pPr>
        <w:spacing w:after="200" w:line="276" w:lineRule="auto"/>
        <w:rPr>
          <w:b/>
          <w:sz w:val="28"/>
          <w:szCs w:val="28"/>
        </w:rPr>
      </w:pPr>
      <w:r>
        <w:rPr>
          <w:b/>
          <w:sz w:val="28"/>
          <w:szCs w:val="28"/>
        </w:rPr>
        <w:br w:type="page"/>
      </w:r>
    </w:p>
    <w:p w14:paraId="659B281F" w14:textId="77777777" w:rsidR="001F2AD4" w:rsidRPr="001F2AD4" w:rsidRDefault="001F2AD4" w:rsidP="001F2AD4">
      <w:pPr>
        <w:shd w:val="clear" w:color="auto" w:fill="FFFFFF"/>
        <w:tabs>
          <w:tab w:val="left" w:pos="709"/>
          <w:tab w:val="left" w:pos="993"/>
        </w:tabs>
        <w:jc w:val="both"/>
        <w:rPr>
          <w:b/>
          <w:sz w:val="28"/>
          <w:szCs w:val="28"/>
        </w:rPr>
      </w:pPr>
    </w:p>
    <w:tbl>
      <w:tblPr>
        <w:tblStyle w:val="32"/>
        <w:tblW w:w="0" w:type="auto"/>
        <w:tblLook w:val="04A0" w:firstRow="1" w:lastRow="0" w:firstColumn="1" w:lastColumn="0" w:noHBand="0" w:noVBand="1"/>
      </w:tblPr>
      <w:tblGrid>
        <w:gridCol w:w="559"/>
        <w:gridCol w:w="2803"/>
        <w:gridCol w:w="950"/>
        <w:gridCol w:w="1297"/>
        <w:gridCol w:w="1812"/>
        <w:gridCol w:w="2067"/>
      </w:tblGrid>
      <w:tr w:rsidR="001F2AD4" w:rsidRPr="001F2AD4" w14:paraId="53BFB005" w14:textId="77777777" w:rsidTr="001F2AD4">
        <w:trPr>
          <w:trHeight w:val="270"/>
        </w:trPr>
        <w:tc>
          <w:tcPr>
            <w:tcW w:w="560" w:type="dxa"/>
            <w:vMerge w:val="restart"/>
          </w:tcPr>
          <w:p w14:paraId="3BB0F814" w14:textId="77777777" w:rsidR="001F2AD4" w:rsidRPr="001F2AD4" w:rsidRDefault="001F2AD4" w:rsidP="001F2AD4">
            <w:pPr>
              <w:rPr>
                <w:bCs/>
                <w:lang w:eastAsia="en-US"/>
              </w:rPr>
            </w:pPr>
            <w:r w:rsidRPr="001F2AD4">
              <w:rPr>
                <w:bCs/>
                <w:lang w:eastAsia="en-US"/>
              </w:rPr>
              <w:t>№ п/п</w:t>
            </w:r>
          </w:p>
        </w:tc>
        <w:tc>
          <w:tcPr>
            <w:tcW w:w="2842" w:type="dxa"/>
            <w:vMerge w:val="restart"/>
          </w:tcPr>
          <w:p w14:paraId="0F29F3A8" w14:textId="77777777" w:rsidR="001F2AD4" w:rsidRPr="001F2AD4" w:rsidRDefault="001F2AD4" w:rsidP="001F2AD4">
            <w:pPr>
              <w:jc w:val="center"/>
              <w:rPr>
                <w:bCs/>
                <w:lang w:eastAsia="en-US"/>
              </w:rPr>
            </w:pPr>
            <w:r w:rsidRPr="001F2AD4">
              <w:rPr>
                <w:bCs/>
                <w:lang w:eastAsia="en-US"/>
              </w:rPr>
              <w:t xml:space="preserve">Модуль </w:t>
            </w:r>
          </w:p>
        </w:tc>
        <w:tc>
          <w:tcPr>
            <w:tcW w:w="955" w:type="dxa"/>
            <w:vMerge w:val="restart"/>
          </w:tcPr>
          <w:p w14:paraId="57752615" w14:textId="77777777" w:rsidR="001F2AD4" w:rsidRPr="001F2AD4" w:rsidRDefault="001F2AD4" w:rsidP="001F2AD4">
            <w:pPr>
              <w:rPr>
                <w:bCs/>
                <w:lang w:eastAsia="en-US"/>
              </w:rPr>
            </w:pPr>
            <w:r w:rsidRPr="001F2AD4">
              <w:rPr>
                <w:bCs/>
                <w:lang w:eastAsia="en-US"/>
              </w:rPr>
              <w:t>Всего, час</w:t>
            </w:r>
          </w:p>
        </w:tc>
        <w:tc>
          <w:tcPr>
            <w:tcW w:w="5219" w:type="dxa"/>
            <w:gridSpan w:val="3"/>
          </w:tcPr>
          <w:p w14:paraId="4442DA5B" w14:textId="77777777" w:rsidR="001F2AD4" w:rsidRPr="001F2AD4" w:rsidRDefault="001F2AD4" w:rsidP="001F2AD4">
            <w:pPr>
              <w:jc w:val="center"/>
              <w:rPr>
                <w:bCs/>
                <w:lang w:eastAsia="en-US"/>
              </w:rPr>
            </w:pPr>
            <w:r w:rsidRPr="001F2AD4">
              <w:rPr>
                <w:bCs/>
                <w:lang w:eastAsia="en-US"/>
              </w:rPr>
              <w:t>Виды учебных занятий</w:t>
            </w:r>
          </w:p>
        </w:tc>
      </w:tr>
      <w:tr w:rsidR="001F2AD4" w:rsidRPr="001F2AD4" w14:paraId="0E8DA21F" w14:textId="77777777" w:rsidTr="001F2AD4">
        <w:trPr>
          <w:trHeight w:val="270"/>
        </w:trPr>
        <w:tc>
          <w:tcPr>
            <w:tcW w:w="560" w:type="dxa"/>
            <w:vMerge/>
          </w:tcPr>
          <w:p w14:paraId="7BD09D49" w14:textId="77777777" w:rsidR="001F2AD4" w:rsidRPr="001F2AD4" w:rsidRDefault="001F2AD4" w:rsidP="001F2AD4">
            <w:pPr>
              <w:rPr>
                <w:bCs/>
                <w:lang w:eastAsia="en-US"/>
              </w:rPr>
            </w:pPr>
          </w:p>
        </w:tc>
        <w:tc>
          <w:tcPr>
            <w:tcW w:w="2842" w:type="dxa"/>
            <w:vMerge/>
          </w:tcPr>
          <w:p w14:paraId="0D2EE1D3" w14:textId="77777777" w:rsidR="001F2AD4" w:rsidRPr="001F2AD4" w:rsidRDefault="001F2AD4" w:rsidP="001F2AD4">
            <w:pPr>
              <w:jc w:val="center"/>
              <w:rPr>
                <w:bCs/>
                <w:lang w:eastAsia="en-US"/>
              </w:rPr>
            </w:pPr>
          </w:p>
        </w:tc>
        <w:tc>
          <w:tcPr>
            <w:tcW w:w="955" w:type="dxa"/>
            <w:vMerge/>
            <w:vAlign w:val="center"/>
          </w:tcPr>
          <w:p w14:paraId="5A9A0922" w14:textId="77777777" w:rsidR="001F2AD4" w:rsidRPr="001F2AD4" w:rsidRDefault="001F2AD4" w:rsidP="001F2AD4">
            <w:pPr>
              <w:rPr>
                <w:bCs/>
                <w:lang w:eastAsia="en-US"/>
              </w:rPr>
            </w:pPr>
          </w:p>
        </w:tc>
        <w:tc>
          <w:tcPr>
            <w:tcW w:w="1319" w:type="dxa"/>
          </w:tcPr>
          <w:p w14:paraId="625D4101" w14:textId="77777777" w:rsidR="001F2AD4" w:rsidRPr="001F2AD4" w:rsidRDefault="001F2AD4" w:rsidP="001F2AD4">
            <w:pPr>
              <w:rPr>
                <w:bCs/>
                <w:lang w:eastAsia="en-US"/>
              </w:rPr>
            </w:pPr>
            <w:r w:rsidRPr="001F2AD4">
              <w:rPr>
                <w:bCs/>
                <w:lang w:eastAsia="en-US"/>
              </w:rPr>
              <w:t>лекции</w:t>
            </w:r>
          </w:p>
        </w:tc>
        <w:tc>
          <w:tcPr>
            <w:tcW w:w="1825" w:type="dxa"/>
          </w:tcPr>
          <w:p w14:paraId="2E93B388" w14:textId="77777777" w:rsidR="001F2AD4" w:rsidRPr="001F2AD4" w:rsidRDefault="001F2AD4" w:rsidP="001F2AD4">
            <w:pPr>
              <w:rPr>
                <w:bCs/>
                <w:lang w:eastAsia="en-US"/>
              </w:rPr>
            </w:pPr>
            <w:r w:rsidRPr="001F2AD4">
              <w:rPr>
                <w:bCs/>
                <w:lang w:eastAsia="en-US"/>
              </w:rPr>
              <w:t>практические занятия</w:t>
            </w:r>
          </w:p>
        </w:tc>
        <w:tc>
          <w:tcPr>
            <w:tcW w:w="2075" w:type="dxa"/>
          </w:tcPr>
          <w:p w14:paraId="735B3F05" w14:textId="77777777" w:rsidR="001F2AD4" w:rsidRPr="001F2AD4" w:rsidRDefault="001F2AD4" w:rsidP="001F2AD4">
            <w:pPr>
              <w:rPr>
                <w:bCs/>
                <w:lang w:eastAsia="en-US"/>
              </w:rPr>
            </w:pPr>
            <w:r w:rsidRPr="001F2AD4">
              <w:rPr>
                <w:bCs/>
                <w:lang w:eastAsia="en-US"/>
              </w:rPr>
              <w:t>самостоятельная работа</w:t>
            </w:r>
          </w:p>
        </w:tc>
      </w:tr>
      <w:tr w:rsidR="001F2AD4" w:rsidRPr="001F2AD4" w14:paraId="06B5BCE6" w14:textId="77777777" w:rsidTr="001F2AD4">
        <w:trPr>
          <w:trHeight w:val="270"/>
        </w:trPr>
        <w:tc>
          <w:tcPr>
            <w:tcW w:w="560" w:type="dxa"/>
          </w:tcPr>
          <w:p w14:paraId="6A914A1D" w14:textId="77777777" w:rsidR="001F2AD4" w:rsidRPr="001F2AD4" w:rsidRDefault="001F2AD4" w:rsidP="001F2AD4">
            <w:pPr>
              <w:rPr>
                <w:bCs/>
                <w:lang w:eastAsia="en-US"/>
              </w:rPr>
            </w:pPr>
            <w:r w:rsidRPr="001F2AD4">
              <w:rPr>
                <w:bCs/>
                <w:lang w:eastAsia="en-US"/>
              </w:rPr>
              <w:t>1</w:t>
            </w:r>
          </w:p>
        </w:tc>
        <w:tc>
          <w:tcPr>
            <w:tcW w:w="2842" w:type="dxa"/>
          </w:tcPr>
          <w:p w14:paraId="62D525FB" w14:textId="77777777" w:rsidR="001F2AD4" w:rsidRPr="001F2AD4" w:rsidRDefault="001F2AD4" w:rsidP="001F2AD4">
            <w:pPr>
              <w:rPr>
                <w:bCs/>
                <w:lang w:eastAsia="en-US"/>
              </w:rPr>
            </w:pPr>
            <w:r w:rsidRPr="001F2AD4">
              <w:rPr>
                <w:bCs/>
                <w:lang w:eastAsia="en-US"/>
              </w:rPr>
              <w:t>Вводное занятие, входной контроль</w:t>
            </w:r>
          </w:p>
        </w:tc>
        <w:tc>
          <w:tcPr>
            <w:tcW w:w="955" w:type="dxa"/>
            <w:vAlign w:val="center"/>
          </w:tcPr>
          <w:p w14:paraId="261EFA28" w14:textId="77777777" w:rsidR="001F2AD4" w:rsidRPr="001F2AD4" w:rsidRDefault="001F2AD4" w:rsidP="001F2AD4">
            <w:pPr>
              <w:jc w:val="center"/>
              <w:rPr>
                <w:bCs/>
                <w:lang w:eastAsia="en-US"/>
              </w:rPr>
            </w:pPr>
            <w:r w:rsidRPr="001F2AD4">
              <w:rPr>
                <w:bCs/>
                <w:lang w:eastAsia="en-US"/>
              </w:rPr>
              <w:t>4</w:t>
            </w:r>
          </w:p>
        </w:tc>
        <w:tc>
          <w:tcPr>
            <w:tcW w:w="1319" w:type="dxa"/>
          </w:tcPr>
          <w:p w14:paraId="0D6FA08F" w14:textId="77777777" w:rsidR="001F2AD4" w:rsidRPr="001F2AD4" w:rsidRDefault="001F2AD4" w:rsidP="001F2AD4">
            <w:pPr>
              <w:jc w:val="center"/>
              <w:rPr>
                <w:bCs/>
                <w:lang w:eastAsia="en-US"/>
              </w:rPr>
            </w:pPr>
          </w:p>
        </w:tc>
        <w:tc>
          <w:tcPr>
            <w:tcW w:w="1825" w:type="dxa"/>
          </w:tcPr>
          <w:p w14:paraId="0E6F4121" w14:textId="77777777" w:rsidR="001F2AD4" w:rsidRPr="001F2AD4" w:rsidRDefault="001F2AD4" w:rsidP="001F2AD4">
            <w:pPr>
              <w:jc w:val="center"/>
              <w:rPr>
                <w:bCs/>
                <w:lang w:eastAsia="en-US"/>
              </w:rPr>
            </w:pPr>
            <w:r w:rsidRPr="001F2AD4">
              <w:rPr>
                <w:bCs/>
                <w:lang w:eastAsia="en-US"/>
              </w:rPr>
              <w:t>4</w:t>
            </w:r>
          </w:p>
        </w:tc>
        <w:tc>
          <w:tcPr>
            <w:tcW w:w="2075" w:type="dxa"/>
          </w:tcPr>
          <w:p w14:paraId="5D2244C9" w14:textId="77777777" w:rsidR="001F2AD4" w:rsidRPr="001F2AD4" w:rsidRDefault="001F2AD4" w:rsidP="001F2AD4">
            <w:pPr>
              <w:rPr>
                <w:bCs/>
                <w:lang w:eastAsia="en-US"/>
              </w:rPr>
            </w:pPr>
          </w:p>
        </w:tc>
      </w:tr>
      <w:tr w:rsidR="001F2AD4" w:rsidRPr="001F2AD4" w14:paraId="0D9683CD" w14:textId="77777777" w:rsidTr="001F2AD4">
        <w:tc>
          <w:tcPr>
            <w:tcW w:w="560" w:type="dxa"/>
          </w:tcPr>
          <w:p w14:paraId="051C69EC" w14:textId="77777777" w:rsidR="001F2AD4" w:rsidRPr="001F2AD4" w:rsidRDefault="001F2AD4" w:rsidP="001F2AD4">
            <w:pPr>
              <w:rPr>
                <w:rFonts w:ascii="Calibri" w:hAnsi="Calibri"/>
                <w:bCs/>
              </w:rPr>
            </w:pPr>
            <w:r w:rsidRPr="001F2AD4">
              <w:rPr>
                <w:rFonts w:ascii="Calibri" w:hAnsi="Calibri"/>
                <w:bCs/>
              </w:rPr>
              <w:t>2</w:t>
            </w:r>
          </w:p>
        </w:tc>
        <w:tc>
          <w:tcPr>
            <w:tcW w:w="2842" w:type="dxa"/>
          </w:tcPr>
          <w:p w14:paraId="2E183636" w14:textId="77777777" w:rsidR="001F2AD4" w:rsidRPr="001F2AD4" w:rsidRDefault="001F2AD4" w:rsidP="001F2AD4">
            <w:pPr>
              <w:rPr>
                <w:bCs/>
              </w:rPr>
            </w:pPr>
            <w:r w:rsidRPr="001F2AD4">
              <w:rPr>
                <w:bCs/>
              </w:rPr>
              <w:t xml:space="preserve">Модуль 1. </w:t>
            </w:r>
          </w:p>
          <w:p w14:paraId="71E48749" w14:textId="77777777" w:rsidR="001F2AD4" w:rsidRPr="001F2AD4" w:rsidRDefault="001F2AD4" w:rsidP="001F2AD4">
            <w:pPr>
              <w:rPr>
                <w:bCs/>
              </w:rPr>
            </w:pPr>
            <w:r w:rsidRPr="001F2AD4">
              <w:rPr>
                <w:bCs/>
              </w:rPr>
              <w:t>Основы программирования на Python</w:t>
            </w:r>
          </w:p>
        </w:tc>
        <w:tc>
          <w:tcPr>
            <w:tcW w:w="955" w:type="dxa"/>
            <w:vAlign w:val="center"/>
          </w:tcPr>
          <w:p w14:paraId="6726FB45" w14:textId="77777777" w:rsidR="001F2AD4" w:rsidRPr="001F2AD4" w:rsidRDefault="001F2AD4" w:rsidP="001F2AD4">
            <w:pPr>
              <w:jc w:val="center"/>
              <w:rPr>
                <w:bCs/>
              </w:rPr>
            </w:pPr>
            <w:r w:rsidRPr="001F2AD4">
              <w:rPr>
                <w:bCs/>
              </w:rPr>
              <w:t>34</w:t>
            </w:r>
          </w:p>
        </w:tc>
        <w:tc>
          <w:tcPr>
            <w:tcW w:w="1319" w:type="dxa"/>
            <w:vAlign w:val="center"/>
          </w:tcPr>
          <w:p w14:paraId="5D827ABA" w14:textId="77777777" w:rsidR="001F2AD4" w:rsidRPr="001F2AD4" w:rsidRDefault="001F2AD4" w:rsidP="001F2AD4">
            <w:pPr>
              <w:jc w:val="center"/>
              <w:rPr>
                <w:bCs/>
              </w:rPr>
            </w:pPr>
            <w:r w:rsidRPr="001F2AD4">
              <w:rPr>
                <w:bCs/>
              </w:rPr>
              <w:t>6</w:t>
            </w:r>
          </w:p>
        </w:tc>
        <w:tc>
          <w:tcPr>
            <w:tcW w:w="1825" w:type="dxa"/>
            <w:vAlign w:val="center"/>
          </w:tcPr>
          <w:p w14:paraId="71AB2AA7" w14:textId="77777777" w:rsidR="001F2AD4" w:rsidRPr="001F2AD4" w:rsidRDefault="001F2AD4" w:rsidP="001F2AD4">
            <w:pPr>
              <w:jc w:val="center"/>
              <w:rPr>
                <w:bCs/>
                <w:color w:val="000000"/>
              </w:rPr>
            </w:pPr>
            <w:r w:rsidRPr="001F2AD4">
              <w:rPr>
                <w:bCs/>
                <w:color w:val="000000"/>
              </w:rPr>
              <w:t>7</w:t>
            </w:r>
          </w:p>
        </w:tc>
        <w:tc>
          <w:tcPr>
            <w:tcW w:w="2075" w:type="dxa"/>
            <w:vAlign w:val="center"/>
          </w:tcPr>
          <w:p w14:paraId="4E9036E3" w14:textId="77777777" w:rsidR="001F2AD4" w:rsidRPr="001F2AD4" w:rsidRDefault="001F2AD4" w:rsidP="001F2AD4">
            <w:pPr>
              <w:jc w:val="center"/>
              <w:rPr>
                <w:bCs/>
              </w:rPr>
            </w:pPr>
            <w:r w:rsidRPr="001F2AD4">
              <w:rPr>
                <w:bCs/>
              </w:rPr>
              <w:t>21</w:t>
            </w:r>
          </w:p>
        </w:tc>
      </w:tr>
      <w:tr w:rsidR="001F2AD4" w:rsidRPr="001F2AD4" w14:paraId="1FF88544" w14:textId="77777777" w:rsidTr="001F2AD4">
        <w:tc>
          <w:tcPr>
            <w:tcW w:w="560" w:type="dxa"/>
          </w:tcPr>
          <w:p w14:paraId="624B0113" w14:textId="77777777" w:rsidR="001F2AD4" w:rsidRPr="001F2AD4" w:rsidRDefault="001F2AD4" w:rsidP="001F2AD4">
            <w:pPr>
              <w:rPr>
                <w:rFonts w:ascii="Calibri" w:hAnsi="Calibri"/>
                <w:bCs/>
              </w:rPr>
            </w:pPr>
            <w:r w:rsidRPr="001F2AD4">
              <w:rPr>
                <w:rFonts w:ascii="Calibri" w:hAnsi="Calibri"/>
                <w:bCs/>
              </w:rPr>
              <w:t>3</w:t>
            </w:r>
          </w:p>
        </w:tc>
        <w:tc>
          <w:tcPr>
            <w:tcW w:w="2842" w:type="dxa"/>
          </w:tcPr>
          <w:p w14:paraId="7275192E" w14:textId="77777777" w:rsidR="001F2AD4" w:rsidRPr="001F2AD4" w:rsidRDefault="001F2AD4" w:rsidP="001F2AD4">
            <w:pPr>
              <w:rPr>
                <w:bCs/>
              </w:rPr>
            </w:pPr>
            <w:r w:rsidRPr="001F2AD4">
              <w:rPr>
                <w:bCs/>
              </w:rPr>
              <w:t>Модуль 2.</w:t>
            </w:r>
          </w:p>
          <w:p w14:paraId="1153ED67" w14:textId="24ECE93F" w:rsidR="001F2AD4" w:rsidRPr="001F2AD4" w:rsidRDefault="001F2AD4" w:rsidP="001F2AD4">
            <w:pPr>
              <w:rPr>
                <w:bCs/>
              </w:rPr>
            </w:pPr>
            <w:r w:rsidRPr="001F2AD4">
              <w:rPr>
                <w:bCs/>
              </w:rPr>
              <w:t>Инструменты Python для анализ</w:t>
            </w:r>
            <w:r>
              <w:rPr>
                <w:bCs/>
              </w:rPr>
              <w:t>а</w:t>
            </w:r>
            <w:r w:rsidRPr="001F2AD4">
              <w:rPr>
                <w:bCs/>
              </w:rPr>
              <w:t xml:space="preserve"> данных </w:t>
            </w:r>
          </w:p>
        </w:tc>
        <w:tc>
          <w:tcPr>
            <w:tcW w:w="955" w:type="dxa"/>
            <w:vAlign w:val="center"/>
          </w:tcPr>
          <w:p w14:paraId="5BC74D47" w14:textId="77777777" w:rsidR="001F2AD4" w:rsidRPr="001F2AD4" w:rsidRDefault="001F2AD4" w:rsidP="001F2AD4">
            <w:pPr>
              <w:jc w:val="center"/>
              <w:rPr>
                <w:bCs/>
                <w:lang w:val="en-US"/>
              </w:rPr>
            </w:pPr>
            <w:r w:rsidRPr="001F2AD4">
              <w:rPr>
                <w:bCs/>
              </w:rPr>
              <w:t>30</w:t>
            </w:r>
          </w:p>
        </w:tc>
        <w:tc>
          <w:tcPr>
            <w:tcW w:w="1319" w:type="dxa"/>
            <w:vAlign w:val="center"/>
          </w:tcPr>
          <w:p w14:paraId="07EC73DD" w14:textId="77777777" w:rsidR="001F2AD4" w:rsidRPr="001F2AD4" w:rsidRDefault="001F2AD4" w:rsidP="001F2AD4">
            <w:pPr>
              <w:jc w:val="center"/>
              <w:rPr>
                <w:bCs/>
                <w:lang w:val="en-US"/>
              </w:rPr>
            </w:pPr>
            <w:r w:rsidRPr="001F2AD4">
              <w:rPr>
                <w:bCs/>
              </w:rPr>
              <w:t>6</w:t>
            </w:r>
          </w:p>
        </w:tc>
        <w:tc>
          <w:tcPr>
            <w:tcW w:w="1825" w:type="dxa"/>
            <w:vAlign w:val="center"/>
          </w:tcPr>
          <w:p w14:paraId="15259B50" w14:textId="77777777" w:rsidR="001F2AD4" w:rsidRPr="001F2AD4" w:rsidRDefault="001F2AD4" w:rsidP="001F2AD4">
            <w:pPr>
              <w:jc w:val="center"/>
              <w:rPr>
                <w:bCs/>
                <w:color w:val="000000"/>
              </w:rPr>
            </w:pPr>
            <w:r w:rsidRPr="001F2AD4">
              <w:rPr>
                <w:bCs/>
                <w:color w:val="000000"/>
              </w:rPr>
              <w:t>6</w:t>
            </w:r>
          </w:p>
        </w:tc>
        <w:tc>
          <w:tcPr>
            <w:tcW w:w="2075" w:type="dxa"/>
            <w:vAlign w:val="center"/>
          </w:tcPr>
          <w:p w14:paraId="5EC3FE1D" w14:textId="77777777" w:rsidR="001F2AD4" w:rsidRPr="001F2AD4" w:rsidRDefault="001F2AD4" w:rsidP="001F2AD4">
            <w:pPr>
              <w:jc w:val="center"/>
              <w:rPr>
                <w:bCs/>
              </w:rPr>
            </w:pPr>
            <w:r w:rsidRPr="001F2AD4">
              <w:rPr>
                <w:bCs/>
              </w:rPr>
              <w:t>18</w:t>
            </w:r>
          </w:p>
        </w:tc>
      </w:tr>
      <w:tr w:rsidR="001F2AD4" w:rsidRPr="001F2AD4" w14:paraId="62ADE88A" w14:textId="77777777" w:rsidTr="001F2AD4">
        <w:tc>
          <w:tcPr>
            <w:tcW w:w="3402" w:type="dxa"/>
            <w:gridSpan w:val="2"/>
          </w:tcPr>
          <w:p w14:paraId="1C1D364E" w14:textId="77777777" w:rsidR="001F2AD4" w:rsidRPr="001F2AD4" w:rsidRDefault="001F2AD4" w:rsidP="001F2AD4">
            <w:pPr>
              <w:rPr>
                <w:bCs/>
                <w:lang w:eastAsia="en-US"/>
              </w:rPr>
            </w:pPr>
            <w:r w:rsidRPr="001F2AD4">
              <w:rPr>
                <w:bCs/>
                <w:lang w:eastAsia="en-US"/>
              </w:rPr>
              <w:t>Итоговая аттестация, в том числе, подготовка к аттестации</w:t>
            </w:r>
          </w:p>
        </w:tc>
        <w:tc>
          <w:tcPr>
            <w:tcW w:w="955" w:type="dxa"/>
          </w:tcPr>
          <w:p w14:paraId="27B91572" w14:textId="77777777" w:rsidR="001F2AD4" w:rsidRPr="001F2AD4" w:rsidRDefault="001F2AD4" w:rsidP="001F2AD4">
            <w:pPr>
              <w:jc w:val="center"/>
              <w:rPr>
                <w:bCs/>
                <w:lang w:eastAsia="en-US"/>
              </w:rPr>
            </w:pPr>
            <w:r w:rsidRPr="001F2AD4">
              <w:rPr>
                <w:bCs/>
                <w:lang w:eastAsia="en-US"/>
              </w:rPr>
              <w:t>4</w:t>
            </w:r>
          </w:p>
        </w:tc>
        <w:tc>
          <w:tcPr>
            <w:tcW w:w="5219" w:type="dxa"/>
            <w:gridSpan w:val="3"/>
          </w:tcPr>
          <w:p w14:paraId="0278785B" w14:textId="77777777" w:rsidR="001F2AD4" w:rsidRPr="001F2AD4" w:rsidRDefault="001F2AD4" w:rsidP="001F2AD4">
            <w:pPr>
              <w:jc w:val="center"/>
              <w:rPr>
                <w:bCs/>
                <w:lang w:eastAsia="en-US"/>
              </w:rPr>
            </w:pPr>
            <w:r w:rsidRPr="001F2AD4">
              <w:rPr>
                <w:bCs/>
                <w:lang w:eastAsia="en-US"/>
              </w:rPr>
              <w:t>экзамен</w:t>
            </w:r>
          </w:p>
        </w:tc>
      </w:tr>
    </w:tbl>
    <w:p w14:paraId="44BED9CA" w14:textId="77777777" w:rsidR="001F2AD4" w:rsidRPr="001F2AD4" w:rsidRDefault="001F2AD4" w:rsidP="001F2AD4">
      <w:pPr>
        <w:autoSpaceDE w:val="0"/>
        <w:autoSpaceDN w:val="0"/>
        <w:adjustRightInd w:val="0"/>
        <w:ind w:firstLine="709"/>
        <w:jc w:val="both"/>
        <w:rPr>
          <w:rFonts w:eastAsiaTheme="minorHAnsi"/>
          <w:sz w:val="28"/>
          <w:szCs w:val="28"/>
          <w:lang w:eastAsia="en-US"/>
        </w:rPr>
      </w:pPr>
    </w:p>
    <w:p w14:paraId="68B5FB30" w14:textId="77777777" w:rsidR="001F2AD4" w:rsidRPr="001F2AD4" w:rsidRDefault="001F2AD4" w:rsidP="00240697">
      <w:pPr>
        <w:numPr>
          <w:ilvl w:val="0"/>
          <w:numId w:val="13"/>
        </w:numPr>
        <w:tabs>
          <w:tab w:val="left" w:pos="993"/>
        </w:tabs>
        <w:autoSpaceDE w:val="0"/>
        <w:autoSpaceDN w:val="0"/>
        <w:adjustRightInd w:val="0"/>
        <w:spacing w:after="200" w:line="276" w:lineRule="auto"/>
        <w:contextualSpacing/>
        <w:jc w:val="both"/>
        <w:rPr>
          <w:rFonts w:eastAsia="Calibri"/>
          <w:b/>
          <w:sz w:val="28"/>
          <w:szCs w:val="28"/>
          <w:lang w:eastAsia="en-US"/>
        </w:rPr>
      </w:pPr>
      <w:r w:rsidRPr="001F2AD4">
        <w:rPr>
          <w:rFonts w:eastAsia="Calibri"/>
          <w:b/>
          <w:sz w:val="28"/>
          <w:szCs w:val="28"/>
          <w:lang w:eastAsia="en-US"/>
        </w:rPr>
        <w:t>Календарный план-график образовательной программы</w:t>
      </w:r>
    </w:p>
    <w:p w14:paraId="451ADA76" w14:textId="0C5F1F15" w:rsidR="001F2AD4" w:rsidRPr="001F2AD4" w:rsidRDefault="001F2AD4" w:rsidP="001F2AD4">
      <w:pPr>
        <w:tabs>
          <w:tab w:val="left" w:pos="993"/>
        </w:tabs>
        <w:autoSpaceDE w:val="0"/>
        <w:autoSpaceDN w:val="0"/>
        <w:adjustRightInd w:val="0"/>
        <w:contextualSpacing/>
        <w:jc w:val="both"/>
        <w:rPr>
          <w:rFonts w:eastAsia="Calibri"/>
          <w:sz w:val="28"/>
          <w:szCs w:val="28"/>
          <w:lang w:eastAsia="en-US"/>
        </w:rPr>
      </w:pPr>
    </w:p>
    <w:tbl>
      <w:tblPr>
        <w:tblW w:w="9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4753"/>
        <w:gridCol w:w="2050"/>
        <w:gridCol w:w="2384"/>
      </w:tblGrid>
      <w:tr w:rsidR="001F2AD4" w:rsidRPr="001F2AD4" w14:paraId="196C9EEF" w14:textId="77777777" w:rsidTr="001F2AD4">
        <w:trPr>
          <w:jc w:val="center"/>
        </w:trPr>
        <w:tc>
          <w:tcPr>
            <w:tcW w:w="565" w:type="dxa"/>
          </w:tcPr>
          <w:p w14:paraId="323BAB92" w14:textId="77777777" w:rsidR="001F2AD4" w:rsidRPr="001F2AD4" w:rsidRDefault="001F2AD4" w:rsidP="001F2AD4">
            <w:pPr>
              <w:jc w:val="center"/>
              <w:rPr>
                <w:b/>
                <w:lang w:eastAsia="en-US"/>
              </w:rPr>
            </w:pPr>
            <w:r w:rsidRPr="001F2AD4">
              <w:rPr>
                <w:b/>
                <w:lang w:eastAsia="en-US"/>
              </w:rPr>
              <w:t>№ п/п</w:t>
            </w:r>
          </w:p>
        </w:tc>
        <w:tc>
          <w:tcPr>
            <w:tcW w:w="4753" w:type="dxa"/>
          </w:tcPr>
          <w:p w14:paraId="3631DD8D" w14:textId="77777777" w:rsidR="001F2AD4" w:rsidRPr="001F2AD4" w:rsidRDefault="001F2AD4" w:rsidP="001F2AD4">
            <w:pPr>
              <w:jc w:val="center"/>
              <w:rPr>
                <w:b/>
                <w:lang w:eastAsia="en-US"/>
              </w:rPr>
            </w:pPr>
            <w:r w:rsidRPr="001F2AD4">
              <w:rPr>
                <w:b/>
                <w:lang w:eastAsia="en-US"/>
              </w:rPr>
              <w:t>Наименование учебных модулей</w:t>
            </w:r>
          </w:p>
        </w:tc>
        <w:tc>
          <w:tcPr>
            <w:tcW w:w="2050" w:type="dxa"/>
          </w:tcPr>
          <w:p w14:paraId="320D3813" w14:textId="77777777" w:rsidR="001F2AD4" w:rsidRPr="001F2AD4" w:rsidRDefault="001F2AD4" w:rsidP="001F2AD4">
            <w:pPr>
              <w:jc w:val="center"/>
              <w:rPr>
                <w:b/>
                <w:lang w:eastAsia="en-US"/>
              </w:rPr>
            </w:pPr>
            <w:r w:rsidRPr="001F2AD4">
              <w:rPr>
                <w:b/>
                <w:lang w:eastAsia="en-US"/>
              </w:rPr>
              <w:t>Трудоёмкость (час)</w:t>
            </w:r>
          </w:p>
        </w:tc>
        <w:tc>
          <w:tcPr>
            <w:tcW w:w="2384" w:type="dxa"/>
          </w:tcPr>
          <w:p w14:paraId="402D002D" w14:textId="77777777" w:rsidR="001F2AD4" w:rsidRPr="001F2AD4" w:rsidRDefault="001F2AD4" w:rsidP="001F2AD4">
            <w:pPr>
              <w:jc w:val="center"/>
              <w:rPr>
                <w:b/>
                <w:lang w:eastAsia="en-US"/>
              </w:rPr>
            </w:pPr>
            <w:r w:rsidRPr="001F2AD4">
              <w:rPr>
                <w:b/>
                <w:lang w:eastAsia="en-US"/>
              </w:rPr>
              <w:t>Сроки обучения</w:t>
            </w:r>
          </w:p>
        </w:tc>
      </w:tr>
      <w:tr w:rsidR="001F2AD4" w:rsidRPr="001F2AD4" w14:paraId="298208EA" w14:textId="77777777" w:rsidTr="001F2AD4">
        <w:trPr>
          <w:jc w:val="center"/>
        </w:trPr>
        <w:tc>
          <w:tcPr>
            <w:tcW w:w="565" w:type="dxa"/>
          </w:tcPr>
          <w:p w14:paraId="7719EF78" w14:textId="77777777" w:rsidR="001F2AD4" w:rsidRPr="001F2AD4" w:rsidRDefault="001F2AD4" w:rsidP="001F2AD4">
            <w:pPr>
              <w:jc w:val="center"/>
              <w:rPr>
                <w:lang w:eastAsia="en-US"/>
              </w:rPr>
            </w:pPr>
            <w:r w:rsidRPr="001F2AD4">
              <w:rPr>
                <w:lang w:eastAsia="en-US"/>
              </w:rPr>
              <w:t>1</w:t>
            </w:r>
          </w:p>
        </w:tc>
        <w:tc>
          <w:tcPr>
            <w:tcW w:w="4753" w:type="dxa"/>
          </w:tcPr>
          <w:p w14:paraId="3904B4B9" w14:textId="77777777" w:rsidR="001F2AD4" w:rsidRPr="001F2AD4" w:rsidRDefault="001F2AD4" w:rsidP="001F2AD4">
            <w:pPr>
              <w:rPr>
                <w:lang w:eastAsia="en-US"/>
              </w:rPr>
            </w:pPr>
            <w:r w:rsidRPr="001F2AD4">
              <w:rPr>
                <w:lang w:eastAsia="en-US"/>
              </w:rPr>
              <w:t>Вводное занятие. Входной контроль</w:t>
            </w:r>
          </w:p>
        </w:tc>
        <w:tc>
          <w:tcPr>
            <w:tcW w:w="2050" w:type="dxa"/>
          </w:tcPr>
          <w:p w14:paraId="0495E6DE" w14:textId="77777777" w:rsidR="001F2AD4" w:rsidRPr="001F2AD4" w:rsidRDefault="001F2AD4" w:rsidP="001F2AD4">
            <w:pPr>
              <w:jc w:val="center"/>
              <w:rPr>
                <w:lang w:eastAsia="en-US"/>
              </w:rPr>
            </w:pPr>
            <w:r w:rsidRPr="001F2AD4">
              <w:rPr>
                <w:lang w:eastAsia="en-US"/>
              </w:rPr>
              <w:t>4</w:t>
            </w:r>
          </w:p>
        </w:tc>
        <w:tc>
          <w:tcPr>
            <w:tcW w:w="2384" w:type="dxa"/>
          </w:tcPr>
          <w:p w14:paraId="05C674F8" w14:textId="77777777" w:rsidR="001F2AD4" w:rsidRPr="001F2AD4" w:rsidRDefault="001F2AD4" w:rsidP="001F2AD4">
            <w:pPr>
              <w:jc w:val="center"/>
              <w:rPr>
                <w:lang w:eastAsia="en-US"/>
              </w:rPr>
            </w:pPr>
            <w:r w:rsidRPr="001F2AD4">
              <w:rPr>
                <w:lang w:eastAsia="en-US"/>
              </w:rPr>
              <w:t>01.11.2020</w:t>
            </w:r>
          </w:p>
        </w:tc>
      </w:tr>
      <w:tr w:rsidR="001F2AD4" w:rsidRPr="001F2AD4" w14:paraId="0C86A7E5" w14:textId="77777777" w:rsidTr="001F2AD4">
        <w:trPr>
          <w:jc w:val="center"/>
        </w:trPr>
        <w:tc>
          <w:tcPr>
            <w:tcW w:w="565" w:type="dxa"/>
          </w:tcPr>
          <w:p w14:paraId="7C9CC309" w14:textId="77777777" w:rsidR="001F2AD4" w:rsidRPr="001F2AD4" w:rsidRDefault="001F2AD4" w:rsidP="001F2AD4">
            <w:pPr>
              <w:jc w:val="center"/>
              <w:rPr>
                <w:lang w:eastAsia="en-US"/>
              </w:rPr>
            </w:pPr>
            <w:r w:rsidRPr="001F2AD4">
              <w:rPr>
                <w:lang w:eastAsia="en-US"/>
              </w:rPr>
              <w:t>2</w:t>
            </w:r>
          </w:p>
        </w:tc>
        <w:tc>
          <w:tcPr>
            <w:tcW w:w="4753" w:type="dxa"/>
          </w:tcPr>
          <w:p w14:paraId="24F31BCB" w14:textId="77777777" w:rsidR="001F2AD4" w:rsidRPr="001F2AD4" w:rsidRDefault="001F2AD4" w:rsidP="001F2AD4">
            <w:pPr>
              <w:rPr>
                <w:lang w:eastAsia="en-US"/>
              </w:rPr>
            </w:pPr>
            <w:r w:rsidRPr="001F2AD4">
              <w:rPr>
                <w:lang w:eastAsia="en-US"/>
              </w:rPr>
              <w:t xml:space="preserve">Модуль 1. </w:t>
            </w:r>
            <w:r w:rsidRPr="001F2AD4">
              <w:rPr>
                <w:bCs/>
              </w:rPr>
              <w:t xml:space="preserve">Основы программирования на </w:t>
            </w:r>
            <w:r w:rsidRPr="001F2AD4">
              <w:rPr>
                <w:bCs/>
                <w:lang w:val="en-US"/>
              </w:rPr>
              <w:t>Python</w:t>
            </w:r>
          </w:p>
        </w:tc>
        <w:tc>
          <w:tcPr>
            <w:tcW w:w="2050" w:type="dxa"/>
          </w:tcPr>
          <w:p w14:paraId="1D7E0766" w14:textId="77777777" w:rsidR="001F2AD4" w:rsidRPr="001F2AD4" w:rsidRDefault="001F2AD4" w:rsidP="001F2AD4">
            <w:pPr>
              <w:jc w:val="center"/>
              <w:rPr>
                <w:lang w:val="en-US" w:eastAsia="en-US"/>
              </w:rPr>
            </w:pPr>
            <w:r w:rsidRPr="001F2AD4">
              <w:rPr>
                <w:lang w:val="en-US" w:eastAsia="en-US"/>
              </w:rPr>
              <w:t>34</w:t>
            </w:r>
          </w:p>
        </w:tc>
        <w:tc>
          <w:tcPr>
            <w:tcW w:w="2384" w:type="dxa"/>
          </w:tcPr>
          <w:p w14:paraId="06EEA6EE" w14:textId="77777777" w:rsidR="001F2AD4" w:rsidRPr="001F2AD4" w:rsidRDefault="001F2AD4" w:rsidP="001F2AD4">
            <w:pPr>
              <w:jc w:val="center"/>
              <w:rPr>
                <w:lang w:eastAsia="en-US"/>
              </w:rPr>
            </w:pPr>
            <w:r w:rsidRPr="001F2AD4">
              <w:rPr>
                <w:lang w:eastAsia="en-US"/>
              </w:rPr>
              <w:t>2.11.2020-</w:t>
            </w:r>
            <w:r w:rsidRPr="001F2AD4">
              <w:rPr>
                <w:lang w:val="en-US" w:eastAsia="en-US"/>
              </w:rPr>
              <w:t>7</w:t>
            </w:r>
            <w:r w:rsidRPr="001F2AD4">
              <w:rPr>
                <w:lang w:eastAsia="en-US"/>
              </w:rPr>
              <w:t>.11.2020</w:t>
            </w:r>
          </w:p>
        </w:tc>
      </w:tr>
      <w:tr w:rsidR="001F2AD4" w:rsidRPr="001F2AD4" w14:paraId="63DB453E" w14:textId="77777777" w:rsidTr="001F2AD4">
        <w:trPr>
          <w:jc w:val="center"/>
        </w:trPr>
        <w:tc>
          <w:tcPr>
            <w:tcW w:w="565" w:type="dxa"/>
          </w:tcPr>
          <w:p w14:paraId="24E3AED8" w14:textId="77777777" w:rsidR="001F2AD4" w:rsidRPr="001F2AD4" w:rsidRDefault="001F2AD4" w:rsidP="001F2AD4">
            <w:pPr>
              <w:jc w:val="center"/>
              <w:rPr>
                <w:lang w:eastAsia="en-US"/>
              </w:rPr>
            </w:pPr>
            <w:r w:rsidRPr="001F2AD4">
              <w:rPr>
                <w:lang w:eastAsia="en-US"/>
              </w:rPr>
              <w:t>3</w:t>
            </w:r>
          </w:p>
        </w:tc>
        <w:tc>
          <w:tcPr>
            <w:tcW w:w="4753" w:type="dxa"/>
          </w:tcPr>
          <w:p w14:paraId="4DB76637" w14:textId="77777777" w:rsidR="001F2AD4" w:rsidRPr="001F2AD4" w:rsidRDefault="001F2AD4" w:rsidP="001F2AD4">
            <w:pPr>
              <w:rPr>
                <w:lang w:eastAsia="en-US"/>
              </w:rPr>
            </w:pPr>
            <w:r w:rsidRPr="001F2AD4">
              <w:rPr>
                <w:lang w:eastAsia="en-US"/>
              </w:rPr>
              <w:t xml:space="preserve">Модуль 2. Инструменты </w:t>
            </w:r>
            <w:r w:rsidRPr="001F2AD4">
              <w:t xml:space="preserve">Python для анализа данных </w:t>
            </w:r>
          </w:p>
        </w:tc>
        <w:tc>
          <w:tcPr>
            <w:tcW w:w="2050" w:type="dxa"/>
          </w:tcPr>
          <w:p w14:paraId="0FD92C57" w14:textId="77777777" w:rsidR="001F2AD4" w:rsidRPr="001F2AD4" w:rsidRDefault="001F2AD4" w:rsidP="001F2AD4">
            <w:pPr>
              <w:jc w:val="center"/>
              <w:rPr>
                <w:lang w:val="en-US" w:eastAsia="en-US"/>
              </w:rPr>
            </w:pPr>
            <w:r w:rsidRPr="001F2AD4">
              <w:rPr>
                <w:lang w:val="en-US" w:eastAsia="en-US"/>
              </w:rPr>
              <w:t>30</w:t>
            </w:r>
          </w:p>
        </w:tc>
        <w:tc>
          <w:tcPr>
            <w:tcW w:w="2384" w:type="dxa"/>
          </w:tcPr>
          <w:p w14:paraId="1986CFB6" w14:textId="77777777" w:rsidR="001F2AD4" w:rsidRPr="001F2AD4" w:rsidRDefault="001F2AD4" w:rsidP="001F2AD4">
            <w:pPr>
              <w:jc w:val="center"/>
              <w:rPr>
                <w:lang w:eastAsia="en-US"/>
              </w:rPr>
            </w:pPr>
            <w:r w:rsidRPr="001F2AD4">
              <w:rPr>
                <w:lang w:val="en-US" w:eastAsia="en-US"/>
              </w:rPr>
              <w:t>8</w:t>
            </w:r>
            <w:r w:rsidRPr="001F2AD4">
              <w:rPr>
                <w:lang w:eastAsia="en-US"/>
              </w:rPr>
              <w:t>.11.2020-13.11.2020</w:t>
            </w:r>
          </w:p>
        </w:tc>
      </w:tr>
      <w:tr w:rsidR="001F2AD4" w:rsidRPr="001F2AD4" w14:paraId="134CC4BB" w14:textId="77777777" w:rsidTr="001F2AD4">
        <w:trPr>
          <w:jc w:val="center"/>
        </w:trPr>
        <w:tc>
          <w:tcPr>
            <w:tcW w:w="565" w:type="dxa"/>
          </w:tcPr>
          <w:p w14:paraId="6DFC4A57" w14:textId="77777777" w:rsidR="001F2AD4" w:rsidRPr="001F2AD4" w:rsidRDefault="001F2AD4" w:rsidP="001F2AD4">
            <w:pPr>
              <w:jc w:val="center"/>
              <w:rPr>
                <w:lang w:eastAsia="en-US"/>
              </w:rPr>
            </w:pPr>
            <w:r w:rsidRPr="001F2AD4">
              <w:rPr>
                <w:lang w:eastAsia="en-US"/>
              </w:rPr>
              <w:t>4</w:t>
            </w:r>
          </w:p>
        </w:tc>
        <w:tc>
          <w:tcPr>
            <w:tcW w:w="4753" w:type="dxa"/>
          </w:tcPr>
          <w:p w14:paraId="02BCDE40" w14:textId="77777777" w:rsidR="001F2AD4" w:rsidRPr="001F2AD4" w:rsidRDefault="001F2AD4" w:rsidP="001F2AD4">
            <w:pPr>
              <w:rPr>
                <w:lang w:eastAsia="en-US"/>
              </w:rPr>
            </w:pPr>
            <w:r w:rsidRPr="001F2AD4">
              <w:rPr>
                <w:lang w:eastAsia="en-US"/>
              </w:rPr>
              <w:t>Итоговая аттестация, включая подготовку к итоговой аттестации</w:t>
            </w:r>
          </w:p>
        </w:tc>
        <w:tc>
          <w:tcPr>
            <w:tcW w:w="2050" w:type="dxa"/>
          </w:tcPr>
          <w:p w14:paraId="22A6ED6E" w14:textId="77777777" w:rsidR="001F2AD4" w:rsidRPr="001F2AD4" w:rsidRDefault="001F2AD4" w:rsidP="001F2AD4">
            <w:pPr>
              <w:jc w:val="center"/>
              <w:rPr>
                <w:lang w:val="en-US" w:eastAsia="en-US"/>
              </w:rPr>
            </w:pPr>
            <w:r w:rsidRPr="001F2AD4">
              <w:rPr>
                <w:lang w:val="en-US" w:eastAsia="en-US"/>
              </w:rPr>
              <w:t>4</w:t>
            </w:r>
          </w:p>
        </w:tc>
        <w:tc>
          <w:tcPr>
            <w:tcW w:w="2384" w:type="dxa"/>
          </w:tcPr>
          <w:p w14:paraId="78EF66EF" w14:textId="77777777" w:rsidR="001F2AD4" w:rsidRPr="001F2AD4" w:rsidRDefault="001F2AD4" w:rsidP="001F2AD4">
            <w:pPr>
              <w:jc w:val="center"/>
              <w:rPr>
                <w:lang w:eastAsia="en-US"/>
              </w:rPr>
            </w:pPr>
            <w:r w:rsidRPr="001F2AD4">
              <w:rPr>
                <w:lang w:eastAsia="en-US"/>
              </w:rPr>
              <w:t>14.11.2020-15.11.2020</w:t>
            </w:r>
          </w:p>
        </w:tc>
      </w:tr>
      <w:tr w:rsidR="001F2AD4" w:rsidRPr="001F2AD4" w14:paraId="45AB00E6" w14:textId="77777777" w:rsidTr="001F2AD4">
        <w:trPr>
          <w:jc w:val="center"/>
        </w:trPr>
        <w:tc>
          <w:tcPr>
            <w:tcW w:w="5318" w:type="dxa"/>
            <w:gridSpan w:val="2"/>
          </w:tcPr>
          <w:p w14:paraId="0323EE9D" w14:textId="77777777" w:rsidR="001F2AD4" w:rsidRPr="001F2AD4" w:rsidRDefault="001F2AD4" w:rsidP="001F2AD4">
            <w:pPr>
              <w:jc w:val="center"/>
              <w:rPr>
                <w:lang w:eastAsia="en-US"/>
              </w:rPr>
            </w:pPr>
            <w:r w:rsidRPr="001F2AD4">
              <w:rPr>
                <w:lang w:eastAsia="en-US"/>
              </w:rPr>
              <w:t>Всего:</w:t>
            </w:r>
          </w:p>
        </w:tc>
        <w:tc>
          <w:tcPr>
            <w:tcW w:w="2050" w:type="dxa"/>
          </w:tcPr>
          <w:p w14:paraId="1485A4C0" w14:textId="77777777" w:rsidR="001F2AD4" w:rsidRPr="001F2AD4" w:rsidRDefault="001F2AD4" w:rsidP="001F2AD4">
            <w:pPr>
              <w:jc w:val="center"/>
              <w:rPr>
                <w:lang w:eastAsia="en-US"/>
              </w:rPr>
            </w:pPr>
            <w:r w:rsidRPr="001F2AD4">
              <w:rPr>
                <w:lang w:eastAsia="en-US"/>
              </w:rPr>
              <w:t>72</w:t>
            </w:r>
          </w:p>
        </w:tc>
        <w:tc>
          <w:tcPr>
            <w:tcW w:w="2384" w:type="dxa"/>
          </w:tcPr>
          <w:p w14:paraId="660E1791" w14:textId="77777777" w:rsidR="001F2AD4" w:rsidRPr="001F2AD4" w:rsidRDefault="001F2AD4" w:rsidP="001F2AD4">
            <w:pPr>
              <w:jc w:val="center"/>
              <w:rPr>
                <w:lang w:eastAsia="en-US"/>
              </w:rPr>
            </w:pPr>
          </w:p>
        </w:tc>
      </w:tr>
    </w:tbl>
    <w:p w14:paraId="4C4E4E9F" w14:textId="77777777" w:rsidR="001F2AD4" w:rsidRPr="001F2AD4" w:rsidRDefault="001F2AD4" w:rsidP="001F2AD4">
      <w:pPr>
        <w:tabs>
          <w:tab w:val="left" w:pos="993"/>
        </w:tabs>
        <w:autoSpaceDE w:val="0"/>
        <w:autoSpaceDN w:val="0"/>
        <w:adjustRightInd w:val="0"/>
        <w:contextualSpacing/>
        <w:rPr>
          <w:rFonts w:eastAsiaTheme="minorHAnsi"/>
          <w:sz w:val="28"/>
          <w:szCs w:val="28"/>
          <w:lang w:eastAsia="en-US"/>
        </w:rPr>
      </w:pPr>
    </w:p>
    <w:p w14:paraId="732B0625" w14:textId="77777777" w:rsidR="001F2AD4" w:rsidRPr="001F2AD4" w:rsidRDefault="001F2AD4" w:rsidP="00240697">
      <w:pPr>
        <w:numPr>
          <w:ilvl w:val="0"/>
          <w:numId w:val="13"/>
        </w:numPr>
        <w:shd w:val="clear" w:color="auto" w:fill="FFFFFF"/>
        <w:ind w:left="0" w:firstLine="0"/>
        <w:contextualSpacing/>
        <w:jc w:val="both"/>
        <w:rPr>
          <w:b/>
          <w:sz w:val="28"/>
          <w:szCs w:val="28"/>
        </w:rPr>
      </w:pPr>
      <w:r w:rsidRPr="001F2AD4">
        <w:rPr>
          <w:rFonts w:eastAsia="Calibri"/>
          <w:b/>
          <w:sz w:val="28"/>
          <w:szCs w:val="28"/>
          <w:lang w:eastAsia="en-US"/>
        </w:rPr>
        <w:t xml:space="preserve">Учебно-тематический план программы </w:t>
      </w:r>
      <w:r w:rsidRPr="001F2AD4">
        <w:rPr>
          <w:b/>
          <w:sz w:val="28"/>
          <w:szCs w:val="28"/>
        </w:rPr>
        <w:t>«Основы программирования и анализа данных на Python»</w:t>
      </w:r>
    </w:p>
    <w:p w14:paraId="5497B838" w14:textId="77777777" w:rsidR="001F2AD4" w:rsidRPr="001F2AD4" w:rsidRDefault="001F2AD4" w:rsidP="001F2AD4">
      <w:pPr>
        <w:tabs>
          <w:tab w:val="left" w:pos="993"/>
        </w:tabs>
        <w:autoSpaceDE w:val="0"/>
        <w:autoSpaceDN w:val="0"/>
        <w:adjustRightInd w:val="0"/>
        <w:jc w:val="both"/>
        <w:rPr>
          <w:rFonts w:eastAsia="Calibri"/>
          <w:b/>
          <w:sz w:val="28"/>
          <w:szCs w:val="28"/>
          <w:lang w:eastAsia="en-US"/>
        </w:rPr>
      </w:pPr>
    </w:p>
    <w:tbl>
      <w:tblPr>
        <w:tblW w:w="977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45" w:type="dxa"/>
          <w:right w:w="70" w:type="dxa"/>
        </w:tblCellMar>
        <w:tblLook w:val="04A0" w:firstRow="1" w:lastRow="0" w:firstColumn="1" w:lastColumn="0" w:noHBand="0" w:noVBand="1"/>
      </w:tblPr>
      <w:tblGrid>
        <w:gridCol w:w="567"/>
        <w:gridCol w:w="2835"/>
        <w:gridCol w:w="843"/>
        <w:gridCol w:w="1134"/>
        <w:gridCol w:w="1418"/>
        <w:gridCol w:w="1559"/>
        <w:gridCol w:w="1417"/>
      </w:tblGrid>
      <w:tr w:rsidR="001F2AD4" w:rsidRPr="001F2AD4" w14:paraId="4A027D67" w14:textId="77777777" w:rsidTr="001F2AD4">
        <w:trPr>
          <w:trHeight w:val="420"/>
          <w:jc w:val="center"/>
        </w:trPr>
        <w:tc>
          <w:tcPr>
            <w:tcW w:w="567"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5B832312" w14:textId="77777777" w:rsidR="001F2AD4" w:rsidRPr="001F2AD4" w:rsidRDefault="001F2AD4" w:rsidP="001F2AD4">
            <w:pPr>
              <w:jc w:val="center"/>
              <w:rPr>
                <w:bCs/>
                <w:lang w:eastAsia="en-US"/>
              </w:rPr>
            </w:pPr>
            <w:r w:rsidRPr="001F2AD4">
              <w:rPr>
                <w:bCs/>
                <w:lang w:eastAsia="en-US"/>
              </w:rPr>
              <w:t>№</w:t>
            </w:r>
          </w:p>
        </w:tc>
        <w:tc>
          <w:tcPr>
            <w:tcW w:w="2835"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50E54480" w14:textId="77777777" w:rsidR="001F2AD4" w:rsidRPr="001F2AD4" w:rsidRDefault="001F2AD4" w:rsidP="001F2AD4">
            <w:pPr>
              <w:jc w:val="center"/>
              <w:rPr>
                <w:bCs/>
                <w:lang w:eastAsia="en-US"/>
              </w:rPr>
            </w:pPr>
            <w:r w:rsidRPr="001F2AD4">
              <w:rPr>
                <w:bCs/>
                <w:lang w:eastAsia="en-US"/>
              </w:rPr>
              <w:t>Модули, темы</w:t>
            </w:r>
          </w:p>
        </w:tc>
        <w:tc>
          <w:tcPr>
            <w:tcW w:w="843"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0681CFF9" w14:textId="77777777" w:rsidR="001F2AD4" w:rsidRPr="001F2AD4" w:rsidRDefault="001F2AD4" w:rsidP="001F2AD4">
            <w:pPr>
              <w:jc w:val="center"/>
              <w:rPr>
                <w:bCs/>
                <w:lang w:eastAsia="en-US"/>
              </w:rPr>
            </w:pPr>
            <w:r w:rsidRPr="001F2AD4">
              <w:rPr>
                <w:bCs/>
                <w:lang w:eastAsia="en-US"/>
              </w:rPr>
              <w:t>Всего</w:t>
            </w:r>
          </w:p>
          <w:p w14:paraId="3D144565" w14:textId="77777777" w:rsidR="001F2AD4" w:rsidRPr="001F2AD4" w:rsidRDefault="001F2AD4" w:rsidP="001F2AD4">
            <w:pPr>
              <w:jc w:val="center"/>
              <w:rPr>
                <w:bCs/>
                <w:lang w:eastAsia="en-US"/>
              </w:rPr>
            </w:pPr>
            <w:r w:rsidRPr="001F2AD4">
              <w:rPr>
                <w:bCs/>
                <w:lang w:eastAsia="en-US"/>
              </w:rPr>
              <w:t>часов</w:t>
            </w:r>
          </w:p>
        </w:tc>
        <w:tc>
          <w:tcPr>
            <w:tcW w:w="4111" w:type="dxa"/>
            <w:gridSpan w:val="3"/>
            <w:tcBorders>
              <w:top w:val="single" w:sz="6" w:space="0" w:color="00000A"/>
              <w:left w:val="single" w:sz="6" w:space="0" w:color="00000A"/>
              <w:right w:val="single" w:sz="6" w:space="0" w:color="00000A"/>
            </w:tcBorders>
            <w:shd w:val="clear" w:color="auto" w:fill="auto"/>
            <w:tcMar>
              <w:left w:w="45" w:type="dxa"/>
            </w:tcMar>
            <w:vAlign w:val="center"/>
          </w:tcPr>
          <w:p w14:paraId="4DB70789" w14:textId="77777777" w:rsidR="001F2AD4" w:rsidRPr="001F2AD4" w:rsidRDefault="001F2AD4" w:rsidP="001F2AD4">
            <w:pPr>
              <w:ind w:right="74"/>
              <w:jc w:val="center"/>
              <w:rPr>
                <w:bCs/>
                <w:lang w:eastAsia="en-US"/>
              </w:rPr>
            </w:pPr>
            <w:r w:rsidRPr="001F2AD4">
              <w:rPr>
                <w:bCs/>
                <w:lang w:eastAsia="en-US"/>
              </w:rPr>
              <w:t>Виды учебных занятий</w:t>
            </w:r>
          </w:p>
        </w:tc>
        <w:tc>
          <w:tcPr>
            <w:tcW w:w="1417" w:type="dxa"/>
            <w:vMerge w:val="restart"/>
            <w:tcBorders>
              <w:top w:val="single" w:sz="6" w:space="0" w:color="00000A"/>
              <w:left w:val="single" w:sz="6" w:space="0" w:color="00000A"/>
              <w:right w:val="single" w:sz="6" w:space="0" w:color="00000A"/>
            </w:tcBorders>
            <w:shd w:val="clear" w:color="auto" w:fill="auto"/>
            <w:tcMar>
              <w:left w:w="45" w:type="dxa"/>
            </w:tcMar>
            <w:vAlign w:val="center"/>
          </w:tcPr>
          <w:p w14:paraId="01A8F66E" w14:textId="77777777" w:rsidR="001F2AD4" w:rsidRPr="001F2AD4" w:rsidRDefault="001F2AD4" w:rsidP="001F2AD4">
            <w:pPr>
              <w:ind w:right="72"/>
              <w:jc w:val="center"/>
              <w:rPr>
                <w:bCs/>
                <w:lang w:eastAsia="en-US"/>
              </w:rPr>
            </w:pPr>
            <w:r w:rsidRPr="001F2AD4">
              <w:rPr>
                <w:bCs/>
                <w:lang w:eastAsia="en-US"/>
              </w:rPr>
              <w:t>Форма аттестации</w:t>
            </w:r>
          </w:p>
        </w:tc>
      </w:tr>
      <w:tr w:rsidR="001F2AD4" w:rsidRPr="001F2AD4" w14:paraId="0EAAF6C3" w14:textId="77777777" w:rsidTr="001F2AD4">
        <w:trPr>
          <w:trHeight w:val="420"/>
          <w:jc w:val="center"/>
        </w:trPr>
        <w:tc>
          <w:tcPr>
            <w:tcW w:w="567" w:type="dxa"/>
            <w:vMerge/>
            <w:tcBorders>
              <w:left w:val="single" w:sz="6" w:space="0" w:color="00000A"/>
              <w:bottom w:val="single" w:sz="6" w:space="0" w:color="00000A"/>
              <w:right w:val="single" w:sz="6" w:space="0" w:color="00000A"/>
            </w:tcBorders>
            <w:shd w:val="clear" w:color="auto" w:fill="auto"/>
            <w:tcMar>
              <w:left w:w="45" w:type="dxa"/>
            </w:tcMar>
            <w:vAlign w:val="center"/>
          </w:tcPr>
          <w:p w14:paraId="5C91AF09" w14:textId="77777777" w:rsidR="001F2AD4" w:rsidRPr="001F2AD4" w:rsidRDefault="001F2AD4" w:rsidP="001F2AD4">
            <w:pPr>
              <w:jc w:val="center"/>
              <w:rPr>
                <w:bCs/>
                <w:lang w:eastAsia="en-US"/>
              </w:rPr>
            </w:pPr>
          </w:p>
        </w:tc>
        <w:tc>
          <w:tcPr>
            <w:tcW w:w="2835" w:type="dxa"/>
            <w:vMerge/>
            <w:tcBorders>
              <w:left w:val="single" w:sz="6" w:space="0" w:color="00000A"/>
              <w:bottom w:val="single" w:sz="6" w:space="0" w:color="00000A"/>
              <w:right w:val="single" w:sz="6" w:space="0" w:color="00000A"/>
            </w:tcBorders>
            <w:shd w:val="clear" w:color="auto" w:fill="auto"/>
            <w:tcMar>
              <w:left w:w="45" w:type="dxa"/>
            </w:tcMar>
            <w:vAlign w:val="center"/>
          </w:tcPr>
          <w:p w14:paraId="5BF4D0AC" w14:textId="77777777" w:rsidR="001F2AD4" w:rsidRPr="001F2AD4" w:rsidRDefault="001F2AD4" w:rsidP="001F2AD4">
            <w:pPr>
              <w:jc w:val="center"/>
              <w:rPr>
                <w:bCs/>
                <w:lang w:eastAsia="en-US"/>
              </w:rPr>
            </w:pPr>
          </w:p>
        </w:tc>
        <w:tc>
          <w:tcPr>
            <w:tcW w:w="843" w:type="dxa"/>
            <w:vMerge/>
            <w:tcBorders>
              <w:left w:val="single" w:sz="6" w:space="0" w:color="00000A"/>
              <w:right w:val="single" w:sz="6" w:space="0" w:color="00000A"/>
            </w:tcBorders>
            <w:shd w:val="clear" w:color="auto" w:fill="auto"/>
            <w:tcMar>
              <w:left w:w="45" w:type="dxa"/>
            </w:tcMar>
            <w:vAlign w:val="center"/>
          </w:tcPr>
          <w:p w14:paraId="59F63F9C" w14:textId="77777777" w:rsidR="001F2AD4" w:rsidRPr="001F2AD4" w:rsidRDefault="001F2AD4" w:rsidP="001F2AD4">
            <w:pPr>
              <w:jc w:val="center"/>
              <w:rPr>
                <w:bCs/>
                <w:lang w:eastAsia="en-US"/>
              </w:rPr>
            </w:pPr>
          </w:p>
        </w:tc>
        <w:tc>
          <w:tcPr>
            <w:tcW w:w="1134" w:type="dxa"/>
            <w:tcBorders>
              <w:top w:val="single" w:sz="6" w:space="0" w:color="00000A"/>
              <w:left w:val="single" w:sz="6" w:space="0" w:color="00000A"/>
              <w:right w:val="single" w:sz="6" w:space="0" w:color="00000A"/>
            </w:tcBorders>
            <w:shd w:val="clear" w:color="auto" w:fill="auto"/>
            <w:tcMar>
              <w:left w:w="45" w:type="dxa"/>
            </w:tcMar>
            <w:vAlign w:val="center"/>
          </w:tcPr>
          <w:p w14:paraId="56F31771" w14:textId="77777777" w:rsidR="001F2AD4" w:rsidRPr="001F2AD4" w:rsidRDefault="001F2AD4" w:rsidP="001F2AD4">
            <w:pPr>
              <w:ind w:right="74"/>
              <w:jc w:val="center"/>
              <w:rPr>
                <w:bCs/>
                <w:lang w:eastAsia="en-US"/>
              </w:rPr>
            </w:pPr>
            <w:r w:rsidRPr="001F2AD4">
              <w:rPr>
                <w:bCs/>
                <w:lang w:eastAsia="en-US"/>
              </w:rPr>
              <w:t>Лекции</w:t>
            </w:r>
          </w:p>
        </w:tc>
        <w:tc>
          <w:tcPr>
            <w:tcW w:w="1418" w:type="dxa"/>
            <w:tcBorders>
              <w:top w:val="single" w:sz="6" w:space="0" w:color="00000A"/>
              <w:left w:val="single" w:sz="6" w:space="0" w:color="00000A"/>
              <w:right w:val="single" w:sz="6" w:space="0" w:color="00000A"/>
            </w:tcBorders>
            <w:shd w:val="clear" w:color="auto" w:fill="auto"/>
            <w:vAlign w:val="center"/>
          </w:tcPr>
          <w:p w14:paraId="46D726BD" w14:textId="77777777" w:rsidR="001F2AD4" w:rsidRPr="001F2AD4" w:rsidRDefault="001F2AD4" w:rsidP="001F2AD4">
            <w:pPr>
              <w:ind w:right="74"/>
              <w:jc w:val="center"/>
              <w:rPr>
                <w:bCs/>
                <w:lang w:eastAsia="en-US"/>
              </w:rPr>
            </w:pPr>
            <w:r w:rsidRPr="001F2AD4">
              <w:rPr>
                <w:bCs/>
                <w:lang w:eastAsia="en-US"/>
              </w:rPr>
              <w:t>Практические занятия</w:t>
            </w:r>
          </w:p>
        </w:tc>
        <w:tc>
          <w:tcPr>
            <w:tcW w:w="1559" w:type="dxa"/>
            <w:tcBorders>
              <w:top w:val="single" w:sz="6" w:space="0" w:color="00000A"/>
              <w:left w:val="single" w:sz="6" w:space="0" w:color="00000A"/>
              <w:right w:val="single" w:sz="6" w:space="0" w:color="00000A"/>
            </w:tcBorders>
            <w:shd w:val="clear" w:color="auto" w:fill="auto"/>
            <w:vAlign w:val="center"/>
          </w:tcPr>
          <w:p w14:paraId="46F5EE96" w14:textId="77777777" w:rsidR="001F2AD4" w:rsidRPr="001F2AD4" w:rsidRDefault="001F2AD4" w:rsidP="001F2AD4">
            <w:pPr>
              <w:ind w:right="74"/>
              <w:jc w:val="center"/>
              <w:rPr>
                <w:bCs/>
                <w:lang w:eastAsia="en-US"/>
              </w:rPr>
            </w:pPr>
            <w:r w:rsidRPr="001F2AD4">
              <w:rPr>
                <w:bCs/>
                <w:lang w:eastAsia="en-US"/>
              </w:rPr>
              <w:t>Самостоятнльная работа</w:t>
            </w:r>
          </w:p>
        </w:tc>
        <w:tc>
          <w:tcPr>
            <w:tcW w:w="1417" w:type="dxa"/>
            <w:vMerge/>
            <w:tcBorders>
              <w:left w:val="single" w:sz="6" w:space="0" w:color="00000A"/>
              <w:right w:val="single" w:sz="6" w:space="0" w:color="00000A"/>
            </w:tcBorders>
            <w:shd w:val="clear" w:color="auto" w:fill="auto"/>
            <w:tcMar>
              <w:left w:w="45" w:type="dxa"/>
            </w:tcMar>
            <w:vAlign w:val="center"/>
          </w:tcPr>
          <w:p w14:paraId="63CEC6BC" w14:textId="77777777" w:rsidR="001F2AD4" w:rsidRPr="001F2AD4" w:rsidRDefault="001F2AD4" w:rsidP="001F2AD4">
            <w:pPr>
              <w:ind w:right="72"/>
              <w:jc w:val="center"/>
              <w:rPr>
                <w:bCs/>
                <w:lang w:eastAsia="en-US"/>
              </w:rPr>
            </w:pPr>
          </w:p>
        </w:tc>
      </w:tr>
      <w:tr w:rsidR="001F2AD4" w:rsidRPr="001F2AD4" w14:paraId="61576901" w14:textId="77777777" w:rsidTr="001F2AD4">
        <w:trPr>
          <w:trHeight w:val="340"/>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4FC94FDC" w14:textId="77777777" w:rsidR="001F2AD4" w:rsidRPr="001F2AD4" w:rsidRDefault="001F2AD4" w:rsidP="001F2AD4">
            <w:pPr>
              <w:jc w:val="center"/>
              <w:rPr>
                <w:bCs/>
                <w:color w:val="000000"/>
              </w:rPr>
            </w:pPr>
          </w:p>
        </w:tc>
        <w:tc>
          <w:tcPr>
            <w:tcW w:w="2835"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79098D86" w14:textId="77777777" w:rsidR="001F2AD4" w:rsidRPr="001F2AD4" w:rsidRDefault="001F2AD4" w:rsidP="001F2AD4">
            <w:pPr>
              <w:rPr>
                <w:bCs/>
                <w:color w:val="000000"/>
              </w:rPr>
            </w:pPr>
            <w:r w:rsidRPr="001F2AD4">
              <w:rPr>
                <w:bCs/>
                <w:color w:val="000000"/>
              </w:rPr>
              <w:t>Вводное занятие</w:t>
            </w:r>
          </w:p>
        </w:tc>
        <w:tc>
          <w:tcPr>
            <w:tcW w:w="843"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7E874F61" w14:textId="77777777" w:rsidR="001F2AD4" w:rsidRPr="001F2AD4" w:rsidRDefault="001F2AD4" w:rsidP="001F2AD4">
            <w:pPr>
              <w:jc w:val="center"/>
              <w:rPr>
                <w:bCs/>
                <w:color w:val="000000"/>
              </w:rPr>
            </w:pPr>
            <w:r w:rsidRPr="001F2AD4">
              <w:rPr>
                <w:bCs/>
                <w:color w:val="000000"/>
              </w:rPr>
              <w:t>2</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27FD2643" w14:textId="77777777" w:rsidR="001F2AD4" w:rsidRPr="001F2AD4" w:rsidRDefault="001F2AD4" w:rsidP="001F2AD4">
            <w:pPr>
              <w:jc w:val="center"/>
              <w:rPr>
                <w:bCs/>
                <w:color w:val="000000"/>
              </w:rPr>
            </w:pP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5B1B314" w14:textId="77777777" w:rsidR="001F2AD4" w:rsidRPr="001F2AD4" w:rsidRDefault="001F2AD4" w:rsidP="001F2AD4">
            <w:pPr>
              <w:jc w:val="center"/>
              <w:rPr>
                <w:bCs/>
                <w:color w:val="000000"/>
              </w:rPr>
            </w:pPr>
            <w:r w:rsidRPr="001F2AD4">
              <w:rPr>
                <w:bCs/>
                <w:color w:val="000000"/>
              </w:rPr>
              <w:t>2</w:t>
            </w:r>
          </w:p>
        </w:tc>
        <w:tc>
          <w:tcPr>
            <w:tcW w:w="1559" w:type="dxa"/>
            <w:tcBorders>
              <w:top w:val="single" w:sz="6" w:space="0" w:color="00000A"/>
              <w:left w:val="single" w:sz="6" w:space="0" w:color="00000A"/>
              <w:bottom w:val="single" w:sz="6" w:space="0" w:color="00000A"/>
              <w:right w:val="single" w:sz="6" w:space="0" w:color="00000A"/>
            </w:tcBorders>
            <w:vAlign w:val="center"/>
          </w:tcPr>
          <w:p w14:paraId="7D2FDED4" w14:textId="77777777" w:rsidR="001F2AD4" w:rsidRPr="001F2AD4" w:rsidRDefault="001F2AD4" w:rsidP="001F2AD4">
            <w:pPr>
              <w:jc w:val="center"/>
              <w:rPr>
                <w:bCs/>
                <w:color w:val="000000"/>
              </w:rPr>
            </w:pPr>
            <w:r w:rsidRPr="001F2AD4">
              <w:rPr>
                <w:bCs/>
                <w:color w:val="000000"/>
              </w:rPr>
              <w:t>-</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0845FAE" w14:textId="77777777" w:rsidR="001F2AD4" w:rsidRPr="001F2AD4" w:rsidRDefault="001F2AD4" w:rsidP="001F2AD4">
            <w:pPr>
              <w:jc w:val="center"/>
              <w:rPr>
                <w:bCs/>
                <w:color w:val="000000"/>
              </w:rPr>
            </w:pPr>
            <w:r w:rsidRPr="001F2AD4">
              <w:rPr>
                <w:bCs/>
                <w:color w:val="000000"/>
              </w:rPr>
              <w:t> </w:t>
            </w:r>
          </w:p>
        </w:tc>
      </w:tr>
      <w:tr w:rsidR="001F2AD4" w:rsidRPr="001F2AD4" w14:paraId="4A6224E6" w14:textId="77777777" w:rsidTr="001F2AD4">
        <w:trPr>
          <w:trHeight w:val="260"/>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164408C" w14:textId="77777777" w:rsidR="001F2AD4" w:rsidRPr="001F2AD4" w:rsidRDefault="001F2AD4" w:rsidP="001F2AD4">
            <w:pPr>
              <w:jc w:val="center"/>
              <w:rPr>
                <w:bCs/>
                <w:color w:val="000000"/>
              </w:rPr>
            </w:pPr>
          </w:p>
        </w:tc>
        <w:tc>
          <w:tcPr>
            <w:tcW w:w="2835" w:type="dxa"/>
            <w:tcBorders>
              <w:left w:val="single" w:sz="6" w:space="0" w:color="00000A"/>
              <w:bottom w:val="single" w:sz="6" w:space="0" w:color="00000A"/>
              <w:right w:val="single" w:sz="6" w:space="0" w:color="00000A"/>
            </w:tcBorders>
            <w:shd w:val="clear" w:color="auto" w:fill="auto"/>
            <w:tcMar>
              <w:left w:w="45" w:type="dxa"/>
            </w:tcMar>
            <w:vAlign w:val="center"/>
          </w:tcPr>
          <w:p w14:paraId="2E0D3E5C" w14:textId="77777777" w:rsidR="001F2AD4" w:rsidRPr="001F2AD4" w:rsidRDefault="001F2AD4" w:rsidP="001F2AD4">
            <w:pPr>
              <w:rPr>
                <w:bCs/>
                <w:color w:val="000000"/>
              </w:rPr>
            </w:pPr>
            <w:r w:rsidRPr="001F2AD4">
              <w:rPr>
                <w:bCs/>
                <w:color w:val="000000"/>
              </w:rPr>
              <w:t>Входной контроль</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4D1E20DE" w14:textId="77777777" w:rsidR="001F2AD4" w:rsidRPr="001F2AD4" w:rsidRDefault="001F2AD4" w:rsidP="001F2AD4">
            <w:pPr>
              <w:jc w:val="center"/>
              <w:rPr>
                <w:bCs/>
                <w:color w:val="000000"/>
              </w:rPr>
            </w:pPr>
            <w:r w:rsidRPr="001F2AD4">
              <w:rPr>
                <w:bCs/>
                <w:color w:val="000000"/>
              </w:rPr>
              <w:t>2</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17DFCF80" w14:textId="77777777" w:rsidR="001F2AD4" w:rsidRPr="001F2AD4" w:rsidRDefault="001F2AD4" w:rsidP="001F2AD4">
            <w:pPr>
              <w:jc w:val="center"/>
              <w:rPr>
                <w:bCs/>
                <w:color w:val="000000"/>
              </w:rPr>
            </w:pPr>
            <w:r w:rsidRPr="001F2AD4">
              <w:rPr>
                <w:bCs/>
                <w:color w:val="000000"/>
              </w:rPr>
              <w:t>-</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002815BB" w14:textId="77777777" w:rsidR="001F2AD4" w:rsidRPr="001F2AD4" w:rsidRDefault="001F2AD4" w:rsidP="001F2AD4">
            <w:pPr>
              <w:jc w:val="center"/>
              <w:rPr>
                <w:bCs/>
                <w:color w:val="000000"/>
              </w:rPr>
            </w:pPr>
            <w:r w:rsidRPr="001F2AD4">
              <w:rPr>
                <w:bCs/>
                <w:color w:val="000000"/>
              </w:rPr>
              <w:t>-</w:t>
            </w:r>
          </w:p>
        </w:tc>
        <w:tc>
          <w:tcPr>
            <w:tcW w:w="1559" w:type="dxa"/>
            <w:tcBorders>
              <w:left w:val="single" w:sz="6" w:space="0" w:color="00000A"/>
              <w:bottom w:val="single" w:sz="6" w:space="0" w:color="00000A"/>
              <w:right w:val="single" w:sz="6" w:space="0" w:color="00000A"/>
            </w:tcBorders>
            <w:vAlign w:val="center"/>
          </w:tcPr>
          <w:p w14:paraId="1CD64B34" w14:textId="77777777" w:rsidR="001F2AD4" w:rsidRPr="001F2AD4" w:rsidRDefault="001F2AD4" w:rsidP="001F2AD4">
            <w:pPr>
              <w:jc w:val="center"/>
              <w:rPr>
                <w:bCs/>
                <w:color w:val="000000"/>
              </w:rPr>
            </w:pPr>
            <w:r w:rsidRPr="001F2AD4">
              <w:rPr>
                <w:bCs/>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640FBA12" w14:textId="77777777" w:rsidR="001F2AD4" w:rsidRPr="001F2AD4" w:rsidRDefault="001F2AD4" w:rsidP="001F2AD4">
            <w:pPr>
              <w:jc w:val="center"/>
              <w:rPr>
                <w:bCs/>
                <w:color w:val="000000"/>
              </w:rPr>
            </w:pPr>
            <w:r w:rsidRPr="001F2AD4">
              <w:rPr>
                <w:bCs/>
                <w:color w:val="000000"/>
              </w:rPr>
              <w:t>Тест</w:t>
            </w:r>
          </w:p>
        </w:tc>
      </w:tr>
      <w:tr w:rsidR="001F2AD4" w:rsidRPr="001F2AD4" w14:paraId="34C8D2E6" w14:textId="77777777" w:rsidTr="001F2AD4">
        <w:trPr>
          <w:trHeight w:val="65"/>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322E55A9" w14:textId="77777777" w:rsidR="001F2AD4" w:rsidRPr="001F2AD4" w:rsidRDefault="001F2AD4" w:rsidP="001F2AD4">
            <w:pPr>
              <w:jc w:val="center"/>
              <w:rPr>
                <w:bCs/>
                <w:color w:val="000000"/>
              </w:rPr>
            </w:pPr>
            <w:r w:rsidRPr="001F2AD4">
              <w:rPr>
                <w:bCs/>
                <w:color w:val="000000"/>
              </w:rPr>
              <w:t>1.</w:t>
            </w:r>
          </w:p>
        </w:tc>
        <w:tc>
          <w:tcPr>
            <w:tcW w:w="2835" w:type="dxa"/>
            <w:tcBorders>
              <w:top w:val="single" w:sz="6" w:space="0" w:color="00000A"/>
              <w:left w:val="single" w:sz="6" w:space="0" w:color="00000A"/>
              <w:bottom w:val="single" w:sz="6" w:space="0" w:color="00000A"/>
              <w:right w:val="single" w:sz="6" w:space="0" w:color="00000A"/>
            </w:tcBorders>
            <w:shd w:val="clear" w:color="auto" w:fill="auto"/>
            <w:tcMar>
              <w:left w:w="45" w:type="dxa"/>
            </w:tcMar>
          </w:tcPr>
          <w:p w14:paraId="36990086" w14:textId="77777777" w:rsidR="001F2AD4" w:rsidRPr="001F2AD4" w:rsidRDefault="001F2AD4" w:rsidP="001F2AD4">
            <w:pPr>
              <w:rPr>
                <w:bCs/>
              </w:rPr>
            </w:pPr>
            <w:r w:rsidRPr="001F2AD4">
              <w:rPr>
                <w:bCs/>
              </w:rPr>
              <w:t xml:space="preserve">Модуль 1. </w:t>
            </w:r>
          </w:p>
          <w:p w14:paraId="26B5DD23" w14:textId="77777777" w:rsidR="001F2AD4" w:rsidRPr="001F2AD4" w:rsidRDefault="001F2AD4" w:rsidP="001F2AD4">
            <w:pPr>
              <w:rPr>
                <w:bCs/>
              </w:rPr>
            </w:pPr>
            <w:r w:rsidRPr="001F2AD4">
              <w:rPr>
                <w:bCs/>
              </w:rPr>
              <w:t>Основы программирования на Python</w:t>
            </w:r>
          </w:p>
        </w:tc>
        <w:tc>
          <w:tcPr>
            <w:tcW w:w="843"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29F153FE" w14:textId="77777777" w:rsidR="001F2AD4" w:rsidRPr="001F2AD4" w:rsidRDefault="001F2AD4" w:rsidP="001F2AD4">
            <w:pPr>
              <w:jc w:val="center"/>
              <w:rPr>
                <w:bCs/>
              </w:rPr>
            </w:pPr>
            <w:r w:rsidRPr="001F2AD4">
              <w:rPr>
                <w:bCs/>
              </w:rPr>
              <w:t>34</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2A300DAB" w14:textId="77777777" w:rsidR="001F2AD4" w:rsidRPr="001F2AD4" w:rsidRDefault="001F2AD4" w:rsidP="001F2AD4">
            <w:pPr>
              <w:jc w:val="center"/>
              <w:rPr>
                <w:bCs/>
              </w:rPr>
            </w:pPr>
            <w:r w:rsidRPr="001F2AD4">
              <w:rPr>
                <w:bCs/>
              </w:rPr>
              <w:t>6</w:t>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10891D29" w14:textId="77777777" w:rsidR="001F2AD4" w:rsidRPr="001F2AD4" w:rsidRDefault="001F2AD4" w:rsidP="001F2AD4">
            <w:pPr>
              <w:jc w:val="center"/>
              <w:rPr>
                <w:bCs/>
                <w:color w:val="000000"/>
              </w:rPr>
            </w:pPr>
          </w:p>
          <w:p w14:paraId="77305EAB" w14:textId="77777777" w:rsidR="001F2AD4" w:rsidRPr="001F2AD4" w:rsidRDefault="001F2AD4" w:rsidP="001F2AD4">
            <w:pPr>
              <w:jc w:val="center"/>
              <w:rPr>
                <w:bCs/>
                <w:color w:val="000000"/>
              </w:rPr>
            </w:pPr>
            <w:r w:rsidRPr="001F2AD4">
              <w:rPr>
                <w:bCs/>
                <w:color w:val="000000"/>
              </w:rPr>
              <w:t>7</w:t>
            </w:r>
          </w:p>
        </w:tc>
        <w:tc>
          <w:tcPr>
            <w:tcW w:w="1559" w:type="dxa"/>
            <w:tcBorders>
              <w:top w:val="single" w:sz="6" w:space="0" w:color="00000A"/>
              <w:left w:val="single" w:sz="6" w:space="0" w:color="00000A"/>
              <w:bottom w:val="single" w:sz="6" w:space="0" w:color="00000A"/>
              <w:right w:val="single" w:sz="6" w:space="0" w:color="00000A"/>
            </w:tcBorders>
            <w:vAlign w:val="center"/>
          </w:tcPr>
          <w:p w14:paraId="15ACCFD8" w14:textId="77777777" w:rsidR="001F2AD4" w:rsidRPr="001F2AD4" w:rsidRDefault="001F2AD4" w:rsidP="001F2AD4">
            <w:pPr>
              <w:jc w:val="center"/>
              <w:rPr>
                <w:bCs/>
              </w:rPr>
            </w:pPr>
            <w:r w:rsidRPr="001F2AD4">
              <w:rPr>
                <w:bCs/>
              </w:rPr>
              <w:t>21</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21AE3F8D" w14:textId="77777777" w:rsidR="001F2AD4" w:rsidRPr="001F2AD4" w:rsidRDefault="001F2AD4" w:rsidP="001F2AD4">
            <w:pPr>
              <w:jc w:val="center"/>
              <w:rPr>
                <w:bCs/>
                <w:color w:val="365F91" w:themeColor="accent1" w:themeShade="BF"/>
              </w:rPr>
            </w:pPr>
          </w:p>
        </w:tc>
      </w:tr>
      <w:tr w:rsidR="001F2AD4" w:rsidRPr="001F2AD4" w14:paraId="7F809680" w14:textId="77777777" w:rsidTr="001F2AD4">
        <w:trPr>
          <w:trHeight w:val="74"/>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74F90C2" w14:textId="77777777" w:rsidR="001F2AD4" w:rsidRPr="001F2AD4" w:rsidRDefault="001F2AD4" w:rsidP="001F2AD4">
            <w:pPr>
              <w:jc w:val="center"/>
              <w:rPr>
                <w:bCs/>
                <w:color w:val="000000"/>
              </w:rPr>
            </w:pPr>
            <w:r w:rsidRPr="001F2AD4">
              <w:rPr>
                <w:bCs/>
                <w:color w:val="000000"/>
              </w:rPr>
              <w:t>1.1</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627115BA" w14:textId="77777777" w:rsidR="001F2AD4" w:rsidRPr="001F2AD4" w:rsidRDefault="001F2AD4" w:rsidP="001F2AD4">
            <w:pPr>
              <w:rPr>
                <w:bCs/>
              </w:rPr>
            </w:pPr>
            <w:r w:rsidRPr="001F2AD4">
              <w:rPr>
                <w:bCs/>
              </w:rPr>
              <w:t>Данные. Арифметические операции и логические операторы. Условия. Циклы</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275B63B4"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780CAFC7"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19C058C3"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0319E0DF" w14:textId="77777777" w:rsidR="001F2AD4" w:rsidRPr="001F2AD4" w:rsidRDefault="001F2AD4" w:rsidP="001F2AD4">
            <w:pPr>
              <w:jc w:val="center"/>
              <w:rPr>
                <w:bCs/>
              </w:rPr>
            </w:pPr>
            <w:r w:rsidRPr="001F2AD4">
              <w:rPr>
                <w:bCs/>
              </w:rPr>
              <w:t>4</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12D48F0D" w14:textId="77777777" w:rsidR="001F2AD4" w:rsidRPr="001F2AD4" w:rsidRDefault="001F2AD4" w:rsidP="001F2AD4">
            <w:pPr>
              <w:jc w:val="center"/>
              <w:rPr>
                <w:bCs/>
              </w:rPr>
            </w:pPr>
            <w:r w:rsidRPr="001F2AD4">
              <w:rPr>
                <w:bCs/>
              </w:rPr>
              <w:t>Практическая работа</w:t>
            </w:r>
          </w:p>
        </w:tc>
      </w:tr>
      <w:tr w:rsidR="001F2AD4" w:rsidRPr="001F2AD4" w14:paraId="01E2A480"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31AA6DD" w14:textId="77777777" w:rsidR="001F2AD4" w:rsidRPr="001F2AD4" w:rsidRDefault="001F2AD4" w:rsidP="001F2AD4">
            <w:pPr>
              <w:jc w:val="center"/>
              <w:rPr>
                <w:bCs/>
                <w:color w:val="000000"/>
              </w:rPr>
            </w:pPr>
            <w:r w:rsidRPr="001F2AD4">
              <w:rPr>
                <w:bCs/>
                <w:color w:val="000000"/>
              </w:rPr>
              <w:t>1.2</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3080113A" w14:textId="77777777" w:rsidR="001F2AD4" w:rsidRPr="001F2AD4" w:rsidRDefault="001F2AD4" w:rsidP="001F2AD4">
            <w:pPr>
              <w:rPr>
                <w:bCs/>
              </w:rPr>
            </w:pPr>
            <w:r w:rsidRPr="001F2AD4">
              <w:rPr>
                <w:bCs/>
              </w:rPr>
              <w:t>Множества. Строки.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3C21A69B"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72014C31"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36D4E35F"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202378D3" w14:textId="77777777" w:rsidR="001F2AD4" w:rsidRPr="001F2AD4" w:rsidRDefault="001F2AD4" w:rsidP="001F2AD4">
            <w:pPr>
              <w:jc w:val="center"/>
              <w:rPr>
                <w:bCs/>
              </w:rPr>
            </w:pPr>
            <w:r w:rsidRPr="001F2AD4">
              <w:rPr>
                <w:bCs/>
              </w:rPr>
              <w:t>4</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0BDEEACE" w14:textId="77777777" w:rsidR="001F2AD4" w:rsidRPr="001F2AD4" w:rsidRDefault="001F2AD4" w:rsidP="001F2AD4">
            <w:pPr>
              <w:jc w:val="center"/>
              <w:rPr>
                <w:bCs/>
              </w:rPr>
            </w:pPr>
            <w:r w:rsidRPr="001F2AD4">
              <w:rPr>
                <w:bCs/>
              </w:rPr>
              <w:t>Практическая работа</w:t>
            </w:r>
          </w:p>
        </w:tc>
      </w:tr>
      <w:tr w:rsidR="001F2AD4" w:rsidRPr="001F2AD4" w14:paraId="6B81AB58"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ECD76CC" w14:textId="77777777" w:rsidR="001F2AD4" w:rsidRPr="001F2AD4" w:rsidRDefault="001F2AD4" w:rsidP="001F2AD4">
            <w:pPr>
              <w:jc w:val="center"/>
              <w:rPr>
                <w:bCs/>
                <w:color w:val="000000"/>
              </w:rPr>
            </w:pPr>
            <w:r w:rsidRPr="001F2AD4">
              <w:rPr>
                <w:bCs/>
                <w:color w:val="000000"/>
              </w:rPr>
              <w:t>1.3</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5B536812" w14:textId="77777777" w:rsidR="001F2AD4" w:rsidRPr="001F2AD4" w:rsidRDefault="001F2AD4" w:rsidP="001F2AD4">
            <w:pPr>
              <w:rPr>
                <w:bCs/>
              </w:rPr>
            </w:pPr>
            <w:r w:rsidRPr="001F2AD4">
              <w:rPr>
                <w:bCs/>
              </w:rPr>
              <w:t>Списки. Кортежи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29CC63F7"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2123C403"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7423734A"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0F0AD3AC" w14:textId="77777777" w:rsidR="001F2AD4" w:rsidRPr="001F2AD4" w:rsidRDefault="001F2AD4" w:rsidP="001F2AD4">
            <w:pPr>
              <w:jc w:val="center"/>
              <w:rPr>
                <w:bCs/>
                <w:lang w:val="en-US"/>
              </w:rPr>
            </w:pPr>
            <w:r w:rsidRPr="001F2AD4">
              <w:rPr>
                <w:bCs/>
                <w:lang w:val="en-US"/>
              </w:rPr>
              <w:t>4</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2D6735A4" w14:textId="77777777" w:rsidR="001F2AD4" w:rsidRPr="001F2AD4" w:rsidRDefault="001F2AD4" w:rsidP="001F2AD4">
            <w:pPr>
              <w:jc w:val="center"/>
              <w:rPr>
                <w:bCs/>
              </w:rPr>
            </w:pPr>
            <w:r w:rsidRPr="001F2AD4">
              <w:rPr>
                <w:bCs/>
              </w:rPr>
              <w:t>Практическая работа</w:t>
            </w:r>
          </w:p>
        </w:tc>
      </w:tr>
      <w:tr w:rsidR="001F2AD4" w:rsidRPr="001F2AD4" w14:paraId="13BD6A42"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89735D8" w14:textId="77777777" w:rsidR="001F2AD4" w:rsidRPr="001F2AD4" w:rsidRDefault="001F2AD4" w:rsidP="001F2AD4">
            <w:pPr>
              <w:jc w:val="center"/>
              <w:rPr>
                <w:bCs/>
                <w:color w:val="000000"/>
              </w:rPr>
            </w:pPr>
            <w:r w:rsidRPr="001F2AD4">
              <w:rPr>
                <w:bCs/>
                <w:color w:val="000000"/>
              </w:rPr>
              <w:lastRenderedPageBreak/>
              <w:t>1.4</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0BF98872" w14:textId="77777777" w:rsidR="001F2AD4" w:rsidRPr="001F2AD4" w:rsidRDefault="001F2AD4" w:rsidP="001F2AD4">
            <w:pPr>
              <w:rPr>
                <w:bCs/>
              </w:rPr>
            </w:pPr>
            <w:r w:rsidRPr="001F2AD4">
              <w:rPr>
                <w:bCs/>
              </w:rPr>
              <w:t>Методы работы с коллекциями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7EF4433E" w14:textId="77777777" w:rsidR="001F2AD4" w:rsidRPr="001F2AD4" w:rsidRDefault="001F2AD4" w:rsidP="001F2AD4">
            <w:pPr>
              <w:jc w:val="center"/>
              <w:rPr>
                <w:bCs/>
                <w:lang w:val="en-US"/>
              </w:rPr>
            </w:pPr>
            <w:r w:rsidRPr="001F2AD4">
              <w:rPr>
                <w:bCs/>
                <w:lang w:val="en-US"/>
              </w:rPr>
              <w:t>2</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7BC4ACD0" w14:textId="77777777" w:rsidR="001F2AD4" w:rsidRPr="001F2AD4" w:rsidRDefault="001F2AD4" w:rsidP="001F2AD4">
            <w:pPr>
              <w:jc w:val="center"/>
              <w:rPr>
                <w:bCs/>
              </w:rPr>
            </w:pPr>
            <w:r w:rsidRPr="001F2AD4">
              <w:rPr>
                <w:bCs/>
                <w:color w:val="000000"/>
              </w:rPr>
              <w:t>-</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43269B2D"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3B1BF1AD" w14:textId="77777777" w:rsidR="001F2AD4" w:rsidRPr="001F2AD4" w:rsidRDefault="001F2AD4" w:rsidP="001F2AD4">
            <w:pPr>
              <w:jc w:val="center"/>
              <w:rPr>
                <w:bCs/>
              </w:rPr>
            </w:pPr>
            <w:r w:rsidRPr="001F2AD4">
              <w:rPr>
                <w:bCs/>
              </w:rPr>
              <w:t>1</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3A135C01" w14:textId="77777777" w:rsidR="001F2AD4" w:rsidRPr="001F2AD4" w:rsidRDefault="001F2AD4" w:rsidP="001F2AD4">
            <w:pPr>
              <w:jc w:val="center"/>
              <w:rPr>
                <w:bCs/>
              </w:rPr>
            </w:pPr>
            <w:r w:rsidRPr="001F2AD4">
              <w:rPr>
                <w:bCs/>
              </w:rPr>
              <w:t>Практическая работа</w:t>
            </w:r>
          </w:p>
        </w:tc>
      </w:tr>
      <w:tr w:rsidR="001F2AD4" w:rsidRPr="001F2AD4" w14:paraId="1F68AA97" w14:textId="77777777" w:rsidTr="001F2AD4">
        <w:trPr>
          <w:trHeight w:val="191"/>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4A21BEC" w14:textId="77777777" w:rsidR="001F2AD4" w:rsidRPr="001F2AD4" w:rsidRDefault="001F2AD4" w:rsidP="001F2AD4">
            <w:pPr>
              <w:jc w:val="center"/>
              <w:rPr>
                <w:bCs/>
                <w:color w:val="000000"/>
              </w:rPr>
            </w:pPr>
            <w:r w:rsidRPr="001F2AD4">
              <w:rPr>
                <w:bCs/>
                <w:color w:val="000000"/>
              </w:rPr>
              <w:t>1.5</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3A16248C" w14:textId="77777777" w:rsidR="001F2AD4" w:rsidRPr="001F2AD4" w:rsidRDefault="001F2AD4" w:rsidP="001F2AD4">
            <w:pPr>
              <w:rPr>
                <w:bCs/>
              </w:rPr>
            </w:pPr>
            <w:r w:rsidRPr="001F2AD4">
              <w:rPr>
                <w:bCs/>
              </w:rPr>
              <w:t>Функции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7E84D357"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48ACB18F"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242485A8"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2828352E" w14:textId="77777777" w:rsidR="001F2AD4" w:rsidRPr="001F2AD4" w:rsidRDefault="001F2AD4" w:rsidP="001F2AD4">
            <w:pPr>
              <w:jc w:val="center"/>
              <w:rPr>
                <w:bCs/>
              </w:rPr>
            </w:pPr>
            <w:r w:rsidRPr="001F2AD4">
              <w:rPr>
                <w:bCs/>
              </w:rPr>
              <w:t>4</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298CF390" w14:textId="77777777" w:rsidR="001F2AD4" w:rsidRPr="001F2AD4" w:rsidRDefault="001F2AD4" w:rsidP="001F2AD4">
            <w:pPr>
              <w:jc w:val="center"/>
              <w:rPr>
                <w:bCs/>
              </w:rPr>
            </w:pPr>
            <w:r w:rsidRPr="001F2AD4">
              <w:rPr>
                <w:bCs/>
              </w:rPr>
              <w:t>Практическая работа</w:t>
            </w:r>
          </w:p>
        </w:tc>
      </w:tr>
      <w:tr w:rsidR="001F2AD4" w:rsidRPr="001F2AD4" w14:paraId="56C5BFB2" w14:textId="77777777" w:rsidTr="001F2AD4">
        <w:trPr>
          <w:trHeight w:val="499"/>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D651D14" w14:textId="77777777" w:rsidR="001F2AD4" w:rsidRPr="001F2AD4" w:rsidRDefault="001F2AD4" w:rsidP="001F2AD4">
            <w:pPr>
              <w:jc w:val="center"/>
              <w:rPr>
                <w:bCs/>
                <w:color w:val="000000"/>
              </w:rPr>
            </w:pPr>
            <w:r w:rsidRPr="001F2AD4">
              <w:rPr>
                <w:bCs/>
                <w:color w:val="000000"/>
              </w:rPr>
              <w:t>1.6</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7B1940E8" w14:textId="77777777" w:rsidR="001F2AD4" w:rsidRPr="001F2AD4" w:rsidRDefault="001F2AD4" w:rsidP="001F2AD4">
            <w:pPr>
              <w:rPr>
                <w:bCs/>
              </w:rPr>
            </w:pPr>
            <w:r w:rsidRPr="001F2AD4">
              <w:rPr>
                <w:bCs/>
              </w:rPr>
              <w:t>Словари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12DC10C6" w14:textId="77777777" w:rsidR="001F2AD4" w:rsidRPr="001F2AD4" w:rsidRDefault="001F2AD4" w:rsidP="001F2AD4">
            <w:pPr>
              <w:jc w:val="center"/>
              <w:rPr>
                <w:bCs/>
                <w:lang w:val="en-US"/>
              </w:rPr>
            </w:pPr>
            <w:r w:rsidRPr="001F2AD4">
              <w:rPr>
                <w:bCs/>
                <w:lang w:val="en-US"/>
              </w:rPr>
              <w:t>4</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1F7C4596"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7D86542B"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2557FD2B" w14:textId="77777777" w:rsidR="001F2AD4" w:rsidRPr="001F2AD4" w:rsidRDefault="001F2AD4" w:rsidP="001F2AD4">
            <w:pPr>
              <w:jc w:val="center"/>
              <w:rPr>
                <w:bCs/>
                <w:lang w:val="en-US"/>
              </w:rPr>
            </w:pPr>
            <w:r w:rsidRPr="001F2AD4">
              <w:rPr>
                <w:bCs/>
                <w:lang w:val="en-US"/>
              </w:rPr>
              <w:t>2</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3B9824BA" w14:textId="77777777" w:rsidR="001F2AD4" w:rsidRPr="001F2AD4" w:rsidRDefault="001F2AD4" w:rsidP="001F2AD4">
            <w:pPr>
              <w:jc w:val="center"/>
              <w:rPr>
                <w:bCs/>
              </w:rPr>
            </w:pPr>
            <w:r w:rsidRPr="001F2AD4">
              <w:rPr>
                <w:bCs/>
              </w:rPr>
              <w:t>Практическая работа</w:t>
            </w:r>
          </w:p>
        </w:tc>
      </w:tr>
      <w:tr w:rsidR="001F2AD4" w:rsidRPr="001F2AD4" w14:paraId="3693F3D8" w14:textId="77777777" w:rsidTr="001F2AD4">
        <w:trPr>
          <w:trHeight w:val="309"/>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7B57FE7B" w14:textId="77777777" w:rsidR="001F2AD4" w:rsidRPr="001F2AD4" w:rsidRDefault="001F2AD4" w:rsidP="001F2AD4">
            <w:pPr>
              <w:jc w:val="center"/>
              <w:rPr>
                <w:bCs/>
                <w:color w:val="000000"/>
              </w:rPr>
            </w:pPr>
            <w:r w:rsidRPr="001F2AD4">
              <w:rPr>
                <w:bCs/>
                <w:color w:val="000000"/>
              </w:rPr>
              <w:t>1.7</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79CAA752" w14:textId="77777777" w:rsidR="001F2AD4" w:rsidRPr="001F2AD4" w:rsidRDefault="001F2AD4" w:rsidP="001F2AD4">
            <w:pPr>
              <w:rPr>
                <w:bCs/>
              </w:rPr>
            </w:pPr>
            <w:r w:rsidRPr="001F2AD4">
              <w:rPr>
                <w:bCs/>
              </w:rPr>
              <w:t>Библиотеки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6E81F1B1" w14:textId="77777777" w:rsidR="001F2AD4" w:rsidRPr="001F2AD4" w:rsidRDefault="001F2AD4" w:rsidP="001F2AD4">
            <w:pPr>
              <w:jc w:val="center"/>
              <w:rPr>
                <w:bCs/>
              </w:rPr>
            </w:pPr>
            <w:r w:rsidRPr="001F2AD4">
              <w:rPr>
                <w:bCs/>
              </w:rPr>
              <w:t>4</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0A220BB7"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57281B0F"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38A2F567" w14:textId="77777777" w:rsidR="001F2AD4" w:rsidRPr="001F2AD4" w:rsidRDefault="001F2AD4" w:rsidP="001F2AD4">
            <w:pPr>
              <w:jc w:val="center"/>
              <w:rPr>
                <w:bCs/>
              </w:rPr>
            </w:pPr>
            <w:r w:rsidRPr="001F2AD4">
              <w:rPr>
                <w:bCs/>
              </w:rPr>
              <w:t>2</w:t>
            </w:r>
          </w:p>
        </w:tc>
        <w:tc>
          <w:tcPr>
            <w:tcW w:w="1417" w:type="dxa"/>
            <w:tcBorders>
              <w:left w:val="single" w:sz="6" w:space="0" w:color="00000A"/>
              <w:bottom w:val="single" w:sz="6" w:space="0" w:color="00000A"/>
              <w:right w:val="single" w:sz="6" w:space="0" w:color="00000A"/>
            </w:tcBorders>
            <w:shd w:val="clear" w:color="auto" w:fill="auto"/>
            <w:tcMar>
              <w:left w:w="45" w:type="dxa"/>
            </w:tcMar>
          </w:tcPr>
          <w:p w14:paraId="5EAD39EC" w14:textId="77777777" w:rsidR="001F2AD4" w:rsidRPr="001F2AD4" w:rsidRDefault="001F2AD4" w:rsidP="001F2AD4">
            <w:pPr>
              <w:jc w:val="center"/>
              <w:rPr>
                <w:bCs/>
              </w:rPr>
            </w:pPr>
            <w:r w:rsidRPr="001F2AD4">
              <w:rPr>
                <w:bCs/>
              </w:rPr>
              <w:t>Практическая работа</w:t>
            </w:r>
          </w:p>
        </w:tc>
      </w:tr>
      <w:tr w:rsidR="001F2AD4" w:rsidRPr="001F2AD4" w14:paraId="12A99A92"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64FE6887" w14:textId="77777777" w:rsidR="001F2AD4" w:rsidRPr="001F2AD4" w:rsidRDefault="001F2AD4" w:rsidP="001F2AD4">
            <w:pPr>
              <w:jc w:val="center"/>
              <w:rPr>
                <w:bCs/>
                <w:color w:val="000000"/>
              </w:rPr>
            </w:pPr>
            <w:r w:rsidRPr="001F2AD4">
              <w:rPr>
                <w:bCs/>
                <w:color w:val="000000"/>
              </w:rPr>
              <w:t>2.</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0EFCF2B0" w14:textId="77777777" w:rsidR="001F2AD4" w:rsidRPr="001F2AD4" w:rsidRDefault="001F2AD4" w:rsidP="001F2AD4">
            <w:pPr>
              <w:rPr>
                <w:bCs/>
              </w:rPr>
            </w:pPr>
            <w:r w:rsidRPr="001F2AD4">
              <w:rPr>
                <w:bCs/>
              </w:rPr>
              <w:t>Модуль 2.</w:t>
            </w:r>
          </w:p>
          <w:p w14:paraId="18F71624" w14:textId="77777777" w:rsidR="001F2AD4" w:rsidRPr="001F2AD4" w:rsidRDefault="001F2AD4" w:rsidP="001F2AD4">
            <w:pPr>
              <w:rPr>
                <w:bCs/>
              </w:rPr>
            </w:pPr>
            <w:r w:rsidRPr="001F2AD4">
              <w:rPr>
                <w:bCs/>
              </w:rPr>
              <w:t xml:space="preserve">Инструменты Python для анализа данных </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5A193280" w14:textId="77777777" w:rsidR="001F2AD4" w:rsidRPr="001F2AD4" w:rsidRDefault="001F2AD4" w:rsidP="001F2AD4">
            <w:pPr>
              <w:jc w:val="center"/>
              <w:rPr>
                <w:bCs/>
                <w:lang w:val="en-US"/>
              </w:rPr>
            </w:pPr>
            <w:r w:rsidRPr="001F2AD4">
              <w:rPr>
                <w:bCs/>
              </w:rPr>
              <w:t>30</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13B34706" w14:textId="77777777" w:rsidR="001F2AD4" w:rsidRPr="001F2AD4" w:rsidRDefault="001F2AD4" w:rsidP="001F2AD4">
            <w:pPr>
              <w:jc w:val="center"/>
              <w:rPr>
                <w:bCs/>
                <w:lang w:val="en-US"/>
              </w:rPr>
            </w:pPr>
            <w:r w:rsidRPr="001F2AD4">
              <w:rPr>
                <w:bCs/>
              </w:rPr>
              <w:t>6</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5FB86195" w14:textId="77777777" w:rsidR="001F2AD4" w:rsidRPr="001F2AD4" w:rsidRDefault="001F2AD4" w:rsidP="001F2AD4">
            <w:pPr>
              <w:jc w:val="center"/>
              <w:rPr>
                <w:bCs/>
                <w:color w:val="000000"/>
              </w:rPr>
            </w:pPr>
            <w:r w:rsidRPr="001F2AD4">
              <w:rPr>
                <w:bCs/>
                <w:color w:val="000000"/>
              </w:rPr>
              <w:t>6</w:t>
            </w:r>
          </w:p>
        </w:tc>
        <w:tc>
          <w:tcPr>
            <w:tcW w:w="1559" w:type="dxa"/>
            <w:tcBorders>
              <w:left w:val="single" w:sz="6" w:space="0" w:color="00000A"/>
              <w:bottom w:val="single" w:sz="6" w:space="0" w:color="00000A"/>
              <w:right w:val="single" w:sz="6" w:space="0" w:color="00000A"/>
            </w:tcBorders>
            <w:vAlign w:val="center"/>
          </w:tcPr>
          <w:p w14:paraId="3F847801" w14:textId="77777777" w:rsidR="001F2AD4" w:rsidRPr="001F2AD4" w:rsidRDefault="001F2AD4" w:rsidP="001F2AD4">
            <w:pPr>
              <w:jc w:val="center"/>
              <w:rPr>
                <w:bCs/>
              </w:rPr>
            </w:pPr>
            <w:r w:rsidRPr="001F2AD4">
              <w:rPr>
                <w:bCs/>
              </w:rPr>
              <w:t>18</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57FCA743" w14:textId="6FDAE6D9" w:rsidR="001F2AD4" w:rsidRPr="001F2AD4" w:rsidRDefault="001F2AD4" w:rsidP="001F2AD4">
            <w:pPr>
              <w:rPr>
                <w:bCs/>
                <w:color w:val="000000"/>
              </w:rPr>
            </w:pPr>
          </w:p>
        </w:tc>
      </w:tr>
      <w:tr w:rsidR="001F2AD4" w:rsidRPr="001F2AD4" w14:paraId="0BA311A1"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F9B95BB" w14:textId="77777777" w:rsidR="001F2AD4" w:rsidRPr="001F2AD4" w:rsidRDefault="001F2AD4" w:rsidP="001F2AD4">
            <w:pPr>
              <w:jc w:val="center"/>
              <w:rPr>
                <w:bCs/>
                <w:color w:val="000000"/>
              </w:rPr>
            </w:pPr>
            <w:r w:rsidRPr="001F2AD4">
              <w:rPr>
                <w:bCs/>
                <w:color w:val="000000"/>
              </w:rPr>
              <w:t>2.1</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5ECBCD5F" w14:textId="77777777" w:rsidR="001F2AD4" w:rsidRPr="001F2AD4" w:rsidRDefault="001F2AD4" w:rsidP="001F2AD4">
            <w:pPr>
              <w:rPr>
                <w:bCs/>
              </w:rPr>
            </w:pPr>
            <w:r w:rsidRPr="001F2AD4">
              <w:rPr>
                <w:bCs/>
              </w:rPr>
              <w:t>Основные методы и задачи анализа данных</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4B929652" w14:textId="77777777" w:rsidR="001F2AD4" w:rsidRPr="001F2AD4" w:rsidRDefault="001F2AD4" w:rsidP="001F2AD4">
            <w:pPr>
              <w:jc w:val="center"/>
              <w:rPr>
                <w:bCs/>
                <w:lang w:val="en-US"/>
              </w:rPr>
            </w:pPr>
            <w:r w:rsidRPr="001F2AD4">
              <w:rPr>
                <w:bCs/>
                <w:lang w:val="en-US"/>
              </w:rPr>
              <w:t>4</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519D9557"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2577045F"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61EF7B37" w14:textId="77777777" w:rsidR="001F2AD4" w:rsidRPr="001F2AD4" w:rsidRDefault="001F2AD4" w:rsidP="001F2AD4">
            <w:pPr>
              <w:jc w:val="center"/>
              <w:rPr>
                <w:bCs/>
              </w:rPr>
            </w:pPr>
            <w:r w:rsidRPr="001F2AD4">
              <w:rPr>
                <w:bCs/>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3B56CA7E" w14:textId="77777777" w:rsidR="001F2AD4" w:rsidRPr="001F2AD4" w:rsidRDefault="001F2AD4" w:rsidP="001F2AD4">
            <w:pPr>
              <w:jc w:val="center"/>
              <w:rPr>
                <w:bCs/>
                <w:color w:val="000000"/>
              </w:rPr>
            </w:pPr>
            <w:r w:rsidRPr="001F2AD4">
              <w:rPr>
                <w:bCs/>
              </w:rPr>
              <w:t>Практическая работа</w:t>
            </w:r>
          </w:p>
        </w:tc>
      </w:tr>
      <w:tr w:rsidR="001F2AD4" w:rsidRPr="001F2AD4" w14:paraId="75223C82" w14:textId="77777777" w:rsidTr="001F2AD4">
        <w:trPr>
          <w:trHeight w:val="191"/>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9E7F667" w14:textId="77777777" w:rsidR="001F2AD4" w:rsidRPr="001F2AD4" w:rsidRDefault="001F2AD4" w:rsidP="001F2AD4">
            <w:pPr>
              <w:jc w:val="center"/>
              <w:rPr>
                <w:bCs/>
                <w:color w:val="000000"/>
              </w:rPr>
            </w:pPr>
            <w:r w:rsidRPr="001F2AD4">
              <w:rPr>
                <w:bCs/>
                <w:color w:val="000000"/>
              </w:rPr>
              <w:t>2.2</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22E487A4" w14:textId="77777777" w:rsidR="001F2AD4" w:rsidRPr="001F2AD4" w:rsidRDefault="001F2AD4" w:rsidP="001F2AD4">
            <w:pPr>
              <w:rPr>
                <w:bCs/>
              </w:rPr>
            </w:pPr>
            <w:r w:rsidRPr="001F2AD4">
              <w:rPr>
                <w:bCs/>
              </w:rPr>
              <w:t>Библиотеки Numpy и Pandas</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3434573A" w14:textId="77777777" w:rsidR="001F2AD4" w:rsidRPr="001F2AD4" w:rsidRDefault="001F2AD4" w:rsidP="001F2AD4">
            <w:pPr>
              <w:jc w:val="center"/>
              <w:rPr>
                <w:bCs/>
                <w:lang w:val="en-US"/>
              </w:rPr>
            </w:pPr>
            <w:r w:rsidRPr="001F2AD4">
              <w:rPr>
                <w:bCs/>
                <w:lang w:val="en-US"/>
              </w:rPr>
              <w:t>4</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57030BD5"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2AE9DA53"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686963DD" w14:textId="77777777" w:rsidR="001F2AD4" w:rsidRPr="001F2AD4" w:rsidRDefault="001F2AD4" w:rsidP="001F2AD4">
            <w:pPr>
              <w:jc w:val="center"/>
              <w:rPr>
                <w:bCs/>
                <w:lang w:val="en-US"/>
              </w:rPr>
            </w:pPr>
            <w:r w:rsidRPr="001F2AD4">
              <w:rPr>
                <w:bCs/>
                <w:lang w:val="en-US"/>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E28FA97" w14:textId="77777777" w:rsidR="001F2AD4" w:rsidRPr="001F2AD4" w:rsidRDefault="001F2AD4" w:rsidP="001F2AD4">
            <w:pPr>
              <w:jc w:val="center"/>
              <w:rPr>
                <w:bCs/>
                <w:color w:val="000000"/>
              </w:rPr>
            </w:pPr>
            <w:r w:rsidRPr="001F2AD4">
              <w:rPr>
                <w:bCs/>
              </w:rPr>
              <w:t>Практическая работа</w:t>
            </w:r>
          </w:p>
        </w:tc>
      </w:tr>
      <w:tr w:rsidR="001F2AD4" w:rsidRPr="001F2AD4" w14:paraId="28FCCC59"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3D783645" w14:textId="77777777" w:rsidR="001F2AD4" w:rsidRPr="001F2AD4" w:rsidRDefault="001F2AD4" w:rsidP="001F2AD4">
            <w:pPr>
              <w:jc w:val="center"/>
              <w:rPr>
                <w:bCs/>
                <w:color w:val="000000"/>
              </w:rPr>
            </w:pPr>
            <w:r w:rsidRPr="001F2AD4">
              <w:rPr>
                <w:bCs/>
                <w:color w:val="000000"/>
              </w:rPr>
              <w:t>2.3</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47C6D666" w14:textId="77777777" w:rsidR="001F2AD4" w:rsidRPr="001F2AD4" w:rsidRDefault="001F2AD4" w:rsidP="001F2AD4">
            <w:pPr>
              <w:rPr>
                <w:bCs/>
              </w:rPr>
            </w:pPr>
            <w:r w:rsidRPr="001F2AD4">
              <w:rPr>
                <w:bCs/>
                <w:color w:val="000000"/>
              </w:rPr>
              <w:t>Первичный, визуальный анализ данных</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321BDF06"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7247A618"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41BBDA69"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5EB6B301" w14:textId="77777777" w:rsidR="001F2AD4" w:rsidRPr="001F2AD4" w:rsidRDefault="001F2AD4" w:rsidP="001F2AD4">
            <w:pPr>
              <w:jc w:val="center"/>
              <w:rPr>
                <w:bCs/>
              </w:rPr>
            </w:pPr>
            <w:r w:rsidRPr="001F2AD4">
              <w:rPr>
                <w:bCs/>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1FE046F" w14:textId="77777777" w:rsidR="001F2AD4" w:rsidRPr="001F2AD4" w:rsidRDefault="001F2AD4" w:rsidP="001F2AD4">
            <w:pPr>
              <w:jc w:val="center"/>
              <w:rPr>
                <w:bCs/>
                <w:color w:val="000000"/>
              </w:rPr>
            </w:pPr>
            <w:r w:rsidRPr="001F2AD4">
              <w:rPr>
                <w:bCs/>
              </w:rPr>
              <w:t>Практическая работа</w:t>
            </w:r>
          </w:p>
        </w:tc>
      </w:tr>
      <w:tr w:rsidR="001F2AD4" w:rsidRPr="001F2AD4" w14:paraId="4F3B2909"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05384AC0" w14:textId="77777777" w:rsidR="001F2AD4" w:rsidRPr="001F2AD4" w:rsidRDefault="001F2AD4" w:rsidP="001F2AD4">
            <w:pPr>
              <w:jc w:val="center"/>
              <w:rPr>
                <w:bCs/>
                <w:color w:val="000000"/>
              </w:rPr>
            </w:pPr>
            <w:r w:rsidRPr="001F2AD4">
              <w:rPr>
                <w:bCs/>
                <w:color w:val="000000"/>
              </w:rPr>
              <w:t>2.4</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5B98681D" w14:textId="77777777" w:rsidR="001F2AD4" w:rsidRPr="001F2AD4" w:rsidRDefault="001F2AD4" w:rsidP="001F2AD4">
            <w:pPr>
              <w:rPr>
                <w:bCs/>
                <w:color w:val="000000"/>
              </w:rPr>
            </w:pPr>
            <w:r w:rsidRPr="001F2AD4">
              <w:rPr>
                <w:bCs/>
                <w:color w:val="000000"/>
              </w:rPr>
              <w:t>Линейные модели классификации и регрессии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00DEFB81"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0563249C"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4780369C"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1CBBDE04" w14:textId="77777777" w:rsidR="001F2AD4" w:rsidRPr="001F2AD4" w:rsidRDefault="001F2AD4" w:rsidP="001F2AD4">
            <w:pPr>
              <w:jc w:val="center"/>
              <w:rPr>
                <w:bCs/>
              </w:rPr>
            </w:pPr>
            <w:r w:rsidRPr="001F2AD4">
              <w:rPr>
                <w:bCs/>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6E4103C9" w14:textId="77777777" w:rsidR="001F2AD4" w:rsidRPr="001F2AD4" w:rsidRDefault="001F2AD4" w:rsidP="001F2AD4">
            <w:pPr>
              <w:jc w:val="center"/>
              <w:rPr>
                <w:bCs/>
                <w:color w:val="000000"/>
              </w:rPr>
            </w:pPr>
            <w:r w:rsidRPr="001F2AD4">
              <w:rPr>
                <w:bCs/>
              </w:rPr>
              <w:t>Практическая работа</w:t>
            </w:r>
          </w:p>
        </w:tc>
      </w:tr>
      <w:tr w:rsidR="001F2AD4" w:rsidRPr="001F2AD4" w14:paraId="27ACF8A3"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2BA21137" w14:textId="77777777" w:rsidR="001F2AD4" w:rsidRPr="001F2AD4" w:rsidRDefault="001F2AD4" w:rsidP="001F2AD4">
            <w:pPr>
              <w:jc w:val="center"/>
              <w:rPr>
                <w:bCs/>
                <w:color w:val="000000"/>
              </w:rPr>
            </w:pPr>
            <w:r w:rsidRPr="001F2AD4">
              <w:rPr>
                <w:bCs/>
                <w:color w:val="000000"/>
              </w:rPr>
              <w:t>2.5</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037B47BF" w14:textId="77777777" w:rsidR="001F2AD4" w:rsidRPr="001F2AD4" w:rsidRDefault="001F2AD4" w:rsidP="001F2AD4">
            <w:pPr>
              <w:rPr>
                <w:bCs/>
                <w:color w:val="000000"/>
                <w:lang w:val="en-US"/>
              </w:rPr>
            </w:pPr>
          </w:p>
          <w:p w14:paraId="2B7C18EB" w14:textId="77777777" w:rsidR="001F2AD4" w:rsidRPr="001F2AD4" w:rsidRDefault="001F2AD4" w:rsidP="001F2AD4">
            <w:pPr>
              <w:rPr>
                <w:bCs/>
                <w:color w:val="000000"/>
              </w:rPr>
            </w:pPr>
            <w:r w:rsidRPr="001F2AD4">
              <w:rPr>
                <w:bCs/>
                <w:color w:val="000000"/>
              </w:rPr>
              <w:t>Кластеризация</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52D4C17E" w14:textId="77777777" w:rsidR="001F2AD4" w:rsidRPr="001F2AD4" w:rsidRDefault="001F2AD4" w:rsidP="001F2AD4">
            <w:pPr>
              <w:jc w:val="center"/>
              <w:rPr>
                <w:bCs/>
              </w:rPr>
            </w:pPr>
            <w:r w:rsidRPr="001F2AD4">
              <w:rPr>
                <w:bCs/>
              </w:rPr>
              <w:t>6</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470FDB9C"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4668CB89"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3D5514C5" w14:textId="77777777" w:rsidR="001F2AD4" w:rsidRPr="001F2AD4" w:rsidRDefault="001F2AD4" w:rsidP="001F2AD4">
            <w:pPr>
              <w:jc w:val="center"/>
              <w:rPr>
                <w:bCs/>
              </w:rPr>
            </w:pPr>
            <w:r w:rsidRPr="001F2AD4">
              <w:rPr>
                <w:bCs/>
              </w:rPr>
              <w:t>4</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040AA6C8" w14:textId="77777777" w:rsidR="001F2AD4" w:rsidRPr="001F2AD4" w:rsidRDefault="001F2AD4" w:rsidP="001F2AD4">
            <w:pPr>
              <w:jc w:val="center"/>
              <w:rPr>
                <w:bCs/>
                <w:color w:val="000000"/>
              </w:rPr>
            </w:pPr>
            <w:r w:rsidRPr="001F2AD4">
              <w:rPr>
                <w:bCs/>
              </w:rPr>
              <w:t>Практическая работа</w:t>
            </w:r>
          </w:p>
        </w:tc>
      </w:tr>
      <w:tr w:rsidR="001F2AD4" w:rsidRPr="001F2AD4" w14:paraId="0170CFDB"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31CB3E9C" w14:textId="77777777" w:rsidR="001F2AD4" w:rsidRPr="001F2AD4" w:rsidRDefault="001F2AD4" w:rsidP="001F2AD4">
            <w:pPr>
              <w:jc w:val="center"/>
              <w:rPr>
                <w:bCs/>
                <w:color w:val="000000"/>
              </w:rPr>
            </w:pPr>
            <w:r w:rsidRPr="001F2AD4">
              <w:rPr>
                <w:bCs/>
                <w:color w:val="000000"/>
              </w:rPr>
              <w:t>2.6.</w:t>
            </w:r>
          </w:p>
        </w:tc>
        <w:tc>
          <w:tcPr>
            <w:tcW w:w="2835" w:type="dxa"/>
            <w:tcBorders>
              <w:left w:val="single" w:sz="6" w:space="0" w:color="00000A"/>
              <w:bottom w:val="single" w:sz="6" w:space="0" w:color="00000A"/>
              <w:right w:val="single" w:sz="6" w:space="0" w:color="00000A"/>
            </w:tcBorders>
            <w:shd w:val="clear" w:color="auto" w:fill="auto"/>
            <w:tcMar>
              <w:left w:w="45" w:type="dxa"/>
            </w:tcMar>
          </w:tcPr>
          <w:p w14:paraId="5D2DC5C1" w14:textId="77777777" w:rsidR="001F2AD4" w:rsidRPr="001F2AD4" w:rsidRDefault="0064521D" w:rsidP="001F2AD4">
            <w:pPr>
              <w:rPr>
                <w:bCs/>
                <w:color w:val="000000"/>
              </w:rPr>
            </w:pPr>
            <w:hyperlink r:id="rId17" w:tooltip="Анализ временных рядов" w:history="1">
              <w:r w:rsidR="001F2AD4" w:rsidRPr="001F2AD4">
                <w:rPr>
                  <w:bCs/>
                </w:rPr>
                <w:t>Анализ временных рядов</w:t>
              </w:r>
            </w:hyperlink>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40086A36" w14:textId="77777777" w:rsidR="001F2AD4" w:rsidRPr="001F2AD4" w:rsidRDefault="001F2AD4" w:rsidP="001F2AD4">
            <w:pPr>
              <w:jc w:val="center"/>
              <w:rPr>
                <w:bCs/>
              </w:rPr>
            </w:pPr>
            <w:r w:rsidRPr="001F2AD4">
              <w:rPr>
                <w:bCs/>
              </w:rPr>
              <w:t>4</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1DDF5F14" w14:textId="77777777" w:rsidR="001F2AD4" w:rsidRPr="001F2AD4" w:rsidRDefault="001F2AD4" w:rsidP="001F2AD4">
            <w:pPr>
              <w:jc w:val="center"/>
              <w:rPr>
                <w:bCs/>
              </w:rPr>
            </w:pPr>
            <w:r w:rsidRPr="001F2AD4">
              <w:rPr>
                <w:bCs/>
              </w:rPr>
              <w:t>1</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1D4F445B" w14:textId="77777777" w:rsidR="001F2AD4" w:rsidRPr="001F2AD4" w:rsidRDefault="001F2AD4" w:rsidP="001F2AD4">
            <w:pPr>
              <w:jc w:val="center"/>
              <w:rPr>
                <w:bCs/>
                <w:color w:val="000000"/>
              </w:rPr>
            </w:pPr>
            <w:r w:rsidRPr="001F2AD4">
              <w:rPr>
                <w:bCs/>
                <w:color w:val="000000"/>
              </w:rPr>
              <w:t>1</w:t>
            </w:r>
          </w:p>
        </w:tc>
        <w:tc>
          <w:tcPr>
            <w:tcW w:w="1559" w:type="dxa"/>
            <w:tcBorders>
              <w:left w:val="single" w:sz="6" w:space="0" w:color="00000A"/>
              <w:bottom w:val="single" w:sz="6" w:space="0" w:color="00000A"/>
              <w:right w:val="single" w:sz="6" w:space="0" w:color="00000A"/>
            </w:tcBorders>
            <w:vAlign w:val="center"/>
          </w:tcPr>
          <w:p w14:paraId="04FE127B" w14:textId="77777777" w:rsidR="001F2AD4" w:rsidRPr="001F2AD4" w:rsidRDefault="001F2AD4" w:rsidP="001F2AD4">
            <w:pPr>
              <w:jc w:val="center"/>
              <w:rPr>
                <w:bCs/>
              </w:rPr>
            </w:pPr>
            <w:r w:rsidRPr="001F2AD4">
              <w:rPr>
                <w:bCs/>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2217ADBC" w14:textId="77777777" w:rsidR="001F2AD4" w:rsidRPr="001F2AD4" w:rsidRDefault="001F2AD4" w:rsidP="001F2AD4">
            <w:pPr>
              <w:jc w:val="center"/>
              <w:rPr>
                <w:bCs/>
                <w:color w:val="000000"/>
              </w:rPr>
            </w:pPr>
          </w:p>
        </w:tc>
      </w:tr>
      <w:tr w:rsidR="001F2AD4" w:rsidRPr="001F2AD4" w14:paraId="3D8E7F5D"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5FE2ADC4" w14:textId="77777777" w:rsidR="001F2AD4" w:rsidRPr="001F2AD4" w:rsidRDefault="001F2AD4" w:rsidP="001F2AD4">
            <w:pPr>
              <w:jc w:val="center"/>
              <w:rPr>
                <w:bCs/>
                <w:color w:val="000000"/>
              </w:rPr>
            </w:pPr>
            <w:r w:rsidRPr="001F2AD4">
              <w:rPr>
                <w:bCs/>
                <w:color w:val="000000"/>
              </w:rPr>
              <w:t>3.</w:t>
            </w:r>
          </w:p>
        </w:tc>
        <w:tc>
          <w:tcPr>
            <w:tcW w:w="2835" w:type="dxa"/>
            <w:tcBorders>
              <w:left w:val="single" w:sz="6" w:space="0" w:color="00000A"/>
              <w:bottom w:val="single" w:sz="6" w:space="0" w:color="00000A"/>
              <w:right w:val="single" w:sz="6" w:space="0" w:color="00000A"/>
            </w:tcBorders>
            <w:shd w:val="clear" w:color="auto" w:fill="auto"/>
            <w:tcMar>
              <w:left w:w="45" w:type="dxa"/>
            </w:tcMar>
            <w:vAlign w:val="center"/>
          </w:tcPr>
          <w:p w14:paraId="163134AA" w14:textId="77777777" w:rsidR="001F2AD4" w:rsidRPr="001F2AD4" w:rsidRDefault="001F2AD4" w:rsidP="001F2AD4">
            <w:pPr>
              <w:rPr>
                <w:bCs/>
                <w:color w:val="000000"/>
              </w:rPr>
            </w:pPr>
            <w:r w:rsidRPr="001F2AD4">
              <w:rPr>
                <w:bCs/>
                <w:color w:val="000000"/>
              </w:rPr>
              <w:t>Подготовка к итоговой аттестации</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78BE1161" w14:textId="77777777" w:rsidR="001F2AD4" w:rsidRPr="001F2AD4" w:rsidRDefault="001F2AD4" w:rsidP="001F2AD4">
            <w:pPr>
              <w:jc w:val="center"/>
              <w:rPr>
                <w:bCs/>
                <w:color w:val="000000"/>
              </w:rPr>
            </w:pPr>
            <w:r w:rsidRPr="001F2AD4">
              <w:rPr>
                <w:bCs/>
                <w:color w:val="000000"/>
              </w:rPr>
              <w:t>2</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2EADBC36" w14:textId="77777777" w:rsidR="001F2AD4" w:rsidRPr="001F2AD4" w:rsidRDefault="001F2AD4" w:rsidP="001F2AD4">
            <w:pPr>
              <w:jc w:val="center"/>
              <w:rPr>
                <w:bCs/>
                <w:color w:val="000000"/>
              </w:rPr>
            </w:pPr>
            <w:r w:rsidRPr="001F2AD4">
              <w:rPr>
                <w:bCs/>
                <w:color w:val="000000"/>
              </w:rPr>
              <w:t>-</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5A1A34C3" w14:textId="77777777" w:rsidR="001F2AD4" w:rsidRPr="001F2AD4" w:rsidRDefault="001F2AD4" w:rsidP="001F2AD4">
            <w:pPr>
              <w:jc w:val="center"/>
              <w:rPr>
                <w:bCs/>
                <w:color w:val="000000"/>
              </w:rPr>
            </w:pPr>
            <w:r w:rsidRPr="001F2AD4">
              <w:rPr>
                <w:bCs/>
                <w:color w:val="000000"/>
              </w:rPr>
              <w:t>-</w:t>
            </w:r>
          </w:p>
        </w:tc>
        <w:tc>
          <w:tcPr>
            <w:tcW w:w="1559" w:type="dxa"/>
            <w:tcBorders>
              <w:left w:val="single" w:sz="6" w:space="0" w:color="00000A"/>
              <w:bottom w:val="single" w:sz="6" w:space="0" w:color="00000A"/>
              <w:right w:val="single" w:sz="6" w:space="0" w:color="00000A"/>
            </w:tcBorders>
            <w:vAlign w:val="center"/>
          </w:tcPr>
          <w:p w14:paraId="3A67122E" w14:textId="77777777" w:rsidR="001F2AD4" w:rsidRPr="001F2AD4" w:rsidRDefault="001F2AD4" w:rsidP="001F2AD4">
            <w:pPr>
              <w:jc w:val="center"/>
              <w:rPr>
                <w:bCs/>
                <w:color w:val="000000"/>
              </w:rPr>
            </w:pPr>
            <w:r w:rsidRPr="001F2AD4">
              <w:rPr>
                <w:bCs/>
                <w:color w:val="000000"/>
              </w:rPr>
              <w:t>2</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F31336C" w14:textId="77777777" w:rsidR="001F2AD4" w:rsidRPr="001F2AD4" w:rsidRDefault="001F2AD4" w:rsidP="001F2AD4">
            <w:pPr>
              <w:jc w:val="center"/>
              <w:rPr>
                <w:bCs/>
                <w:color w:val="000000"/>
              </w:rPr>
            </w:pPr>
            <w:r w:rsidRPr="001F2AD4">
              <w:rPr>
                <w:bCs/>
                <w:color w:val="000000"/>
              </w:rPr>
              <w:t>- </w:t>
            </w:r>
          </w:p>
        </w:tc>
      </w:tr>
      <w:tr w:rsidR="001F2AD4" w:rsidRPr="001F2AD4" w14:paraId="18F23B76" w14:textId="77777777" w:rsidTr="001F2AD4">
        <w:trPr>
          <w:trHeight w:val="65"/>
          <w:jc w:val="center"/>
        </w:trPr>
        <w:tc>
          <w:tcPr>
            <w:tcW w:w="567" w:type="dxa"/>
            <w:tcBorders>
              <w:left w:val="single" w:sz="6" w:space="0" w:color="00000A"/>
              <w:bottom w:val="single" w:sz="6" w:space="0" w:color="00000A"/>
              <w:right w:val="single" w:sz="6" w:space="0" w:color="00000A"/>
            </w:tcBorders>
            <w:shd w:val="clear" w:color="auto" w:fill="auto"/>
            <w:tcMar>
              <w:left w:w="45" w:type="dxa"/>
            </w:tcMar>
            <w:vAlign w:val="center"/>
          </w:tcPr>
          <w:p w14:paraId="1EB8F76B" w14:textId="77777777" w:rsidR="001F2AD4" w:rsidRPr="001F2AD4" w:rsidRDefault="001F2AD4" w:rsidP="001F2AD4">
            <w:pPr>
              <w:jc w:val="center"/>
              <w:rPr>
                <w:bCs/>
                <w:color w:val="000000"/>
              </w:rPr>
            </w:pPr>
            <w:r w:rsidRPr="001F2AD4">
              <w:rPr>
                <w:bCs/>
                <w:color w:val="000000"/>
              </w:rPr>
              <w:t>4.</w:t>
            </w:r>
          </w:p>
        </w:tc>
        <w:tc>
          <w:tcPr>
            <w:tcW w:w="2835" w:type="dxa"/>
            <w:tcBorders>
              <w:left w:val="single" w:sz="6" w:space="0" w:color="00000A"/>
              <w:bottom w:val="single" w:sz="6" w:space="0" w:color="00000A"/>
              <w:right w:val="single" w:sz="6" w:space="0" w:color="00000A"/>
            </w:tcBorders>
            <w:shd w:val="clear" w:color="auto" w:fill="auto"/>
            <w:tcMar>
              <w:left w:w="45" w:type="dxa"/>
            </w:tcMar>
            <w:vAlign w:val="center"/>
          </w:tcPr>
          <w:p w14:paraId="38F8752D" w14:textId="77777777" w:rsidR="001F2AD4" w:rsidRPr="001F2AD4" w:rsidRDefault="001F2AD4" w:rsidP="001F2AD4">
            <w:pPr>
              <w:rPr>
                <w:bCs/>
                <w:color w:val="000000"/>
              </w:rPr>
            </w:pPr>
            <w:r w:rsidRPr="001F2AD4">
              <w:rPr>
                <w:bCs/>
                <w:color w:val="000000"/>
              </w:rPr>
              <w:t>Итоговая аттестация</w:t>
            </w:r>
          </w:p>
        </w:tc>
        <w:tc>
          <w:tcPr>
            <w:tcW w:w="843" w:type="dxa"/>
            <w:tcBorders>
              <w:left w:val="single" w:sz="6" w:space="0" w:color="00000A"/>
              <w:bottom w:val="single" w:sz="6" w:space="0" w:color="00000A"/>
              <w:right w:val="single" w:sz="6" w:space="0" w:color="00000A"/>
            </w:tcBorders>
            <w:shd w:val="clear" w:color="auto" w:fill="auto"/>
            <w:tcMar>
              <w:left w:w="45" w:type="dxa"/>
            </w:tcMar>
            <w:vAlign w:val="center"/>
          </w:tcPr>
          <w:p w14:paraId="2EB406C1" w14:textId="77777777" w:rsidR="001F2AD4" w:rsidRPr="001F2AD4" w:rsidRDefault="001F2AD4" w:rsidP="001F2AD4">
            <w:pPr>
              <w:jc w:val="center"/>
              <w:rPr>
                <w:bCs/>
                <w:color w:val="000000"/>
              </w:rPr>
            </w:pPr>
            <w:r w:rsidRPr="001F2AD4">
              <w:rPr>
                <w:bCs/>
                <w:color w:val="000000"/>
              </w:rPr>
              <w:t>2</w:t>
            </w:r>
          </w:p>
        </w:tc>
        <w:tc>
          <w:tcPr>
            <w:tcW w:w="1134" w:type="dxa"/>
            <w:tcBorders>
              <w:left w:val="single" w:sz="6" w:space="0" w:color="00000A"/>
              <w:bottom w:val="single" w:sz="6" w:space="0" w:color="00000A"/>
              <w:right w:val="single" w:sz="6" w:space="0" w:color="00000A"/>
            </w:tcBorders>
            <w:shd w:val="clear" w:color="auto" w:fill="auto"/>
            <w:tcMar>
              <w:left w:w="45" w:type="dxa"/>
            </w:tcMar>
            <w:vAlign w:val="center"/>
          </w:tcPr>
          <w:p w14:paraId="4B73F7EC" w14:textId="77777777" w:rsidR="001F2AD4" w:rsidRPr="001F2AD4" w:rsidRDefault="001F2AD4" w:rsidP="001F2AD4">
            <w:pPr>
              <w:jc w:val="center"/>
              <w:rPr>
                <w:bCs/>
                <w:color w:val="000000"/>
              </w:rPr>
            </w:pPr>
            <w:r w:rsidRPr="001F2AD4">
              <w:rPr>
                <w:bCs/>
                <w:color w:val="000000"/>
              </w:rPr>
              <w:t>-</w:t>
            </w:r>
          </w:p>
        </w:tc>
        <w:tc>
          <w:tcPr>
            <w:tcW w:w="1418" w:type="dxa"/>
            <w:tcBorders>
              <w:left w:val="single" w:sz="6" w:space="0" w:color="00000A"/>
              <w:bottom w:val="single" w:sz="6" w:space="0" w:color="00000A"/>
              <w:right w:val="single" w:sz="6" w:space="0" w:color="00000A"/>
            </w:tcBorders>
            <w:shd w:val="clear" w:color="auto" w:fill="auto"/>
            <w:tcMar>
              <w:left w:w="45" w:type="dxa"/>
            </w:tcMar>
            <w:vAlign w:val="center"/>
          </w:tcPr>
          <w:p w14:paraId="3AFB0275" w14:textId="77777777" w:rsidR="001F2AD4" w:rsidRPr="001F2AD4" w:rsidRDefault="001F2AD4" w:rsidP="001F2AD4">
            <w:pPr>
              <w:jc w:val="center"/>
              <w:rPr>
                <w:bCs/>
                <w:color w:val="000000"/>
              </w:rPr>
            </w:pPr>
            <w:r w:rsidRPr="001F2AD4">
              <w:rPr>
                <w:bCs/>
                <w:color w:val="000000"/>
              </w:rPr>
              <w:t>2</w:t>
            </w:r>
          </w:p>
        </w:tc>
        <w:tc>
          <w:tcPr>
            <w:tcW w:w="1559" w:type="dxa"/>
            <w:tcBorders>
              <w:left w:val="single" w:sz="6" w:space="0" w:color="00000A"/>
              <w:bottom w:val="single" w:sz="6" w:space="0" w:color="00000A"/>
              <w:right w:val="single" w:sz="6" w:space="0" w:color="00000A"/>
            </w:tcBorders>
            <w:vAlign w:val="center"/>
          </w:tcPr>
          <w:p w14:paraId="4A9A27A8" w14:textId="77777777" w:rsidR="001F2AD4" w:rsidRPr="001F2AD4" w:rsidRDefault="001F2AD4" w:rsidP="001F2AD4">
            <w:pPr>
              <w:jc w:val="center"/>
              <w:rPr>
                <w:bCs/>
                <w:color w:val="000000"/>
              </w:rPr>
            </w:pPr>
            <w:r w:rsidRPr="001F2AD4">
              <w:rPr>
                <w:bCs/>
                <w:color w:val="000000"/>
              </w:rPr>
              <w:t>-</w:t>
            </w:r>
          </w:p>
        </w:tc>
        <w:tc>
          <w:tcPr>
            <w:tcW w:w="1417" w:type="dxa"/>
            <w:tcBorders>
              <w:left w:val="single" w:sz="6" w:space="0" w:color="00000A"/>
              <w:bottom w:val="single" w:sz="6" w:space="0" w:color="00000A"/>
              <w:right w:val="single" w:sz="6" w:space="0" w:color="00000A"/>
            </w:tcBorders>
            <w:shd w:val="clear" w:color="auto" w:fill="auto"/>
            <w:tcMar>
              <w:left w:w="45" w:type="dxa"/>
            </w:tcMar>
            <w:vAlign w:val="center"/>
          </w:tcPr>
          <w:p w14:paraId="16F03A1D" w14:textId="77777777" w:rsidR="001F2AD4" w:rsidRPr="001F2AD4" w:rsidRDefault="001F2AD4" w:rsidP="001F2AD4">
            <w:pPr>
              <w:jc w:val="center"/>
              <w:rPr>
                <w:bCs/>
                <w:color w:val="000000"/>
              </w:rPr>
            </w:pPr>
            <w:r w:rsidRPr="001F2AD4">
              <w:rPr>
                <w:bCs/>
                <w:color w:val="000000"/>
              </w:rPr>
              <w:t>Тест</w:t>
            </w:r>
          </w:p>
        </w:tc>
      </w:tr>
      <w:tr w:rsidR="001F2AD4" w:rsidRPr="001F2AD4" w14:paraId="1A49F2DC" w14:textId="77777777" w:rsidTr="001F2AD4">
        <w:trPr>
          <w:trHeight w:val="516"/>
          <w:jc w:val="center"/>
        </w:trPr>
        <w:tc>
          <w:tcPr>
            <w:tcW w:w="567"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1FDFD7F0" w14:textId="77777777" w:rsidR="001F2AD4" w:rsidRPr="001F2AD4" w:rsidRDefault="001F2AD4" w:rsidP="001F2AD4">
            <w:pPr>
              <w:widowControl w:val="0"/>
              <w:jc w:val="center"/>
              <w:rPr>
                <w:bCs/>
                <w:lang w:eastAsia="en-US"/>
              </w:rPr>
            </w:pPr>
          </w:p>
        </w:tc>
        <w:tc>
          <w:tcPr>
            <w:tcW w:w="2835"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696BE342" w14:textId="77777777" w:rsidR="001F2AD4" w:rsidRPr="001F2AD4" w:rsidRDefault="001F2AD4" w:rsidP="001F2AD4">
            <w:pPr>
              <w:widowControl w:val="0"/>
              <w:jc w:val="center"/>
              <w:rPr>
                <w:bCs/>
                <w:lang w:eastAsia="en-US"/>
              </w:rPr>
            </w:pPr>
            <w:r w:rsidRPr="001F2AD4">
              <w:rPr>
                <w:bCs/>
                <w:lang w:eastAsia="en-US"/>
              </w:rPr>
              <w:t>ОБЩАЯ ТРУДОЕМКОСТЬ:</w:t>
            </w:r>
          </w:p>
        </w:tc>
        <w:tc>
          <w:tcPr>
            <w:tcW w:w="843"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6AFA4958" w14:textId="77777777" w:rsidR="001F2AD4" w:rsidRPr="001F2AD4" w:rsidRDefault="001F2AD4" w:rsidP="001F2AD4">
            <w:pPr>
              <w:jc w:val="center"/>
              <w:rPr>
                <w:bCs/>
              </w:rPr>
            </w:pPr>
            <w:r w:rsidRPr="001F2AD4">
              <w:rPr>
                <w:bCs/>
                <w:lang w:eastAsia="en-US"/>
              </w:rPr>
              <w:t>72</w:t>
            </w:r>
          </w:p>
        </w:tc>
        <w:tc>
          <w:tcPr>
            <w:tcW w:w="1134"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1EDCA42A" w14:textId="77777777" w:rsidR="001F2AD4" w:rsidRPr="001F2AD4" w:rsidRDefault="001F2AD4" w:rsidP="001F2AD4">
            <w:pPr>
              <w:jc w:val="center"/>
              <w:rPr>
                <w:bCs/>
                <w:lang w:eastAsia="en-US"/>
              </w:rPr>
            </w:pPr>
            <w:r w:rsidRPr="001F2AD4">
              <w:rPr>
                <w:bCs/>
                <w:lang w:eastAsia="en-US"/>
              </w:rPr>
              <w:t>12</w:t>
            </w:r>
          </w:p>
        </w:tc>
        <w:tc>
          <w:tcPr>
            <w:tcW w:w="1418" w:type="dxa"/>
            <w:tcBorders>
              <w:top w:val="single" w:sz="6" w:space="0" w:color="00000A"/>
              <w:left w:val="single" w:sz="6" w:space="0" w:color="00000A"/>
              <w:bottom w:val="single" w:sz="6" w:space="0" w:color="00000A"/>
              <w:right w:val="single" w:sz="6" w:space="0" w:color="00000A"/>
            </w:tcBorders>
            <w:shd w:val="clear" w:color="auto" w:fill="auto"/>
            <w:tcMar>
              <w:left w:w="45" w:type="dxa"/>
            </w:tcMar>
            <w:vAlign w:val="center"/>
          </w:tcPr>
          <w:p w14:paraId="1192A804" w14:textId="77777777" w:rsidR="001F2AD4" w:rsidRPr="001F2AD4" w:rsidRDefault="001F2AD4" w:rsidP="001F2AD4">
            <w:pPr>
              <w:jc w:val="center"/>
              <w:rPr>
                <w:bCs/>
                <w:lang w:eastAsia="en-US"/>
              </w:rPr>
            </w:pPr>
            <w:r w:rsidRPr="001F2AD4">
              <w:rPr>
                <w:bCs/>
                <w:lang w:eastAsia="en-US"/>
              </w:rPr>
              <w:t>17</w:t>
            </w:r>
          </w:p>
        </w:tc>
        <w:tc>
          <w:tcPr>
            <w:tcW w:w="1559" w:type="dxa"/>
            <w:tcBorders>
              <w:top w:val="single" w:sz="6" w:space="0" w:color="00000A"/>
              <w:left w:val="single" w:sz="6" w:space="0" w:color="00000A"/>
              <w:bottom w:val="single" w:sz="6" w:space="0" w:color="00000A"/>
              <w:right w:val="single" w:sz="6" w:space="0" w:color="00000A"/>
            </w:tcBorders>
            <w:vAlign w:val="center"/>
          </w:tcPr>
          <w:p w14:paraId="4244633E" w14:textId="77777777" w:rsidR="001F2AD4" w:rsidRPr="001F2AD4" w:rsidRDefault="001F2AD4" w:rsidP="001F2AD4">
            <w:pPr>
              <w:jc w:val="center"/>
              <w:rPr>
                <w:bCs/>
                <w:lang w:eastAsia="en-US"/>
              </w:rPr>
            </w:pPr>
            <w:r w:rsidRPr="001F2AD4">
              <w:rPr>
                <w:bCs/>
                <w:lang w:eastAsia="en-US"/>
              </w:rPr>
              <w:t>43</w:t>
            </w:r>
          </w:p>
        </w:tc>
        <w:tc>
          <w:tcPr>
            <w:tcW w:w="1417" w:type="dxa"/>
            <w:tcBorders>
              <w:top w:val="single" w:sz="6" w:space="0" w:color="00000A"/>
              <w:left w:val="single" w:sz="6" w:space="0" w:color="00000A"/>
              <w:bottom w:val="single" w:sz="6" w:space="0" w:color="00000A"/>
              <w:right w:val="single" w:sz="6" w:space="0" w:color="00000A"/>
            </w:tcBorders>
            <w:shd w:val="clear" w:color="auto" w:fill="auto"/>
            <w:tcMar>
              <w:left w:w="45" w:type="dxa"/>
            </w:tcMar>
          </w:tcPr>
          <w:p w14:paraId="54A0076E" w14:textId="77777777" w:rsidR="001F2AD4" w:rsidRPr="001F2AD4" w:rsidRDefault="001F2AD4" w:rsidP="001F2AD4">
            <w:pPr>
              <w:widowControl w:val="0"/>
              <w:jc w:val="center"/>
              <w:rPr>
                <w:bCs/>
                <w:color w:val="FF0000"/>
                <w:lang w:eastAsia="en-US"/>
              </w:rPr>
            </w:pPr>
          </w:p>
        </w:tc>
      </w:tr>
    </w:tbl>
    <w:p w14:paraId="21F6AAFB" w14:textId="77777777" w:rsidR="001F2AD4" w:rsidRPr="001F2AD4" w:rsidRDefault="001F2AD4" w:rsidP="001F2AD4">
      <w:pPr>
        <w:tabs>
          <w:tab w:val="left" w:pos="993"/>
        </w:tabs>
        <w:autoSpaceDE w:val="0"/>
        <w:autoSpaceDN w:val="0"/>
        <w:adjustRightInd w:val="0"/>
        <w:ind w:firstLine="567"/>
        <w:contextualSpacing/>
        <w:jc w:val="both"/>
        <w:rPr>
          <w:rFonts w:eastAsia="Calibri"/>
          <w:sz w:val="28"/>
          <w:szCs w:val="28"/>
          <w:lang w:eastAsia="en-US"/>
        </w:rPr>
      </w:pPr>
    </w:p>
    <w:p w14:paraId="0F0A167C" w14:textId="77777777" w:rsidR="001F2AD4" w:rsidRPr="001F2AD4" w:rsidRDefault="001F2AD4" w:rsidP="00240697">
      <w:pPr>
        <w:numPr>
          <w:ilvl w:val="0"/>
          <w:numId w:val="13"/>
        </w:numPr>
        <w:shd w:val="clear" w:color="auto" w:fill="FFFFFF"/>
        <w:ind w:left="0" w:firstLine="0"/>
        <w:contextualSpacing/>
        <w:jc w:val="both"/>
        <w:rPr>
          <w:b/>
          <w:sz w:val="28"/>
          <w:szCs w:val="28"/>
        </w:rPr>
      </w:pPr>
      <w:r w:rsidRPr="001F2AD4">
        <w:rPr>
          <w:rFonts w:eastAsiaTheme="minorHAnsi"/>
          <w:b/>
          <w:bCs/>
          <w:sz w:val="28"/>
          <w:szCs w:val="28"/>
          <w:lang w:eastAsia="en-US"/>
        </w:rPr>
        <w:t xml:space="preserve">Учебная (рабочая) программа повышения квалификации </w:t>
      </w:r>
      <w:r w:rsidRPr="001F2AD4">
        <w:rPr>
          <w:b/>
          <w:sz w:val="28"/>
          <w:szCs w:val="28"/>
        </w:rPr>
        <w:t>«Основы программирования и анализа данных на Python»</w:t>
      </w:r>
    </w:p>
    <w:p w14:paraId="110D4879" w14:textId="77777777" w:rsidR="001F2AD4" w:rsidRPr="001F2AD4" w:rsidRDefault="001F2AD4" w:rsidP="001F2AD4">
      <w:pPr>
        <w:ind w:firstLine="709"/>
        <w:contextualSpacing/>
        <w:jc w:val="both"/>
        <w:rPr>
          <w:rFonts w:eastAsiaTheme="minorHAnsi"/>
          <w:b/>
          <w:sz w:val="28"/>
          <w:szCs w:val="28"/>
          <w:lang w:eastAsia="en-US"/>
        </w:rPr>
      </w:pPr>
    </w:p>
    <w:p w14:paraId="45A210FD" w14:textId="77777777" w:rsidR="001F2AD4" w:rsidRPr="001F2AD4" w:rsidRDefault="001F2AD4" w:rsidP="001F2AD4">
      <w:pPr>
        <w:ind w:firstLine="709"/>
        <w:contextualSpacing/>
        <w:jc w:val="both"/>
        <w:rPr>
          <w:rFonts w:eastAsiaTheme="minorHAnsi"/>
          <w:b/>
          <w:bCs/>
          <w:sz w:val="28"/>
          <w:szCs w:val="28"/>
          <w:lang w:eastAsia="en-US"/>
        </w:rPr>
      </w:pPr>
      <w:r w:rsidRPr="001F2AD4">
        <w:rPr>
          <w:rFonts w:eastAsiaTheme="minorHAnsi"/>
          <w:b/>
          <w:sz w:val="28"/>
          <w:szCs w:val="28"/>
          <w:lang w:eastAsia="en-US"/>
        </w:rPr>
        <w:t xml:space="preserve">Модуль 1. </w:t>
      </w:r>
      <w:r w:rsidRPr="001F2AD4">
        <w:rPr>
          <w:rFonts w:eastAsiaTheme="minorHAnsi"/>
          <w:b/>
          <w:bCs/>
          <w:sz w:val="28"/>
          <w:szCs w:val="28"/>
          <w:lang w:eastAsia="en-US"/>
        </w:rPr>
        <w:t>Основы программирования на Python (34 час.)</w:t>
      </w:r>
    </w:p>
    <w:p w14:paraId="75729B3D" w14:textId="77777777" w:rsidR="001F2AD4" w:rsidRPr="001F2AD4" w:rsidRDefault="001F2AD4" w:rsidP="001F2AD4">
      <w:pPr>
        <w:ind w:firstLine="709"/>
        <w:jc w:val="both"/>
        <w:rPr>
          <w:sz w:val="28"/>
          <w:szCs w:val="28"/>
        </w:rPr>
      </w:pPr>
      <w:r w:rsidRPr="001F2AD4">
        <w:rPr>
          <w:b/>
          <w:sz w:val="28"/>
          <w:szCs w:val="28"/>
        </w:rPr>
        <w:t>Тема 1.</w:t>
      </w:r>
      <w:r w:rsidRPr="001F2AD4">
        <w:rPr>
          <w:sz w:val="28"/>
          <w:szCs w:val="28"/>
        </w:rPr>
        <w:t xml:space="preserve"> Данные. Арифметические операции и логические операторы. Условия. Циклы (6 час.)</w:t>
      </w:r>
    </w:p>
    <w:p w14:paraId="48BA717D" w14:textId="77777777" w:rsidR="001F2AD4" w:rsidRPr="001F2AD4" w:rsidRDefault="001F2AD4" w:rsidP="001F2AD4">
      <w:pPr>
        <w:shd w:val="clear" w:color="auto" w:fill="FFFFFF"/>
        <w:ind w:firstLine="709"/>
        <w:jc w:val="both"/>
        <w:rPr>
          <w:sz w:val="28"/>
          <w:szCs w:val="28"/>
        </w:rPr>
      </w:pPr>
      <w:r w:rsidRPr="001F2AD4">
        <w:rPr>
          <w:sz w:val="28"/>
          <w:szCs w:val="28"/>
        </w:rPr>
        <w:t xml:space="preserve">Типы данных. Представление данных в </w:t>
      </w:r>
      <w:r w:rsidRPr="001F2AD4">
        <w:rPr>
          <w:sz w:val="28"/>
          <w:szCs w:val="28"/>
          <w:lang w:val="en-US"/>
        </w:rPr>
        <w:t>Python</w:t>
      </w:r>
      <w:r w:rsidRPr="001F2AD4">
        <w:rPr>
          <w:sz w:val="28"/>
          <w:szCs w:val="28"/>
        </w:rPr>
        <w:t>. Структура программы, переменные и константы. Работа с числовыми переменными, арифметические операторы в Python. Ввод-вывод в программе. Условный оператор. Программы с использованием условного оператора if, оператора циклов while. Вложенные, каскадные условия. Операторы цикла.</w:t>
      </w:r>
    </w:p>
    <w:p w14:paraId="33A0ABD7" w14:textId="77777777" w:rsidR="001F2AD4" w:rsidRPr="001F2AD4" w:rsidRDefault="001F2AD4" w:rsidP="001F2AD4">
      <w:pPr>
        <w:ind w:firstLine="709"/>
        <w:jc w:val="both"/>
        <w:rPr>
          <w:sz w:val="28"/>
          <w:szCs w:val="28"/>
        </w:rPr>
      </w:pPr>
      <w:r w:rsidRPr="001F2AD4">
        <w:rPr>
          <w:b/>
          <w:sz w:val="28"/>
          <w:szCs w:val="28"/>
        </w:rPr>
        <w:t>Тема 2.</w:t>
      </w:r>
      <w:r w:rsidRPr="001F2AD4">
        <w:rPr>
          <w:sz w:val="28"/>
          <w:szCs w:val="28"/>
        </w:rPr>
        <w:t xml:space="preserve"> Множества. Строки. (6 час.)</w:t>
      </w:r>
    </w:p>
    <w:p w14:paraId="35ED325E" w14:textId="77777777" w:rsidR="001F2AD4" w:rsidRPr="001F2AD4" w:rsidRDefault="001F2AD4" w:rsidP="001F2AD4">
      <w:pPr>
        <w:ind w:firstLine="709"/>
        <w:jc w:val="both"/>
        <w:rPr>
          <w:sz w:val="28"/>
          <w:szCs w:val="28"/>
        </w:rPr>
      </w:pPr>
      <w:r w:rsidRPr="001F2AD4">
        <w:rPr>
          <w:sz w:val="28"/>
          <w:szCs w:val="28"/>
        </w:rPr>
        <w:t xml:space="preserve">Прдеставление и обработка множеств в </w:t>
      </w:r>
      <w:r w:rsidRPr="001F2AD4">
        <w:rPr>
          <w:sz w:val="28"/>
          <w:szCs w:val="28"/>
          <w:lang w:val="en-US"/>
        </w:rPr>
        <w:t>Python</w:t>
      </w:r>
      <w:r w:rsidRPr="001F2AD4">
        <w:rPr>
          <w:sz w:val="28"/>
          <w:szCs w:val="28"/>
        </w:rPr>
        <w:t xml:space="preserve">. Операции над множествами. Строка как тип данных. Индексация в строках. Методы работы со строками. </w:t>
      </w:r>
    </w:p>
    <w:p w14:paraId="67B22320" w14:textId="77777777" w:rsidR="001F2AD4" w:rsidRPr="001F2AD4" w:rsidRDefault="001F2AD4" w:rsidP="001F2AD4">
      <w:pPr>
        <w:ind w:firstLine="709"/>
        <w:jc w:val="both"/>
        <w:rPr>
          <w:sz w:val="28"/>
          <w:szCs w:val="28"/>
        </w:rPr>
      </w:pPr>
      <w:r w:rsidRPr="001F2AD4">
        <w:rPr>
          <w:b/>
          <w:sz w:val="28"/>
          <w:szCs w:val="28"/>
        </w:rPr>
        <w:t>Тема 3.</w:t>
      </w:r>
      <w:r w:rsidRPr="001F2AD4">
        <w:rPr>
          <w:sz w:val="28"/>
          <w:szCs w:val="28"/>
        </w:rPr>
        <w:t xml:space="preserve"> Списки. Кортежи (6 час.)</w:t>
      </w:r>
    </w:p>
    <w:p w14:paraId="37FA80CE" w14:textId="77777777" w:rsidR="001F2AD4" w:rsidRPr="001F2AD4" w:rsidRDefault="001F2AD4" w:rsidP="001F2AD4">
      <w:pPr>
        <w:ind w:firstLine="709"/>
        <w:jc w:val="both"/>
        <w:rPr>
          <w:sz w:val="28"/>
          <w:szCs w:val="28"/>
        </w:rPr>
      </w:pPr>
      <w:r w:rsidRPr="001F2AD4">
        <w:rPr>
          <w:sz w:val="28"/>
          <w:szCs w:val="28"/>
        </w:rPr>
        <w:t>Списки как структура данных. Методы работы со списками. Перебор элементов в списках. Алгоритмы сортировки списков. Основные задачи по обработке списков. Вложенные списки</w:t>
      </w:r>
    </w:p>
    <w:p w14:paraId="202C342E" w14:textId="77777777" w:rsidR="001F2AD4" w:rsidRPr="001F2AD4" w:rsidRDefault="001F2AD4" w:rsidP="001F2AD4">
      <w:pPr>
        <w:ind w:firstLine="709"/>
        <w:jc w:val="both"/>
        <w:rPr>
          <w:sz w:val="28"/>
          <w:szCs w:val="28"/>
        </w:rPr>
      </w:pPr>
      <w:r w:rsidRPr="001F2AD4">
        <w:rPr>
          <w:b/>
          <w:sz w:val="28"/>
          <w:szCs w:val="28"/>
        </w:rPr>
        <w:t>Тема 4</w:t>
      </w:r>
      <w:r w:rsidRPr="001F2AD4">
        <w:rPr>
          <w:sz w:val="28"/>
          <w:szCs w:val="28"/>
        </w:rPr>
        <w:t>. Методы работы с коллекциями (2 час.)</w:t>
      </w:r>
    </w:p>
    <w:p w14:paraId="5ADA9E47" w14:textId="77777777" w:rsidR="001F2AD4" w:rsidRPr="001F2AD4" w:rsidRDefault="001F2AD4" w:rsidP="001F2AD4">
      <w:pPr>
        <w:ind w:firstLine="709"/>
        <w:jc w:val="both"/>
        <w:rPr>
          <w:sz w:val="28"/>
          <w:szCs w:val="28"/>
        </w:rPr>
      </w:pPr>
      <w:r w:rsidRPr="001F2AD4">
        <w:rPr>
          <w:sz w:val="28"/>
          <w:szCs w:val="28"/>
        </w:rPr>
        <w:lastRenderedPageBreak/>
        <w:t xml:space="preserve">Преобразование коллекций. Основные задачи по работе с несколькими коллекциями и требующие их преобразования. Методы преобразования и работы с коллекциями в </w:t>
      </w:r>
      <w:r w:rsidRPr="001F2AD4">
        <w:rPr>
          <w:sz w:val="28"/>
          <w:szCs w:val="28"/>
          <w:lang w:val="en-US"/>
        </w:rPr>
        <w:t>Python</w:t>
      </w:r>
    </w:p>
    <w:p w14:paraId="0FF6F445" w14:textId="77777777" w:rsidR="001F2AD4" w:rsidRPr="001F2AD4" w:rsidRDefault="001F2AD4" w:rsidP="001F2AD4">
      <w:pPr>
        <w:ind w:firstLine="709"/>
        <w:jc w:val="both"/>
        <w:rPr>
          <w:sz w:val="28"/>
          <w:szCs w:val="28"/>
        </w:rPr>
      </w:pPr>
      <w:r w:rsidRPr="001F2AD4">
        <w:rPr>
          <w:b/>
          <w:sz w:val="28"/>
          <w:szCs w:val="28"/>
        </w:rPr>
        <w:t>Тема 5</w:t>
      </w:r>
      <w:r w:rsidRPr="001F2AD4">
        <w:rPr>
          <w:sz w:val="28"/>
          <w:szCs w:val="28"/>
        </w:rPr>
        <w:t>. Функции (6 час.)</w:t>
      </w:r>
    </w:p>
    <w:p w14:paraId="1005B2D1" w14:textId="77777777" w:rsidR="001F2AD4" w:rsidRPr="001F2AD4" w:rsidRDefault="001F2AD4" w:rsidP="001F2AD4">
      <w:pPr>
        <w:ind w:firstLine="709"/>
        <w:jc w:val="both"/>
        <w:rPr>
          <w:sz w:val="28"/>
          <w:szCs w:val="28"/>
        </w:rPr>
      </w:pPr>
      <w:r w:rsidRPr="001F2AD4">
        <w:rPr>
          <w:color w:val="000000"/>
          <w:sz w:val="28"/>
          <w:szCs w:val="28"/>
        </w:rPr>
        <w:t>Понятие подпрограммы, процедуры, функции. Функции в Python. Решение задач. Отладка программ.</w:t>
      </w:r>
    </w:p>
    <w:p w14:paraId="45A9B4CC" w14:textId="77777777" w:rsidR="001F2AD4" w:rsidRPr="001F2AD4" w:rsidRDefault="001F2AD4" w:rsidP="001F2AD4">
      <w:pPr>
        <w:ind w:firstLine="709"/>
        <w:jc w:val="both"/>
        <w:rPr>
          <w:sz w:val="28"/>
          <w:szCs w:val="28"/>
        </w:rPr>
      </w:pPr>
      <w:r w:rsidRPr="001F2AD4">
        <w:rPr>
          <w:b/>
          <w:sz w:val="28"/>
          <w:szCs w:val="28"/>
        </w:rPr>
        <w:t>Тема 6</w:t>
      </w:r>
      <w:r w:rsidRPr="001F2AD4">
        <w:rPr>
          <w:sz w:val="28"/>
          <w:szCs w:val="28"/>
        </w:rPr>
        <w:t>. Словари (4 час.)</w:t>
      </w:r>
    </w:p>
    <w:p w14:paraId="1A89CAC8" w14:textId="77777777" w:rsidR="001F2AD4" w:rsidRPr="001F2AD4" w:rsidRDefault="001F2AD4" w:rsidP="001F2AD4">
      <w:pPr>
        <w:ind w:firstLine="709"/>
        <w:jc w:val="both"/>
        <w:rPr>
          <w:sz w:val="28"/>
          <w:szCs w:val="28"/>
        </w:rPr>
      </w:pPr>
      <w:r w:rsidRPr="001F2AD4">
        <w:rPr>
          <w:color w:val="000000"/>
          <w:sz w:val="28"/>
          <w:szCs w:val="28"/>
        </w:rPr>
        <w:t>Понятие ассоциативного массива. Словари в Python. Решение задач. Работа с файлами. Работа с данными различных форматов.</w:t>
      </w:r>
    </w:p>
    <w:p w14:paraId="333517E0" w14:textId="77777777" w:rsidR="001F2AD4" w:rsidRPr="001F2AD4" w:rsidRDefault="001F2AD4" w:rsidP="001F2AD4">
      <w:pPr>
        <w:ind w:firstLine="709"/>
        <w:jc w:val="both"/>
        <w:rPr>
          <w:sz w:val="28"/>
          <w:szCs w:val="28"/>
        </w:rPr>
      </w:pPr>
      <w:r w:rsidRPr="001F2AD4">
        <w:rPr>
          <w:b/>
          <w:sz w:val="28"/>
          <w:szCs w:val="28"/>
        </w:rPr>
        <w:t>Тема 7</w:t>
      </w:r>
      <w:r w:rsidRPr="001F2AD4">
        <w:rPr>
          <w:sz w:val="28"/>
          <w:szCs w:val="28"/>
        </w:rPr>
        <w:t>. Библиотеки (4 час.)</w:t>
      </w:r>
    </w:p>
    <w:p w14:paraId="16E1AF37" w14:textId="77777777" w:rsidR="001F2AD4" w:rsidRPr="001F2AD4" w:rsidRDefault="001F2AD4" w:rsidP="001F2AD4">
      <w:pPr>
        <w:ind w:firstLine="709"/>
        <w:jc w:val="both"/>
        <w:rPr>
          <w:rFonts w:eastAsiaTheme="minorHAnsi"/>
          <w:b/>
          <w:sz w:val="28"/>
          <w:szCs w:val="28"/>
          <w:lang w:eastAsia="en-US"/>
        </w:rPr>
      </w:pPr>
      <w:r w:rsidRPr="001F2AD4">
        <w:rPr>
          <w:color w:val="000000"/>
          <w:sz w:val="28"/>
          <w:szCs w:val="28"/>
        </w:rPr>
        <w:t>Модули в Python. Подключение и использование модулей стандартной библиотеки. Модульный принцип компоновки программы. Работа с документацией в стандартной библиотеке. Понятие репозитория различных пакетов Python. Работа с внешними библиотеками Python и утилитой pip.</w:t>
      </w:r>
    </w:p>
    <w:p w14:paraId="6B0B855A" w14:textId="77777777" w:rsidR="001F2AD4" w:rsidRPr="001F2AD4" w:rsidRDefault="001F2AD4" w:rsidP="001F2AD4">
      <w:pPr>
        <w:suppressAutoHyphens/>
        <w:autoSpaceDE w:val="0"/>
        <w:autoSpaceDN w:val="0"/>
        <w:adjustRightInd w:val="0"/>
        <w:ind w:firstLine="709"/>
        <w:jc w:val="both"/>
        <w:rPr>
          <w:rFonts w:eastAsiaTheme="minorHAnsi"/>
          <w:b/>
          <w:color w:val="000000"/>
          <w:sz w:val="28"/>
          <w:szCs w:val="28"/>
          <w:lang w:eastAsia="en-US" w:bidi="pa-IN"/>
        </w:rPr>
      </w:pPr>
    </w:p>
    <w:p w14:paraId="2A41E494" w14:textId="789BD640" w:rsidR="001F2AD4" w:rsidRPr="001F2AD4" w:rsidRDefault="001F2AD4" w:rsidP="001F2AD4">
      <w:pPr>
        <w:suppressAutoHyphens/>
        <w:autoSpaceDE w:val="0"/>
        <w:autoSpaceDN w:val="0"/>
        <w:adjustRightInd w:val="0"/>
        <w:ind w:firstLine="709"/>
        <w:jc w:val="both"/>
        <w:rPr>
          <w:b/>
          <w:bCs/>
          <w:color w:val="000000"/>
          <w:sz w:val="28"/>
          <w:szCs w:val="28"/>
          <w:bdr w:val="none" w:sz="0" w:space="0" w:color="auto" w:frame="1"/>
          <w:lang w:bidi="pa-IN"/>
        </w:rPr>
      </w:pPr>
      <w:r w:rsidRPr="001F2AD4">
        <w:rPr>
          <w:rFonts w:eastAsiaTheme="minorHAnsi"/>
          <w:b/>
          <w:color w:val="000000"/>
          <w:sz w:val="28"/>
          <w:szCs w:val="28"/>
          <w:lang w:eastAsia="en-US" w:bidi="pa-IN"/>
        </w:rPr>
        <w:t xml:space="preserve">Модуль 2. Инструменты </w:t>
      </w:r>
      <w:r w:rsidRPr="001F2AD4">
        <w:rPr>
          <w:b/>
          <w:bCs/>
          <w:color w:val="000000"/>
          <w:sz w:val="28"/>
          <w:szCs w:val="28"/>
          <w:bdr w:val="none" w:sz="0" w:space="0" w:color="auto" w:frame="1"/>
          <w:lang w:bidi="pa-IN"/>
        </w:rPr>
        <w:t>Python для анализа данных (30 час.)</w:t>
      </w:r>
    </w:p>
    <w:p w14:paraId="3CEABC0F" w14:textId="77777777" w:rsidR="001F2AD4" w:rsidRPr="001F2AD4" w:rsidRDefault="001F2AD4" w:rsidP="001F2AD4">
      <w:pPr>
        <w:ind w:firstLine="709"/>
        <w:jc w:val="both"/>
        <w:rPr>
          <w:sz w:val="28"/>
          <w:szCs w:val="28"/>
        </w:rPr>
      </w:pPr>
      <w:r w:rsidRPr="001F2AD4">
        <w:rPr>
          <w:b/>
          <w:sz w:val="28"/>
          <w:szCs w:val="28"/>
        </w:rPr>
        <w:t>Тема 1.</w:t>
      </w:r>
      <w:r w:rsidRPr="001F2AD4">
        <w:rPr>
          <w:sz w:val="28"/>
          <w:szCs w:val="28"/>
        </w:rPr>
        <w:t xml:space="preserve"> Основные методы и задачи анализа данных (4 час.)</w:t>
      </w:r>
    </w:p>
    <w:p w14:paraId="143D716E" w14:textId="77777777" w:rsidR="001F2AD4" w:rsidRPr="001F2AD4" w:rsidRDefault="001F2AD4" w:rsidP="001F2AD4">
      <w:pPr>
        <w:ind w:firstLine="709"/>
        <w:jc w:val="both"/>
        <w:rPr>
          <w:sz w:val="28"/>
          <w:szCs w:val="28"/>
        </w:rPr>
      </w:pPr>
      <w:r w:rsidRPr="001F2AD4">
        <w:rPr>
          <w:sz w:val="28"/>
          <w:szCs w:val="28"/>
        </w:rPr>
        <w:t>Основные определения и методы анализа данных. Основные задачи анализа даных. Особенности изучения технологий анализа данных в данном курсе. Описание необходимого ПО. Ссылки на наборы данных (дата сеты) и образовательные ресурсы.</w:t>
      </w:r>
    </w:p>
    <w:p w14:paraId="1435449B" w14:textId="77777777" w:rsidR="001F2AD4" w:rsidRPr="001F2AD4" w:rsidRDefault="001F2AD4" w:rsidP="001F2AD4">
      <w:pPr>
        <w:ind w:firstLine="709"/>
        <w:jc w:val="both"/>
        <w:rPr>
          <w:sz w:val="28"/>
          <w:szCs w:val="28"/>
        </w:rPr>
      </w:pPr>
      <w:r w:rsidRPr="001F2AD4">
        <w:rPr>
          <w:b/>
          <w:sz w:val="28"/>
          <w:szCs w:val="28"/>
        </w:rPr>
        <w:t>Тема 2.</w:t>
      </w:r>
      <w:r w:rsidRPr="001F2AD4">
        <w:rPr>
          <w:sz w:val="28"/>
          <w:szCs w:val="28"/>
        </w:rPr>
        <w:t xml:space="preserve"> Библиотеки Numpy и Pandas (4 час.)</w:t>
      </w:r>
    </w:p>
    <w:p w14:paraId="5A95B843" w14:textId="77777777" w:rsidR="001F2AD4" w:rsidRPr="001F2AD4" w:rsidRDefault="001F2AD4" w:rsidP="001F2AD4">
      <w:pPr>
        <w:ind w:firstLine="709"/>
        <w:jc w:val="both"/>
        <w:rPr>
          <w:sz w:val="28"/>
          <w:szCs w:val="28"/>
        </w:rPr>
      </w:pPr>
      <w:r w:rsidRPr="001F2AD4">
        <w:rPr>
          <w:sz w:val="28"/>
          <w:szCs w:val="28"/>
        </w:rPr>
        <w:t>Библиотеки языка Python для анализа данных. Переход от списков (язык Python) к массивам (язык С). Библиотека NumPy - работа с массивами и линейная алгебра.Универсальные функции NumPy. Библиотека Pandas – анализ структурированных данных. Основные структуры данных в Pandas. Основные объекты в Pandas. Форматы файлов, содержащих данные. Подготовка данных для анализа (срезы, работа с пустыми значениями, переопределение типов и др.). Примеры работы с данными в Numpy и Pandas.</w:t>
      </w:r>
    </w:p>
    <w:p w14:paraId="3CCAC6E5" w14:textId="77777777" w:rsidR="001F2AD4" w:rsidRPr="001F2AD4" w:rsidRDefault="001F2AD4" w:rsidP="001F2AD4">
      <w:pPr>
        <w:ind w:firstLine="709"/>
        <w:jc w:val="both"/>
        <w:rPr>
          <w:sz w:val="28"/>
          <w:szCs w:val="28"/>
        </w:rPr>
      </w:pPr>
      <w:r w:rsidRPr="001F2AD4">
        <w:rPr>
          <w:b/>
          <w:sz w:val="28"/>
          <w:szCs w:val="28"/>
        </w:rPr>
        <w:t>Тема 3</w:t>
      </w:r>
      <w:r w:rsidRPr="001F2AD4">
        <w:rPr>
          <w:sz w:val="28"/>
          <w:szCs w:val="28"/>
        </w:rPr>
        <w:t>. Первичный, визуальный анализ данных (6 час.)</w:t>
      </w:r>
    </w:p>
    <w:p w14:paraId="4A3D0FE4" w14:textId="77777777" w:rsidR="001F2AD4" w:rsidRPr="001F2AD4" w:rsidRDefault="001F2AD4" w:rsidP="001F2AD4">
      <w:pPr>
        <w:ind w:firstLine="709"/>
        <w:jc w:val="both"/>
        <w:rPr>
          <w:sz w:val="28"/>
          <w:szCs w:val="28"/>
        </w:rPr>
      </w:pPr>
      <w:r w:rsidRPr="001F2AD4">
        <w:rPr>
          <w:sz w:val="28"/>
          <w:szCs w:val="28"/>
        </w:rPr>
        <w:t>Визуализация данных. Типы и технологии визуализации данных. Библиотека Matplotlib – графики и диаграммы. Библиотека Seaborn – расширение Matplotlib. Элементы первичного анализа данных. Примеры визуализации и первичного анализа данных.</w:t>
      </w:r>
    </w:p>
    <w:p w14:paraId="2397695C" w14:textId="77777777" w:rsidR="001F2AD4" w:rsidRPr="001F2AD4" w:rsidRDefault="001F2AD4" w:rsidP="001F2AD4">
      <w:pPr>
        <w:ind w:firstLine="709"/>
        <w:jc w:val="both"/>
        <w:rPr>
          <w:sz w:val="28"/>
          <w:szCs w:val="28"/>
        </w:rPr>
      </w:pPr>
      <w:r w:rsidRPr="001F2AD4">
        <w:rPr>
          <w:b/>
          <w:sz w:val="28"/>
          <w:szCs w:val="28"/>
        </w:rPr>
        <w:t>Тема 4.</w:t>
      </w:r>
      <w:r w:rsidRPr="001F2AD4">
        <w:rPr>
          <w:sz w:val="28"/>
          <w:szCs w:val="28"/>
        </w:rPr>
        <w:t xml:space="preserve"> Линейные модели классификации и регрессии (6 час.)</w:t>
      </w:r>
    </w:p>
    <w:p w14:paraId="02B1A580" w14:textId="77777777" w:rsidR="001F2AD4" w:rsidRPr="001F2AD4" w:rsidRDefault="001F2AD4" w:rsidP="001F2AD4">
      <w:pPr>
        <w:ind w:firstLine="709"/>
        <w:jc w:val="both"/>
        <w:rPr>
          <w:sz w:val="28"/>
          <w:szCs w:val="28"/>
        </w:rPr>
      </w:pPr>
      <w:r w:rsidRPr="001F2AD4">
        <w:rPr>
          <w:sz w:val="28"/>
          <w:szCs w:val="28"/>
        </w:rPr>
        <w:t>Задачи классификации и регрессии. Бинарная классификация. Пространство признаков. Метрики неоднородности. Дерево классификации. Линейные модели. Отличия линейных моделей и деревьев. Переобученные модели. Библиотека scikit-learn – машинное обучение, классификация, кластеризация. Примеры линейных моделей классификации и регрессии</w:t>
      </w:r>
    </w:p>
    <w:p w14:paraId="7426C004" w14:textId="77777777" w:rsidR="001F2AD4" w:rsidRPr="001F2AD4" w:rsidRDefault="001F2AD4" w:rsidP="001F2AD4">
      <w:pPr>
        <w:ind w:firstLine="709"/>
        <w:jc w:val="both"/>
        <w:rPr>
          <w:sz w:val="28"/>
          <w:szCs w:val="28"/>
        </w:rPr>
      </w:pPr>
      <w:r w:rsidRPr="001F2AD4">
        <w:rPr>
          <w:b/>
          <w:sz w:val="28"/>
          <w:szCs w:val="28"/>
        </w:rPr>
        <w:t>Тема 5.</w:t>
      </w:r>
      <w:r w:rsidRPr="001F2AD4">
        <w:rPr>
          <w:sz w:val="28"/>
          <w:szCs w:val="28"/>
        </w:rPr>
        <w:t xml:space="preserve"> Кластеризация (6 час.)</w:t>
      </w:r>
    </w:p>
    <w:p w14:paraId="0DA15338" w14:textId="77777777" w:rsidR="001F2AD4" w:rsidRPr="001F2AD4" w:rsidRDefault="001F2AD4" w:rsidP="001F2AD4">
      <w:pPr>
        <w:ind w:firstLine="709"/>
        <w:jc w:val="both"/>
        <w:rPr>
          <w:sz w:val="28"/>
          <w:szCs w:val="28"/>
        </w:rPr>
      </w:pPr>
      <w:r w:rsidRPr="001F2AD4">
        <w:rPr>
          <w:sz w:val="28"/>
          <w:szCs w:val="28"/>
        </w:rPr>
        <w:t>Задачи кластеризации. Алгоритм К-средних. Библиотека Scikit-Learn для кластеризации. Метод главных компонент. Примеры кластеризации.</w:t>
      </w:r>
    </w:p>
    <w:p w14:paraId="010235D5" w14:textId="77777777" w:rsidR="001F2AD4" w:rsidRPr="001F2AD4" w:rsidRDefault="001F2AD4" w:rsidP="001F2AD4">
      <w:pPr>
        <w:ind w:firstLine="709"/>
        <w:jc w:val="both"/>
        <w:rPr>
          <w:sz w:val="28"/>
          <w:szCs w:val="28"/>
        </w:rPr>
      </w:pPr>
      <w:r w:rsidRPr="001F2AD4">
        <w:rPr>
          <w:b/>
          <w:sz w:val="28"/>
          <w:szCs w:val="28"/>
        </w:rPr>
        <w:t>Тема 6.</w:t>
      </w:r>
      <w:r w:rsidRPr="001F2AD4">
        <w:rPr>
          <w:sz w:val="28"/>
          <w:szCs w:val="28"/>
        </w:rPr>
        <w:t xml:space="preserve"> Анализ временных рядов (4 час.)</w:t>
      </w:r>
    </w:p>
    <w:p w14:paraId="4CD7DF7B" w14:textId="77777777" w:rsidR="001F2AD4" w:rsidRPr="001F2AD4" w:rsidRDefault="001F2AD4" w:rsidP="001F2AD4">
      <w:pPr>
        <w:ind w:firstLine="709"/>
        <w:jc w:val="both"/>
        <w:rPr>
          <w:sz w:val="28"/>
          <w:szCs w:val="28"/>
        </w:rPr>
      </w:pPr>
      <w:r w:rsidRPr="001F2AD4">
        <w:rPr>
          <w:sz w:val="28"/>
          <w:szCs w:val="28"/>
        </w:rPr>
        <w:t xml:space="preserve">Задачи временных рядов. Методы анализа временных рядов. Взвешенная средняя, экспоненциальное сглаживание. Двойное экспоненциальное </w:t>
      </w:r>
      <w:r w:rsidRPr="001F2AD4">
        <w:rPr>
          <w:sz w:val="28"/>
          <w:szCs w:val="28"/>
        </w:rPr>
        <w:lastRenderedPageBreak/>
        <w:t>сглаживание. Кросс-валидация на временных рядах. Учет сезонной составляющей. Метрики прогнозирования. Примеры анализа временных рядов.</w:t>
      </w:r>
    </w:p>
    <w:p w14:paraId="10A546E2" w14:textId="77777777" w:rsidR="001F2AD4" w:rsidRPr="001F2AD4" w:rsidRDefault="001F2AD4" w:rsidP="001F2AD4">
      <w:pPr>
        <w:jc w:val="both"/>
        <w:rPr>
          <w:rFonts w:eastAsiaTheme="minorHAnsi"/>
          <w:b/>
          <w:sz w:val="28"/>
          <w:szCs w:val="28"/>
          <w:lang w:eastAsia="en-US"/>
        </w:rPr>
      </w:pPr>
    </w:p>
    <w:p w14:paraId="2F9CF8D6" w14:textId="77777777" w:rsidR="001F2AD4" w:rsidRPr="001F2AD4" w:rsidRDefault="001F2AD4" w:rsidP="001F2AD4">
      <w:pPr>
        <w:ind w:firstLine="709"/>
        <w:jc w:val="center"/>
        <w:rPr>
          <w:b/>
          <w:sz w:val="28"/>
          <w:szCs w:val="28"/>
        </w:rPr>
      </w:pPr>
      <w:r w:rsidRPr="001F2AD4">
        <w:rPr>
          <w:b/>
          <w:sz w:val="28"/>
          <w:szCs w:val="28"/>
        </w:rPr>
        <w:t>Описание практико-ориентированных заданий и кейсов</w:t>
      </w:r>
    </w:p>
    <w:p w14:paraId="3402EE14" w14:textId="77777777" w:rsidR="001F2AD4" w:rsidRPr="001F2AD4" w:rsidRDefault="001F2AD4" w:rsidP="001F2AD4">
      <w:pPr>
        <w:jc w:val="both"/>
        <w:rPr>
          <w:sz w:val="28"/>
          <w:szCs w:val="28"/>
        </w:rPr>
      </w:pPr>
    </w:p>
    <w:tbl>
      <w:tblPr>
        <w:tblStyle w:val="32"/>
        <w:tblW w:w="9668" w:type="dxa"/>
        <w:jc w:val="center"/>
        <w:tblLook w:val="04A0" w:firstRow="1" w:lastRow="0" w:firstColumn="1" w:lastColumn="0" w:noHBand="0" w:noVBand="1"/>
      </w:tblPr>
      <w:tblGrid>
        <w:gridCol w:w="469"/>
        <w:gridCol w:w="2063"/>
        <w:gridCol w:w="2807"/>
        <w:gridCol w:w="4329"/>
      </w:tblGrid>
      <w:tr w:rsidR="001F2AD4" w:rsidRPr="001F2AD4" w14:paraId="30F583BB" w14:textId="77777777" w:rsidTr="001F2AD4">
        <w:trPr>
          <w:jc w:val="center"/>
        </w:trPr>
        <w:tc>
          <w:tcPr>
            <w:tcW w:w="469" w:type="dxa"/>
          </w:tcPr>
          <w:p w14:paraId="6F7441EA" w14:textId="77777777" w:rsidR="001F2AD4" w:rsidRPr="001F2AD4" w:rsidRDefault="001F2AD4" w:rsidP="001F2AD4">
            <w:pPr>
              <w:contextualSpacing/>
              <w:jc w:val="center"/>
              <w:rPr>
                <w:sz w:val="22"/>
                <w:szCs w:val="22"/>
              </w:rPr>
            </w:pPr>
          </w:p>
        </w:tc>
        <w:tc>
          <w:tcPr>
            <w:tcW w:w="2063" w:type="dxa"/>
          </w:tcPr>
          <w:p w14:paraId="5A11A73E" w14:textId="77777777" w:rsidR="001F2AD4" w:rsidRPr="001F2AD4" w:rsidRDefault="001F2AD4" w:rsidP="001F2AD4">
            <w:pPr>
              <w:contextualSpacing/>
              <w:jc w:val="center"/>
              <w:rPr>
                <w:b/>
                <w:sz w:val="22"/>
                <w:szCs w:val="22"/>
              </w:rPr>
            </w:pPr>
            <w:r w:rsidRPr="001F2AD4">
              <w:rPr>
                <w:b/>
                <w:sz w:val="22"/>
                <w:szCs w:val="22"/>
              </w:rPr>
              <w:t>Номер темы/модуля</w:t>
            </w:r>
          </w:p>
        </w:tc>
        <w:tc>
          <w:tcPr>
            <w:tcW w:w="2807" w:type="dxa"/>
          </w:tcPr>
          <w:p w14:paraId="7249CB77" w14:textId="77777777" w:rsidR="001F2AD4" w:rsidRPr="001F2AD4" w:rsidRDefault="001F2AD4" w:rsidP="001F2AD4">
            <w:pPr>
              <w:contextualSpacing/>
              <w:jc w:val="center"/>
              <w:rPr>
                <w:b/>
                <w:sz w:val="22"/>
                <w:szCs w:val="22"/>
              </w:rPr>
            </w:pPr>
            <w:r w:rsidRPr="001F2AD4">
              <w:rPr>
                <w:b/>
                <w:sz w:val="22"/>
                <w:szCs w:val="22"/>
              </w:rPr>
              <w:t>Наименование практического задания</w:t>
            </w:r>
          </w:p>
        </w:tc>
        <w:tc>
          <w:tcPr>
            <w:tcW w:w="4329" w:type="dxa"/>
          </w:tcPr>
          <w:p w14:paraId="140F7B2F" w14:textId="77777777" w:rsidR="001F2AD4" w:rsidRPr="001F2AD4" w:rsidRDefault="001F2AD4" w:rsidP="001F2AD4">
            <w:pPr>
              <w:contextualSpacing/>
              <w:jc w:val="center"/>
              <w:rPr>
                <w:b/>
                <w:sz w:val="22"/>
                <w:szCs w:val="22"/>
              </w:rPr>
            </w:pPr>
            <w:r w:rsidRPr="001F2AD4">
              <w:rPr>
                <w:b/>
                <w:sz w:val="22"/>
                <w:szCs w:val="22"/>
              </w:rPr>
              <w:t>Описание</w:t>
            </w:r>
          </w:p>
        </w:tc>
      </w:tr>
      <w:tr w:rsidR="001F2AD4" w:rsidRPr="001F2AD4" w14:paraId="661948D8" w14:textId="77777777" w:rsidTr="001F2AD4">
        <w:trPr>
          <w:jc w:val="center"/>
        </w:trPr>
        <w:tc>
          <w:tcPr>
            <w:tcW w:w="469" w:type="dxa"/>
          </w:tcPr>
          <w:p w14:paraId="55CB659D" w14:textId="77777777" w:rsidR="001F2AD4" w:rsidRPr="001F2AD4" w:rsidRDefault="001F2AD4" w:rsidP="001F2AD4">
            <w:pPr>
              <w:contextualSpacing/>
              <w:jc w:val="both"/>
              <w:rPr>
                <w:sz w:val="22"/>
                <w:szCs w:val="22"/>
              </w:rPr>
            </w:pPr>
            <w:r w:rsidRPr="001F2AD4">
              <w:rPr>
                <w:sz w:val="22"/>
                <w:szCs w:val="22"/>
              </w:rPr>
              <w:t>1.</w:t>
            </w:r>
          </w:p>
        </w:tc>
        <w:tc>
          <w:tcPr>
            <w:tcW w:w="2063" w:type="dxa"/>
          </w:tcPr>
          <w:p w14:paraId="77061937" w14:textId="77777777" w:rsidR="001F2AD4" w:rsidRPr="001F2AD4" w:rsidRDefault="001F2AD4" w:rsidP="001F2AD4">
            <w:pPr>
              <w:contextualSpacing/>
              <w:jc w:val="both"/>
              <w:rPr>
                <w:sz w:val="22"/>
                <w:szCs w:val="22"/>
              </w:rPr>
            </w:pPr>
            <w:r w:rsidRPr="001F2AD4">
              <w:rPr>
                <w:sz w:val="22"/>
                <w:szCs w:val="22"/>
              </w:rPr>
              <w:t xml:space="preserve">Темы 1.1-1.5 /Модуль 1. </w:t>
            </w:r>
          </w:p>
        </w:tc>
        <w:tc>
          <w:tcPr>
            <w:tcW w:w="2807" w:type="dxa"/>
          </w:tcPr>
          <w:p w14:paraId="40024360" w14:textId="77777777" w:rsidR="001F2AD4" w:rsidRPr="001F2AD4" w:rsidRDefault="001F2AD4" w:rsidP="001F2AD4">
            <w:pPr>
              <w:contextualSpacing/>
              <w:jc w:val="both"/>
              <w:rPr>
                <w:sz w:val="22"/>
                <w:szCs w:val="22"/>
              </w:rPr>
            </w:pPr>
            <w:r w:rsidRPr="001F2AD4">
              <w:rPr>
                <w:sz w:val="22"/>
                <w:szCs w:val="22"/>
              </w:rPr>
              <w:t>Практические задания</w:t>
            </w:r>
          </w:p>
        </w:tc>
        <w:tc>
          <w:tcPr>
            <w:tcW w:w="4329" w:type="dxa"/>
          </w:tcPr>
          <w:p w14:paraId="31DF7F09" w14:textId="77777777" w:rsidR="001F2AD4" w:rsidRPr="001F2AD4" w:rsidRDefault="001F2AD4" w:rsidP="001F2AD4">
            <w:pPr>
              <w:contextualSpacing/>
              <w:jc w:val="both"/>
              <w:rPr>
                <w:sz w:val="22"/>
                <w:szCs w:val="22"/>
              </w:rPr>
            </w:pPr>
            <w:r w:rsidRPr="001F2AD4">
              <w:rPr>
                <w:sz w:val="22"/>
                <w:szCs w:val="22"/>
              </w:rPr>
              <w:t>Решение практических заданий, направленных на основные программные средства Python для обработки данных</w:t>
            </w:r>
          </w:p>
        </w:tc>
      </w:tr>
      <w:tr w:rsidR="001F2AD4" w:rsidRPr="001F2AD4" w14:paraId="1260FA7D" w14:textId="77777777" w:rsidTr="001F2AD4">
        <w:trPr>
          <w:jc w:val="center"/>
        </w:trPr>
        <w:tc>
          <w:tcPr>
            <w:tcW w:w="469" w:type="dxa"/>
          </w:tcPr>
          <w:p w14:paraId="730C78BB" w14:textId="77777777" w:rsidR="001F2AD4" w:rsidRPr="001F2AD4" w:rsidRDefault="001F2AD4" w:rsidP="001F2AD4">
            <w:pPr>
              <w:contextualSpacing/>
              <w:jc w:val="both"/>
              <w:rPr>
                <w:sz w:val="22"/>
                <w:szCs w:val="22"/>
              </w:rPr>
            </w:pPr>
            <w:r w:rsidRPr="001F2AD4">
              <w:rPr>
                <w:sz w:val="22"/>
                <w:szCs w:val="22"/>
              </w:rPr>
              <w:t>2.</w:t>
            </w:r>
          </w:p>
        </w:tc>
        <w:tc>
          <w:tcPr>
            <w:tcW w:w="2063" w:type="dxa"/>
          </w:tcPr>
          <w:p w14:paraId="40809E36" w14:textId="77777777" w:rsidR="001F2AD4" w:rsidRPr="001F2AD4" w:rsidRDefault="001F2AD4" w:rsidP="001F2AD4">
            <w:pPr>
              <w:contextualSpacing/>
              <w:jc w:val="both"/>
              <w:rPr>
                <w:sz w:val="22"/>
                <w:szCs w:val="22"/>
              </w:rPr>
            </w:pPr>
            <w:r w:rsidRPr="001F2AD4">
              <w:rPr>
                <w:sz w:val="22"/>
                <w:szCs w:val="22"/>
              </w:rPr>
              <w:t xml:space="preserve">Тема 1.6 / Модуль 1 </w:t>
            </w:r>
          </w:p>
        </w:tc>
        <w:tc>
          <w:tcPr>
            <w:tcW w:w="2807" w:type="dxa"/>
          </w:tcPr>
          <w:p w14:paraId="21425642" w14:textId="77777777" w:rsidR="001F2AD4" w:rsidRPr="001F2AD4" w:rsidRDefault="001F2AD4" w:rsidP="001F2AD4">
            <w:pPr>
              <w:contextualSpacing/>
              <w:jc w:val="both"/>
              <w:rPr>
                <w:sz w:val="22"/>
                <w:szCs w:val="22"/>
              </w:rPr>
            </w:pPr>
            <w:r w:rsidRPr="001F2AD4">
              <w:rPr>
                <w:sz w:val="22"/>
                <w:szCs w:val="22"/>
              </w:rPr>
              <w:t>Разработка словаря специалиста отдела кадров</w:t>
            </w:r>
          </w:p>
        </w:tc>
        <w:tc>
          <w:tcPr>
            <w:tcW w:w="4329" w:type="dxa"/>
          </w:tcPr>
          <w:p w14:paraId="08F3F740" w14:textId="77777777" w:rsidR="001F2AD4" w:rsidRPr="001F2AD4" w:rsidRDefault="001F2AD4" w:rsidP="001F2AD4">
            <w:pPr>
              <w:contextualSpacing/>
              <w:jc w:val="both"/>
              <w:rPr>
                <w:sz w:val="22"/>
                <w:szCs w:val="22"/>
              </w:rPr>
            </w:pPr>
            <w:r w:rsidRPr="001F2AD4">
              <w:rPr>
                <w:sz w:val="22"/>
                <w:szCs w:val="22"/>
              </w:rPr>
              <w:t>Разработка программы с использованием словаря для сбора и анализа Данных о сотрудниках предприятия</w:t>
            </w:r>
          </w:p>
        </w:tc>
      </w:tr>
      <w:tr w:rsidR="001F2AD4" w:rsidRPr="001F2AD4" w14:paraId="53E3A63C" w14:textId="77777777" w:rsidTr="001F2AD4">
        <w:trPr>
          <w:jc w:val="center"/>
        </w:trPr>
        <w:tc>
          <w:tcPr>
            <w:tcW w:w="469" w:type="dxa"/>
          </w:tcPr>
          <w:p w14:paraId="2D7655A4" w14:textId="77777777" w:rsidR="001F2AD4" w:rsidRPr="001F2AD4" w:rsidRDefault="001F2AD4" w:rsidP="001F2AD4">
            <w:pPr>
              <w:contextualSpacing/>
              <w:jc w:val="both"/>
              <w:rPr>
                <w:sz w:val="22"/>
                <w:szCs w:val="22"/>
              </w:rPr>
            </w:pPr>
            <w:r w:rsidRPr="001F2AD4">
              <w:rPr>
                <w:sz w:val="22"/>
                <w:szCs w:val="22"/>
              </w:rPr>
              <w:t>3.</w:t>
            </w:r>
          </w:p>
        </w:tc>
        <w:tc>
          <w:tcPr>
            <w:tcW w:w="2063" w:type="dxa"/>
          </w:tcPr>
          <w:p w14:paraId="2FC05251" w14:textId="77777777" w:rsidR="001F2AD4" w:rsidRPr="001F2AD4" w:rsidRDefault="001F2AD4" w:rsidP="001F2AD4">
            <w:pPr>
              <w:contextualSpacing/>
              <w:jc w:val="both"/>
              <w:rPr>
                <w:sz w:val="22"/>
                <w:szCs w:val="22"/>
              </w:rPr>
            </w:pPr>
            <w:r w:rsidRPr="001F2AD4">
              <w:rPr>
                <w:sz w:val="22"/>
                <w:szCs w:val="22"/>
              </w:rPr>
              <w:t>Тема 1.7/ Модуль 1</w:t>
            </w:r>
          </w:p>
        </w:tc>
        <w:tc>
          <w:tcPr>
            <w:tcW w:w="2807" w:type="dxa"/>
          </w:tcPr>
          <w:p w14:paraId="0022A9D2" w14:textId="77777777" w:rsidR="001F2AD4" w:rsidRPr="001F2AD4" w:rsidRDefault="001F2AD4" w:rsidP="001F2AD4">
            <w:pPr>
              <w:contextualSpacing/>
              <w:jc w:val="both"/>
              <w:rPr>
                <w:sz w:val="22"/>
                <w:szCs w:val="22"/>
              </w:rPr>
            </w:pPr>
            <w:r w:rsidRPr="001F2AD4">
              <w:rPr>
                <w:sz w:val="22"/>
                <w:szCs w:val="22"/>
              </w:rPr>
              <w:t xml:space="preserve">Подключение и установка библиотек Python </w:t>
            </w:r>
          </w:p>
        </w:tc>
        <w:tc>
          <w:tcPr>
            <w:tcW w:w="4329" w:type="dxa"/>
          </w:tcPr>
          <w:p w14:paraId="4CD9A033" w14:textId="77777777" w:rsidR="001F2AD4" w:rsidRPr="001F2AD4" w:rsidRDefault="001F2AD4" w:rsidP="001F2AD4">
            <w:pPr>
              <w:contextualSpacing/>
              <w:jc w:val="both"/>
              <w:rPr>
                <w:sz w:val="22"/>
                <w:szCs w:val="22"/>
              </w:rPr>
            </w:pPr>
            <w:r w:rsidRPr="001F2AD4">
              <w:rPr>
                <w:sz w:val="22"/>
                <w:szCs w:val="22"/>
              </w:rPr>
              <w:t>Подключение и установка библиотек Python, необходимых для анализа Big Data</w:t>
            </w:r>
          </w:p>
        </w:tc>
      </w:tr>
      <w:tr w:rsidR="001F2AD4" w:rsidRPr="001F2AD4" w14:paraId="5BDC71EC" w14:textId="77777777" w:rsidTr="001F2AD4">
        <w:trPr>
          <w:jc w:val="center"/>
        </w:trPr>
        <w:tc>
          <w:tcPr>
            <w:tcW w:w="469" w:type="dxa"/>
          </w:tcPr>
          <w:p w14:paraId="5F6D2EA0" w14:textId="77777777" w:rsidR="001F2AD4" w:rsidRPr="001F2AD4" w:rsidRDefault="001F2AD4" w:rsidP="001F2AD4">
            <w:pPr>
              <w:contextualSpacing/>
              <w:jc w:val="both"/>
              <w:rPr>
                <w:sz w:val="22"/>
                <w:szCs w:val="22"/>
              </w:rPr>
            </w:pPr>
            <w:r w:rsidRPr="001F2AD4">
              <w:rPr>
                <w:sz w:val="22"/>
                <w:szCs w:val="22"/>
              </w:rPr>
              <w:t>4.</w:t>
            </w:r>
          </w:p>
        </w:tc>
        <w:tc>
          <w:tcPr>
            <w:tcW w:w="2063" w:type="dxa"/>
          </w:tcPr>
          <w:p w14:paraId="7AA2A05D" w14:textId="77777777" w:rsidR="001F2AD4" w:rsidRPr="001F2AD4" w:rsidRDefault="001F2AD4" w:rsidP="001F2AD4">
            <w:pPr>
              <w:contextualSpacing/>
              <w:jc w:val="both"/>
              <w:rPr>
                <w:sz w:val="22"/>
                <w:szCs w:val="22"/>
              </w:rPr>
            </w:pPr>
            <w:r w:rsidRPr="001F2AD4">
              <w:rPr>
                <w:sz w:val="22"/>
                <w:szCs w:val="22"/>
              </w:rPr>
              <w:t>Темы 2.1-2.3./Модуль 2</w:t>
            </w:r>
          </w:p>
        </w:tc>
        <w:tc>
          <w:tcPr>
            <w:tcW w:w="2807" w:type="dxa"/>
          </w:tcPr>
          <w:p w14:paraId="4BEF13BC" w14:textId="77777777" w:rsidR="001F2AD4" w:rsidRPr="001F2AD4" w:rsidRDefault="001F2AD4" w:rsidP="001F2AD4">
            <w:pPr>
              <w:contextualSpacing/>
              <w:jc w:val="both"/>
              <w:rPr>
                <w:sz w:val="22"/>
                <w:szCs w:val="22"/>
              </w:rPr>
            </w:pPr>
            <w:r w:rsidRPr="001F2AD4">
              <w:rPr>
                <w:sz w:val="22"/>
                <w:szCs w:val="22"/>
              </w:rPr>
              <w:t>Первичный анализ Big Data</w:t>
            </w:r>
          </w:p>
        </w:tc>
        <w:tc>
          <w:tcPr>
            <w:tcW w:w="4329" w:type="dxa"/>
          </w:tcPr>
          <w:p w14:paraId="2DD4E831" w14:textId="77777777" w:rsidR="001F2AD4" w:rsidRPr="001F2AD4" w:rsidRDefault="001F2AD4" w:rsidP="001F2AD4">
            <w:pPr>
              <w:contextualSpacing/>
              <w:jc w:val="both"/>
              <w:rPr>
                <w:sz w:val="22"/>
                <w:szCs w:val="22"/>
              </w:rPr>
            </w:pPr>
            <w:r w:rsidRPr="001F2AD4">
              <w:rPr>
                <w:sz w:val="22"/>
                <w:szCs w:val="22"/>
              </w:rPr>
              <w:t xml:space="preserve">По данному дата сету провести первичную обработку данных по заданным критериям и представить результаты </w:t>
            </w:r>
          </w:p>
        </w:tc>
      </w:tr>
      <w:tr w:rsidR="001F2AD4" w:rsidRPr="001F2AD4" w14:paraId="02201679" w14:textId="77777777" w:rsidTr="001F2AD4">
        <w:trPr>
          <w:jc w:val="center"/>
        </w:trPr>
        <w:tc>
          <w:tcPr>
            <w:tcW w:w="469" w:type="dxa"/>
          </w:tcPr>
          <w:p w14:paraId="330B4792" w14:textId="77777777" w:rsidR="001F2AD4" w:rsidRPr="001F2AD4" w:rsidRDefault="001F2AD4" w:rsidP="001F2AD4">
            <w:pPr>
              <w:contextualSpacing/>
              <w:jc w:val="both"/>
              <w:rPr>
                <w:sz w:val="22"/>
                <w:szCs w:val="22"/>
              </w:rPr>
            </w:pPr>
            <w:r w:rsidRPr="001F2AD4">
              <w:rPr>
                <w:sz w:val="22"/>
                <w:szCs w:val="22"/>
              </w:rPr>
              <w:t>5.</w:t>
            </w:r>
          </w:p>
        </w:tc>
        <w:tc>
          <w:tcPr>
            <w:tcW w:w="2063" w:type="dxa"/>
          </w:tcPr>
          <w:p w14:paraId="52C587E6" w14:textId="77777777" w:rsidR="001F2AD4" w:rsidRPr="001F2AD4" w:rsidRDefault="001F2AD4" w:rsidP="001F2AD4">
            <w:pPr>
              <w:contextualSpacing/>
              <w:jc w:val="both"/>
              <w:rPr>
                <w:sz w:val="22"/>
                <w:szCs w:val="22"/>
              </w:rPr>
            </w:pPr>
            <w:r w:rsidRPr="001F2AD4">
              <w:rPr>
                <w:sz w:val="22"/>
                <w:szCs w:val="22"/>
              </w:rPr>
              <w:t>Тема 2.4.-2.5/Модуль 2</w:t>
            </w:r>
          </w:p>
        </w:tc>
        <w:tc>
          <w:tcPr>
            <w:tcW w:w="2807" w:type="dxa"/>
          </w:tcPr>
          <w:p w14:paraId="7EFB76EA" w14:textId="77777777" w:rsidR="001F2AD4" w:rsidRPr="001F2AD4" w:rsidRDefault="001F2AD4" w:rsidP="001F2AD4">
            <w:pPr>
              <w:contextualSpacing/>
              <w:jc w:val="both"/>
              <w:rPr>
                <w:sz w:val="22"/>
                <w:szCs w:val="22"/>
              </w:rPr>
            </w:pPr>
            <w:r w:rsidRPr="001F2AD4">
              <w:rPr>
                <w:sz w:val="22"/>
                <w:szCs w:val="22"/>
              </w:rPr>
              <w:t>Регрессионный анализ</w:t>
            </w:r>
          </w:p>
        </w:tc>
        <w:tc>
          <w:tcPr>
            <w:tcW w:w="4329" w:type="dxa"/>
          </w:tcPr>
          <w:p w14:paraId="100DF296" w14:textId="77777777" w:rsidR="001F2AD4" w:rsidRPr="001F2AD4" w:rsidRDefault="001F2AD4" w:rsidP="001F2AD4">
            <w:pPr>
              <w:contextualSpacing/>
              <w:jc w:val="both"/>
              <w:rPr>
                <w:sz w:val="22"/>
                <w:szCs w:val="22"/>
              </w:rPr>
            </w:pPr>
            <w:r w:rsidRPr="001F2AD4">
              <w:rPr>
                <w:sz w:val="22"/>
                <w:szCs w:val="22"/>
              </w:rPr>
              <w:t>По данному дата сету провести регрессионный анализ данных по заданным критериям и представить результаты</w:t>
            </w:r>
          </w:p>
        </w:tc>
      </w:tr>
      <w:tr w:rsidR="001F2AD4" w:rsidRPr="001F2AD4" w14:paraId="3FB007E7" w14:textId="77777777" w:rsidTr="001F2AD4">
        <w:trPr>
          <w:jc w:val="center"/>
        </w:trPr>
        <w:tc>
          <w:tcPr>
            <w:tcW w:w="469" w:type="dxa"/>
          </w:tcPr>
          <w:p w14:paraId="240AD95B" w14:textId="77777777" w:rsidR="001F2AD4" w:rsidRPr="001F2AD4" w:rsidRDefault="001F2AD4" w:rsidP="001F2AD4">
            <w:pPr>
              <w:contextualSpacing/>
              <w:jc w:val="both"/>
              <w:rPr>
                <w:sz w:val="22"/>
                <w:szCs w:val="22"/>
              </w:rPr>
            </w:pPr>
            <w:r w:rsidRPr="001F2AD4">
              <w:rPr>
                <w:sz w:val="22"/>
                <w:szCs w:val="22"/>
              </w:rPr>
              <w:t>6.</w:t>
            </w:r>
          </w:p>
        </w:tc>
        <w:tc>
          <w:tcPr>
            <w:tcW w:w="2063" w:type="dxa"/>
          </w:tcPr>
          <w:p w14:paraId="4F4130C8" w14:textId="77777777" w:rsidR="001F2AD4" w:rsidRPr="001F2AD4" w:rsidRDefault="001F2AD4" w:rsidP="001F2AD4">
            <w:pPr>
              <w:contextualSpacing/>
              <w:jc w:val="both"/>
              <w:rPr>
                <w:sz w:val="22"/>
                <w:szCs w:val="22"/>
              </w:rPr>
            </w:pPr>
            <w:r w:rsidRPr="001F2AD4">
              <w:rPr>
                <w:sz w:val="22"/>
                <w:szCs w:val="22"/>
              </w:rPr>
              <w:t>Тем 2.5-2.6 /Модуль 2</w:t>
            </w:r>
          </w:p>
        </w:tc>
        <w:tc>
          <w:tcPr>
            <w:tcW w:w="2807" w:type="dxa"/>
          </w:tcPr>
          <w:p w14:paraId="12F94665" w14:textId="77777777" w:rsidR="001F2AD4" w:rsidRPr="001F2AD4" w:rsidRDefault="001F2AD4" w:rsidP="001F2AD4">
            <w:pPr>
              <w:contextualSpacing/>
              <w:jc w:val="both"/>
              <w:rPr>
                <w:sz w:val="22"/>
                <w:szCs w:val="22"/>
              </w:rPr>
            </w:pPr>
            <w:r w:rsidRPr="001F2AD4">
              <w:rPr>
                <w:sz w:val="22"/>
                <w:szCs w:val="22"/>
              </w:rPr>
              <w:t>Прогнозирование результатов приемной компании образовательного учреждения</w:t>
            </w:r>
          </w:p>
        </w:tc>
        <w:tc>
          <w:tcPr>
            <w:tcW w:w="4329" w:type="dxa"/>
          </w:tcPr>
          <w:p w14:paraId="000E4D16" w14:textId="77777777" w:rsidR="001F2AD4" w:rsidRPr="001F2AD4" w:rsidRDefault="001F2AD4" w:rsidP="001F2AD4">
            <w:pPr>
              <w:contextualSpacing/>
              <w:jc w:val="both"/>
              <w:rPr>
                <w:sz w:val="22"/>
                <w:szCs w:val="22"/>
              </w:rPr>
            </w:pPr>
            <w:r w:rsidRPr="001F2AD4">
              <w:rPr>
                <w:sz w:val="22"/>
                <w:szCs w:val="22"/>
              </w:rPr>
              <w:t>По данному дата сету получить прогноз результатов на основе кластеризации данных и анализа временных рядов</w:t>
            </w:r>
          </w:p>
        </w:tc>
      </w:tr>
    </w:tbl>
    <w:p w14:paraId="35DD8443" w14:textId="77777777" w:rsidR="001F2AD4" w:rsidRDefault="001F2AD4" w:rsidP="001F2AD4">
      <w:pPr>
        <w:spacing w:after="200" w:line="276" w:lineRule="auto"/>
        <w:contextualSpacing/>
        <w:rPr>
          <w:rFonts w:eastAsiaTheme="minorHAnsi"/>
          <w:b/>
          <w:sz w:val="28"/>
          <w:szCs w:val="28"/>
          <w:lang w:eastAsia="en-US"/>
        </w:rPr>
      </w:pPr>
    </w:p>
    <w:p w14:paraId="5F2C0AA0" w14:textId="6CA29FE8" w:rsidR="001F2AD4" w:rsidRPr="001F2AD4" w:rsidRDefault="001F2AD4" w:rsidP="00240697">
      <w:pPr>
        <w:numPr>
          <w:ilvl w:val="0"/>
          <w:numId w:val="19"/>
        </w:numPr>
        <w:tabs>
          <w:tab w:val="num" w:pos="0"/>
        </w:tabs>
        <w:spacing w:after="200" w:line="276" w:lineRule="auto"/>
        <w:ind w:left="0" w:firstLine="0"/>
        <w:contextualSpacing/>
        <w:jc w:val="both"/>
        <w:rPr>
          <w:rFonts w:eastAsiaTheme="minorHAnsi"/>
          <w:b/>
          <w:sz w:val="28"/>
          <w:szCs w:val="28"/>
          <w:lang w:eastAsia="en-US"/>
        </w:rPr>
      </w:pPr>
      <w:r w:rsidRPr="001F2AD4">
        <w:rPr>
          <w:rFonts w:eastAsiaTheme="minorHAnsi"/>
          <w:b/>
          <w:sz w:val="28"/>
          <w:szCs w:val="28"/>
          <w:lang w:eastAsia="en-US"/>
        </w:rPr>
        <w:t>Оценочные материалы по образовательной программе</w:t>
      </w:r>
    </w:p>
    <w:p w14:paraId="37A07E35" w14:textId="77777777" w:rsidR="001F2AD4" w:rsidRPr="001F2AD4" w:rsidRDefault="001F2AD4" w:rsidP="001F2AD4">
      <w:pPr>
        <w:tabs>
          <w:tab w:val="num" w:pos="0"/>
        </w:tabs>
        <w:spacing w:after="200" w:line="276" w:lineRule="auto"/>
        <w:jc w:val="both"/>
        <w:rPr>
          <w:rFonts w:eastAsiaTheme="minorHAnsi"/>
          <w:b/>
          <w:sz w:val="28"/>
          <w:szCs w:val="28"/>
          <w:lang w:eastAsia="en-US"/>
        </w:rPr>
      </w:pPr>
      <w:r w:rsidRPr="001F2AD4">
        <w:rPr>
          <w:rFonts w:eastAsiaTheme="minorHAnsi"/>
          <w:b/>
          <w:sz w:val="28"/>
          <w:szCs w:val="28"/>
          <w:lang w:eastAsia="en-US"/>
        </w:rPr>
        <w:t>8.1. Вопросы тестирования по модулям</w:t>
      </w:r>
    </w:p>
    <w:tbl>
      <w:tblPr>
        <w:tblStyle w:val="32"/>
        <w:tblW w:w="0" w:type="auto"/>
        <w:tblInd w:w="-5" w:type="dxa"/>
        <w:tblLook w:val="04A0" w:firstRow="1" w:lastRow="0" w:firstColumn="1" w:lastColumn="0" w:noHBand="0" w:noVBand="1"/>
      </w:tblPr>
      <w:tblGrid>
        <w:gridCol w:w="1136"/>
        <w:gridCol w:w="2835"/>
        <w:gridCol w:w="2976"/>
        <w:gridCol w:w="2546"/>
      </w:tblGrid>
      <w:tr w:rsidR="001F2AD4" w:rsidRPr="001F2AD4" w14:paraId="345D4E62" w14:textId="77777777" w:rsidTr="001F2AD4">
        <w:tc>
          <w:tcPr>
            <w:tcW w:w="1137" w:type="dxa"/>
          </w:tcPr>
          <w:p w14:paraId="2316882E" w14:textId="77777777" w:rsidR="001F2AD4" w:rsidRPr="001F2AD4" w:rsidRDefault="001F2AD4" w:rsidP="001F2AD4">
            <w:pPr>
              <w:contextualSpacing/>
              <w:rPr>
                <w:b/>
              </w:rPr>
            </w:pPr>
            <w:r w:rsidRPr="001F2AD4">
              <w:rPr>
                <w:b/>
              </w:rPr>
              <w:t>№ модуля</w:t>
            </w:r>
          </w:p>
        </w:tc>
        <w:tc>
          <w:tcPr>
            <w:tcW w:w="2835" w:type="dxa"/>
          </w:tcPr>
          <w:p w14:paraId="327306C8" w14:textId="77777777" w:rsidR="001F2AD4" w:rsidRPr="001F2AD4" w:rsidRDefault="001F2AD4" w:rsidP="001F2AD4">
            <w:pPr>
              <w:contextualSpacing/>
              <w:rPr>
                <w:b/>
              </w:rPr>
            </w:pPr>
            <w:r w:rsidRPr="001F2AD4">
              <w:rPr>
                <w:b/>
              </w:rPr>
              <w:t>Вопросы входного тестирования</w:t>
            </w:r>
          </w:p>
        </w:tc>
        <w:tc>
          <w:tcPr>
            <w:tcW w:w="2976" w:type="dxa"/>
          </w:tcPr>
          <w:p w14:paraId="01D7F7BC" w14:textId="77777777" w:rsidR="001F2AD4" w:rsidRPr="001F2AD4" w:rsidRDefault="001F2AD4" w:rsidP="001F2AD4">
            <w:pPr>
              <w:contextualSpacing/>
              <w:rPr>
                <w:b/>
              </w:rPr>
            </w:pPr>
            <w:r w:rsidRPr="001F2AD4">
              <w:rPr>
                <w:b/>
              </w:rPr>
              <w:t>Вопросы промежуточного тестирования</w:t>
            </w:r>
          </w:p>
        </w:tc>
        <w:tc>
          <w:tcPr>
            <w:tcW w:w="2546" w:type="dxa"/>
          </w:tcPr>
          <w:p w14:paraId="554788F0" w14:textId="77777777" w:rsidR="001F2AD4" w:rsidRPr="001F2AD4" w:rsidRDefault="001F2AD4" w:rsidP="001F2AD4">
            <w:pPr>
              <w:contextualSpacing/>
              <w:rPr>
                <w:b/>
              </w:rPr>
            </w:pPr>
            <w:r w:rsidRPr="001F2AD4">
              <w:rPr>
                <w:b/>
              </w:rPr>
              <w:t>Вопросы итогового тестирования</w:t>
            </w:r>
          </w:p>
        </w:tc>
      </w:tr>
      <w:tr w:rsidR="001F2AD4" w:rsidRPr="00110855" w14:paraId="11132CB8" w14:textId="77777777" w:rsidTr="001F2AD4">
        <w:tc>
          <w:tcPr>
            <w:tcW w:w="1137" w:type="dxa"/>
          </w:tcPr>
          <w:p w14:paraId="7A94E55B" w14:textId="77777777" w:rsidR="001F2AD4" w:rsidRPr="001F2AD4" w:rsidRDefault="001F2AD4" w:rsidP="001F2AD4">
            <w:pPr>
              <w:contextualSpacing/>
              <w:jc w:val="center"/>
              <w:rPr>
                <w:b/>
              </w:rPr>
            </w:pPr>
            <w:r w:rsidRPr="001F2AD4">
              <w:rPr>
                <w:b/>
              </w:rPr>
              <w:t>1</w:t>
            </w:r>
          </w:p>
        </w:tc>
        <w:tc>
          <w:tcPr>
            <w:tcW w:w="2835" w:type="dxa"/>
          </w:tcPr>
          <w:p w14:paraId="3D2FD982" w14:textId="01CF7926" w:rsidR="001F2AD4" w:rsidRPr="001F2AD4" w:rsidRDefault="001F2AD4" w:rsidP="001F2AD4">
            <w:pPr>
              <w:shd w:val="clear" w:color="auto" w:fill="FFFFFF"/>
              <w:jc w:val="both"/>
              <w:rPr>
                <w:color w:val="000000"/>
              </w:rPr>
            </w:pPr>
            <w:r w:rsidRPr="001F2AD4">
              <w:rPr>
                <w:color w:val="000000"/>
              </w:rPr>
              <w:t>Алгоритм вычисле</w:t>
            </w:r>
            <w:r w:rsidRPr="001F2AD4">
              <w:rPr>
                <w:color w:val="000000"/>
              </w:rPr>
              <w:softHyphen/>
              <w:t>ния зна</w:t>
            </w:r>
            <w:r w:rsidRPr="001F2AD4">
              <w:rPr>
                <w:color w:val="000000"/>
              </w:rPr>
              <w:softHyphen/>
              <w:t>че</w:t>
            </w:r>
            <w:r w:rsidRPr="001F2AD4">
              <w:rPr>
                <w:color w:val="000000"/>
              </w:rPr>
              <w:softHyphen/>
              <w:t>ния функции F(n), где n – на</w:t>
            </w:r>
            <w:r w:rsidRPr="001F2AD4">
              <w:rPr>
                <w:color w:val="000000"/>
              </w:rPr>
              <w:softHyphen/>
              <w:t>ту</w:t>
            </w:r>
            <w:r w:rsidRPr="001F2AD4">
              <w:rPr>
                <w:color w:val="000000"/>
              </w:rPr>
              <w:softHyphen/>
              <w:t>раль</w:t>
            </w:r>
            <w:r w:rsidRPr="001F2AD4">
              <w:rPr>
                <w:color w:val="000000"/>
              </w:rPr>
              <w:softHyphen/>
              <w:t>ное число, задан сле</w:t>
            </w:r>
            <w:r w:rsidRPr="001F2AD4">
              <w:rPr>
                <w:color w:val="000000"/>
              </w:rPr>
              <w:softHyphen/>
              <w:t>ду</w:t>
            </w:r>
            <w:r w:rsidRPr="001F2AD4">
              <w:rPr>
                <w:color w:val="000000"/>
              </w:rPr>
              <w:softHyphen/>
              <w:t>ю</w:t>
            </w:r>
            <w:r w:rsidRPr="001F2AD4">
              <w:rPr>
                <w:color w:val="000000"/>
              </w:rPr>
              <w:softHyphen/>
              <w:t>щи</w:t>
            </w:r>
            <w:r w:rsidRPr="001F2AD4">
              <w:rPr>
                <w:color w:val="000000"/>
              </w:rPr>
              <w:softHyphen/>
              <w:t>ми со</w:t>
            </w:r>
            <w:r w:rsidRPr="001F2AD4">
              <w:rPr>
                <w:color w:val="000000"/>
              </w:rPr>
              <w:softHyphen/>
              <w:t>от</w:t>
            </w:r>
            <w:r w:rsidRPr="001F2AD4">
              <w:rPr>
                <w:color w:val="000000"/>
              </w:rPr>
              <w:softHyphen/>
              <w:t>но</w:t>
            </w:r>
            <w:r w:rsidRPr="001F2AD4">
              <w:rPr>
                <w:color w:val="000000"/>
              </w:rPr>
              <w:softHyphen/>
              <w:t>ше</w:t>
            </w:r>
            <w:r w:rsidRPr="001F2AD4">
              <w:rPr>
                <w:color w:val="000000"/>
              </w:rPr>
              <w:softHyphen/>
              <w:t>ни</w:t>
            </w:r>
            <w:r w:rsidRPr="001F2AD4">
              <w:rPr>
                <w:color w:val="000000"/>
              </w:rPr>
              <w:softHyphen/>
              <w:t>я</w:t>
            </w:r>
            <w:r w:rsidRPr="001F2AD4">
              <w:rPr>
                <w:color w:val="000000"/>
              </w:rPr>
              <w:softHyphen/>
              <w:t>ми:</w:t>
            </w:r>
          </w:p>
          <w:p w14:paraId="6FB81708" w14:textId="77777777" w:rsidR="001F2AD4" w:rsidRPr="001F2AD4" w:rsidRDefault="001F2AD4" w:rsidP="001F2AD4">
            <w:pPr>
              <w:shd w:val="clear" w:color="auto" w:fill="FFFFFF"/>
              <w:jc w:val="both"/>
              <w:rPr>
                <w:color w:val="000000"/>
                <w:lang w:val="en-US"/>
              </w:rPr>
            </w:pPr>
            <w:r w:rsidRPr="001F2AD4">
              <w:rPr>
                <w:color w:val="000000"/>
                <w:lang w:val="en-US"/>
              </w:rPr>
              <w:t>F(1) = 1</w:t>
            </w:r>
          </w:p>
          <w:p w14:paraId="045880B3" w14:textId="77777777" w:rsidR="001F2AD4" w:rsidRPr="001F2AD4" w:rsidRDefault="001F2AD4" w:rsidP="001F2AD4">
            <w:pPr>
              <w:shd w:val="clear" w:color="auto" w:fill="FFFFFF"/>
              <w:jc w:val="both"/>
              <w:rPr>
                <w:color w:val="000000"/>
                <w:lang w:val="en-US"/>
              </w:rPr>
            </w:pPr>
            <w:r w:rsidRPr="001F2AD4">
              <w:rPr>
                <w:color w:val="000000"/>
                <w:lang w:val="en-US"/>
              </w:rPr>
              <w:t xml:space="preserve">F(n) = F(n–1) * n, </w:t>
            </w:r>
            <w:r w:rsidRPr="001F2AD4">
              <w:rPr>
                <w:color w:val="000000"/>
              </w:rPr>
              <w:t>при</w:t>
            </w:r>
            <w:r w:rsidRPr="001F2AD4">
              <w:rPr>
                <w:color w:val="000000"/>
                <w:lang w:val="en-US"/>
              </w:rPr>
              <w:t xml:space="preserve"> n &gt;1</w:t>
            </w:r>
          </w:p>
          <w:p w14:paraId="524E10FE" w14:textId="77777777" w:rsidR="001F2AD4" w:rsidRPr="001F2AD4" w:rsidRDefault="001F2AD4" w:rsidP="001F2AD4">
            <w:pPr>
              <w:shd w:val="clear" w:color="auto" w:fill="FFFFFF"/>
              <w:jc w:val="both"/>
              <w:rPr>
                <w:b/>
              </w:rPr>
            </w:pPr>
            <w:r w:rsidRPr="001F2AD4">
              <w:rPr>
                <w:color w:val="000000"/>
              </w:rPr>
              <w:t>Чему равно зна</w:t>
            </w:r>
            <w:r w:rsidRPr="001F2AD4">
              <w:rPr>
                <w:color w:val="000000"/>
              </w:rPr>
              <w:softHyphen/>
              <w:t>че</w:t>
            </w:r>
            <w:r w:rsidRPr="001F2AD4">
              <w:rPr>
                <w:color w:val="000000"/>
              </w:rPr>
              <w:softHyphen/>
              <w:t>ние функ</w:t>
            </w:r>
            <w:r w:rsidRPr="001F2AD4">
              <w:rPr>
                <w:color w:val="000000"/>
              </w:rPr>
              <w:softHyphen/>
              <w:t>ции F(5)?</w:t>
            </w:r>
          </w:p>
        </w:tc>
        <w:tc>
          <w:tcPr>
            <w:tcW w:w="2976" w:type="dxa"/>
          </w:tcPr>
          <w:p w14:paraId="17EEC26F" w14:textId="77777777" w:rsidR="001F2AD4" w:rsidRPr="00110855" w:rsidRDefault="001F2AD4" w:rsidP="001F2AD4">
            <w:pPr>
              <w:rPr>
                <w:lang w:val="en-US"/>
              </w:rPr>
            </w:pPr>
            <w:r w:rsidRPr="001F2AD4">
              <w:t>Что</w:t>
            </w:r>
            <w:r w:rsidRPr="00110855">
              <w:rPr>
                <w:lang w:val="en-US"/>
              </w:rPr>
              <w:t xml:space="preserve"> </w:t>
            </w:r>
            <w:r w:rsidRPr="001F2AD4">
              <w:t>покажет</w:t>
            </w:r>
            <w:r w:rsidRPr="00110855">
              <w:rPr>
                <w:lang w:val="en-US"/>
              </w:rPr>
              <w:t xml:space="preserve"> </w:t>
            </w:r>
            <w:r w:rsidRPr="001F2AD4">
              <w:t>этот</w:t>
            </w:r>
            <w:r w:rsidRPr="00110855">
              <w:rPr>
                <w:lang w:val="en-US"/>
              </w:rPr>
              <w:t xml:space="preserve"> </w:t>
            </w:r>
            <w:r w:rsidRPr="001F2AD4">
              <w:t>код</w:t>
            </w:r>
            <w:r w:rsidRPr="00110855">
              <w:rPr>
                <w:lang w:val="en-US"/>
              </w:rPr>
              <w:t>?</w:t>
            </w:r>
          </w:p>
          <w:p w14:paraId="3DA5CDDA" w14:textId="77777777" w:rsidR="001F2AD4" w:rsidRPr="00110855"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10855">
              <w:rPr>
                <w:lang w:val="en-US"/>
              </w:rPr>
              <w:t>for i in range(5):</w:t>
            </w:r>
          </w:p>
          <w:p w14:paraId="1CD70082"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10855">
              <w:rPr>
                <w:lang w:val="en-US"/>
              </w:rPr>
              <w:t xml:space="preserve">  </w:t>
            </w:r>
            <w:r w:rsidRPr="001F2AD4">
              <w:rPr>
                <w:lang w:val="en-US"/>
              </w:rPr>
              <w:t>if i % 2 == 0:</w:t>
            </w:r>
          </w:p>
          <w:p w14:paraId="7F3B4CAC"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 xml:space="preserve">    continue</w:t>
            </w:r>
          </w:p>
          <w:p w14:paraId="20F94D56"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 xml:space="preserve">  print(i)</w:t>
            </w:r>
          </w:p>
          <w:p w14:paraId="1718909F"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Числа: 0, 2 и 4</w:t>
            </w:r>
          </w:p>
          <w:p w14:paraId="2470D5F7"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Ошибку, так как i не присвоена</w:t>
            </w:r>
          </w:p>
          <w:p w14:paraId="17CD3309"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Числа: 1 и 3</w:t>
            </w:r>
          </w:p>
          <w:p w14:paraId="362B8CA1"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Ошибку из-за неверного вывода</w:t>
            </w:r>
          </w:p>
          <w:p w14:paraId="3FBEC458"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F2AD4">
              <w:t>Числа: 1, 3 и 5</w:t>
            </w:r>
          </w:p>
        </w:tc>
        <w:tc>
          <w:tcPr>
            <w:tcW w:w="2546" w:type="dxa"/>
          </w:tcPr>
          <w:p w14:paraId="147F453B" w14:textId="77777777" w:rsidR="001F2AD4" w:rsidRPr="001F2AD4" w:rsidRDefault="001F2AD4" w:rsidP="001F2AD4">
            <w:r w:rsidRPr="001F2AD4">
              <w:t>Результатом выполнения алгоритма цикла while будет:</w:t>
            </w:r>
          </w:p>
          <w:p w14:paraId="718F9311" w14:textId="77777777" w:rsidR="001F2AD4" w:rsidRPr="001F2AD4" w:rsidRDefault="001F2AD4" w:rsidP="001F2AD4">
            <w:pPr>
              <w:rPr>
                <w:lang w:val="en-US"/>
              </w:rPr>
            </w:pPr>
            <w:r w:rsidRPr="001F2AD4">
              <w:rPr>
                <w:lang w:val="en-US"/>
              </w:rPr>
              <w:t>i = 1</w:t>
            </w:r>
            <w:r w:rsidRPr="001F2AD4">
              <w:rPr>
                <w:lang w:val="en-US"/>
              </w:rPr>
              <w:br/>
              <w:t>while i &lt;= 10:</w:t>
            </w:r>
            <w:r w:rsidRPr="001F2AD4">
              <w:rPr>
                <w:lang w:val="en-US"/>
              </w:rPr>
              <w:br/>
              <w:t>    print(i ** 2)</w:t>
            </w:r>
            <w:r w:rsidRPr="001F2AD4">
              <w:rPr>
                <w:lang w:val="en-US"/>
              </w:rPr>
              <w:br/>
              <w:t>    i = i + 1</w:t>
            </w:r>
          </w:p>
          <w:p w14:paraId="2C09DA94" w14:textId="77777777" w:rsidR="001F2AD4" w:rsidRPr="001F2AD4" w:rsidRDefault="001F2AD4" w:rsidP="001F2AD4">
            <w:pPr>
              <w:contextualSpacing/>
              <w:rPr>
                <w:b/>
                <w:lang w:val="en-US"/>
              </w:rPr>
            </w:pPr>
          </w:p>
        </w:tc>
      </w:tr>
      <w:tr w:rsidR="001F2AD4" w:rsidRPr="001F2AD4" w14:paraId="47BC3F5B" w14:textId="77777777" w:rsidTr="001F2AD4">
        <w:tc>
          <w:tcPr>
            <w:tcW w:w="1137" w:type="dxa"/>
          </w:tcPr>
          <w:p w14:paraId="27A7573A" w14:textId="77777777" w:rsidR="001F2AD4" w:rsidRPr="001F2AD4" w:rsidRDefault="001F2AD4" w:rsidP="001F2AD4">
            <w:pPr>
              <w:contextualSpacing/>
              <w:jc w:val="center"/>
              <w:rPr>
                <w:b/>
                <w:lang w:val="en-US"/>
              </w:rPr>
            </w:pPr>
          </w:p>
        </w:tc>
        <w:tc>
          <w:tcPr>
            <w:tcW w:w="2835" w:type="dxa"/>
          </w:tcPr>
          <w:p w14:paraId="59CA1161" w14:textId="77777777" w:rsidR="001F2AD4" w:rsidRPr="001F2AD4" w:rsidRDefault="001F2AD4" w:rsidP="001F2AD4">
            <w:pPr>
              <w:rPr>
                <w:rFonts w:ascii="Calibri" w:hAnsi="Calibri"/>
                <w:color w:val="000000"/>
              </w:rPr>
            </w:pPr>
            <w:r w:rsidRPr="001F2AD4">
              <w:rPr>
                <w:shd w:val="clear" w:color="auto" w:fill="FFFFFF"/>
              </w:rPr>
              <w:t>Python является объектно  ориентированным языком?</w:t>
            </w:r>
          </w:p>
        </w:tc>
        <w:tc>
          <w:tcPr>
            <w:tcW w:w="2976" w:type="dxa"/>
          </w:tcPr>
          <w:p w14:paraId="380990C1" w14:textId="77777777" w:rsidR="001F2AD4" w:rsidRPr="001F2AD4" w:rsidRDefault="001F2AD4" w:rsidP="001F2AD4">
            <w:r w:rsidRPr="001F2AD4">
              <w:t>Какая функция выводит что-либо в консоль?</w:t>
            </w:r>
          </w:p>
          <w:p w14:paraId="6202FFC6" w14:textId="77777777" w:rsidR="001F2AD4" w:rsidRPr="001F2AD4" w:rsidRDefault="001F2AD4" w:rsidP="001F2AD4">
            <w:r w:rsidRPr="001F2AD4">
              <w:t>out();</w:t>
            </w:r>
          </w:p>
          <w:p w14:paraId="281B2998" w14:textId="77777777" w:rsidR="001F2AD4" w:rsidRPr="001F2AD4" w:rsidRDefault="001F2AD4" w:rsidP="001F2AD4">
            <w:r w:rsidRPr="001F2AD4">
              <w:t>write();</w:t>
            </w:r>
          </w:p>
          <w:p w14:paraId="35177DD1" w14:textId="77777777" w:rsidR="001F2AD4" w:rsidRPr="001F2AD4" w:rsidRDefault="001F2AD4" w:rsidP="001F2AD4">
            <w:r w:rsidRPr="001F2AD4">
              <w:t>log();</w:t>
            </w:r>
          </w:p>
          <w:p w14:paraId="61428D58" w14:textId="77777777" w:rsidR="001F2AD4" w:rsidRPr="001F2AD4" w:rsidRDefault="001F2AD4" w:rsidP="001F2AD4">
            <w:r w:rsidRPr="001F2AD4">
              <w:t>print()</w:t>
            </w:r>
          </w:p>
          <w:p w14:paraId="513561AD" w14:textId="77777777" w:rsidR="001F2AD4" w:rsidRPr="001F2AD4" w:rsidRDefault="001F2AD4" w:rsidP="001F2AD4">
            <w:pPr>
              <w:contextualSpacing/>
              <w:rPr>
                <w:b/>
              </w:rPr>
            </w:pPr>
          </w:p>
        </w:tc>
        <w:tc>
          <w:tcPr>
            <w:tcW w:w="2546" w:type="dxa"/>
          </w:tcPr>
          <w:p w14:paraId="07F11B98" w14:textId="77777777" w:rsidR="001F2AD4" w:rsidRPr="001F2AD4" w:rsidRDefault="001F2AD4" w:rsidP="001F2AD4">
            <w:pPr>
              <w:rPr>
                <w:b/>
              </w:rPr>
            </w:pPr>
            <w:r w:rsidRPr="001F2AD4">
              <w:rPr>
                <w:shd w:val="clear" w:color="auto" w:fill="FFFFFF"/>
              </w:rPr>
              <w:t>Как называется встроенный в языке Python тип данных неупорядоченной коллекции из нуля или более пар "ключ-значение"?</w:t>
            </w:r>
          </w:p>
        </w:tc>
      </w:tr>
      <w:tr w:rsidR="001F2AD4" w:rsidRPr="001F2AD4" w14:paraId="6B80D16C" w14:textId="77777777" w:rsidTr="001F2AD4">
        <w:tc>
          <w:tcPr>
            <w:tcW w:w="1137" w:type="dxa"/>
          </w:tcPr>
          <w:p w14:paraId="1BD7552F" w14:textId="77777777" w:rsidR="001F2AD4" w:rsidRPr="001F2AD4" w:rsidRDefault="001F2AD4" w:rsidP="001F2AD4">
            <w:pPr>
              <w:contextualSpacing/>
              <w:jc w:val="center"/>
              <w:rPr>
                <w:b/>
              </w:rPr>
            </w:pPr>
          </w:p>
        </w:tc>
        <w:tc>
          <w:tcPr>
            <w:tcW w:w="2835" w:type="dxa"/>
          </w:tcPr>
          <w:p w14:paraId="2EEBBEB9" w14:textId="77777777" w:rsidR="001F2AD4" w:rsidRPr="001F2AD4" w:rsidRDefault="001F2AD4" w:rsidP="001F2AD4">
            <w:pPr>
              <w:rPr>
                <w:shd w:val="clear" w:color="auto" w:fill="FFFFFF"/>
              </w:rPr>
            </w:pPr>
            <w:r w:rsidRPr="001F2AD4">
              <w:rPr>
                <w:shd w:val="clear" w:color="auto" w:fill="FFFFFF"/>
              </w:rPr>
              <w:t xml:space="preserve">Какие существуют типы переменных (выбрать несколько вариантов): </w:t>
            </w:r>
          </w:p>
          <w:p w14:paraId="25008019" w14:textId="77777777" w:rsidR="001F2AD4" w:rsidRPr="001F2AD4" w:rsidRDefault="001F2AD4" w:rsidP="001F2AD4">
            <w:pPr>
              <w:rPr>
                <w:shd w:val="clear" w:color="auto" w:fill="FFFFFF"/>
                <w:lang w:val="en-US"/>
              </w:rPr>
            </w:pPr>
            <w:r w:rsidRPr="001F2AD4">
              <w:rPr>
                <w:shd w:val="clear" w:color="auto" w:fill="FFFFFF"/>
                <w:lang w:val="en-US"/>
              </w:rPr>
              <w:t xml:space="preserve">float </w:t>
            </w:r>
          </w:p>
          <w:p w14:paraId="1F3EFE19" w14:textId="77777777" w:rsidR="001F2AD4" w:rsidRPr="001F2AD4" w:rsidRDefault="001F2AD4" w:rsidP="001F2AD4">
            <w:pPr>
              <w:rPr>
                <w:shd w:val="clear" w:color="auto" w:fill="FFFFFF"/>
                <w:lang w:val="en-US"/>
              </w:rPr>
            </w:pPr>
            <w:r w:rsidRPr="001F2AD4">
              <w:rPr>
                <w:shd w:val="clear" w:color="auto" w:fill="FFFFFF"/>
                <w:lang w:val="en-US"/>
              </w:rPr>
              <w:t>bool</w:t>
            </w:r>
          </w:p>
          <w:p w14:paraId="4EA6D5B4" w14:textId="77777777" w:rsidR="001F2AD4" w:rsidRPr="001F2AD4" w:rsidRDefault="001F2AD4" w:rsidP="001F2AD4">
            <w:pPr>
              <w:rPr>
                <w:shd w:val="clear" w:color="auto" w:fill="FFFFFF"/>
                <w:lang w:val="en-US"/>
              </w:rPr>
            </w:pPr>
            <w:r w:rsidRPr="001F2AD4">
              <w:rPr>
                <w:shd w:val="clear" w:color="auto" w:fill="FFFFFF"/>
                <w:lang w:val="en-US"/>
              </w:rPr>
              <w:t>int</w:t>
            </w:r>
          </w:p>
          <w:p w14:paraId="71614550" w14:textId="77777777" w:rsidR="001F2AD4" w:rsidRPr="001F2AD4" w:rsidRDefault="001F2AD4" w:rsidP="001F2AD4">
            <w:pPr>
              <w:rPr>
                <w:shd w:val="clear" w:color="auto" w:fill="FFFFFF"/>
                <w:lang w:val="en-US"/>
              </w:rPr>
            </w:pPr>
            <w:r w:rsidRPr="001F2AD4">
              <w:rPr>
                <w:shd w:val="clear" w:color="auto" w:fill="FFFFFF"/>
                <w:lang w:val="en-US"/>
              </w:rPr>
              <w:t>real</w:t>
            </w:r>
          </w:p>
          <w:p w14:paraId="3BACEF9F" w14:textId="77777777" w:rsidR="001F2AD4" w:rsidRPr="001F2AD4" w:rsidRDefault="001F2AD4" w:rsidP="001F2AD4">
            <w:pPr>
              <w:rPr>
                <w:shd w:val="clear" w:color="auto" w:fill="FFFFFF"/>
                <w:lang w:val="en-US"/>
              </w:rPr>
            </w:pPr>
            <w:r w:rsidRPr="001F2AD4">
              <w:rPr>
                <w:shd w:val="clear" w:color="auto" w:fill="FFFFFF"/>
                <w:lang w:val="en-US"/>
              </w:rPr>
              <w:t>pass</w:t>
            </w:r>
          </w:p>
        </w:tc>
        <w:tc>
          <w:tcPr>
            <w:tcW w:w="2976" w:type="dxa"/>
          </w:tcPr>
          <w:p w14:paraId="74716D6B" w14:textId="77777777" w:rsidR="001F2AD4" w:rsidRPr="001F2AD4" w:rsidRDefault="001F2AD4" w:rsidP="001F2AD4">
            <w:r w:rsidRPr="001F2AD4">
              <w:t>Что покажет этот код?</w:t>
            </w:r>
          </w:p>
          <w:p w14:paraId="3E7F86BA"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for</w:t>
            </w:r>
            <w:r w:rsidRPr="001F2AD4">
              <w:t xml:space="preserve"> </w:t>
            </w:r>
            <w:r w:rsidRPr="001F2AD4">
              <w:rPr>
                <w:lang w:val="en-US"/>
              </w:rPr>
              <w:t>j</w:t>
            </w:r>
            <w:r w:rsidRPr="001F2AD4">
              <w:t xml:space="preserve"> </w:t>
            </w:r>
            <w:r w:rsidRPr="001F2AD4">
              <w:rPr>
                <w:lang w:val="en-US"/>
              </w:rPr>
              <w:t>in</w:t>
            </w:r>
            <w:r w:rsidRPr="001F2AD4">
              <w:t xml:space="preserve"> '</w:t>
            </w:r>
            <w:r w:rsidRPr="001F2AD4">
              <w:rPr>
                <w:lang w:val="en-US"/>
              </w:rPr>
              <w:t>Hi</w:t>
            </w:r>
            <w:r w:rsidRPr="001F2AD4">
              <w:t xml:space="preserve">! </w:t>
            </w:r>
            <w:r w:rsidRPr="001F2AD4">
              <w:rPr>
                <w:lang w:val="en-US"/>
              </w:rPr>
              <w:t>I\'m mister Robert':</w:t>
            </w:r>
          </w:p>
          <w:p w14:paraId="3D6053EE"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b/>
              <w:t>if j == '\'':</w:t>
            </w:r>
          </w:p>
          <w:p w14:paraId="33809A71"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b/>
              <w:t xml:space="preserve">  print("</w:t>
            </w:r>
            <w:r w:rsidRPr="001F2AD4">
              <w:t>Найдено</w:t>
            </w:r>
            <w:r w:rsidRPr="001F2AD4">
              <w:rPr>
                <w:lang w:val="en-US"/>
              </w:rPr>
              <w:t>")</w:t>
            </w:r>
          </w:p>
          <w:p w14:paraId="67B1B7BE"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b/>
              <w:t xml:space="preserve">  break</w:t>
            </w:r>
          </w:p>
          <w:p w14:paraId="27E2D3EF"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else:</w:t>
            </w:r>
          </w:p>
          <w:p w14:paraId="43E93E7B"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b/>
              <w:t>print ("</w:t>
            </w:r>
            <w:r w:rsidRPr="001F2AD4">
              <w:t>Готово</w:t>
            </w:r>
            <w:r w:rsidRPr="001F2AD4">
              <w:rPr>
                <w:lang w:val="en-US"/>
              </w:rPr>
              <w:t>")</w:t>
            </w:r>
          </w:p>
          <w:p w14:paraId="660ED989"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 xml:space="preserve">"Найдено" </w:t>
            </w:r>
          </w:p>
          <w:p w14:paraId="62BC4957"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"Найдено" и "Готово"</w:t>
            </w:r>
          </w:p>
          <w:p w14:paraId="6C567003"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"Готово"</w:t>
            </w:r>
          </w:p>
          <w:p w14:paraId="4B140206"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Ошибку в коде</w:t>
            </w:r>
          </w:p>
          <w:p w14:paraId="599E7F6A" w14:textId="77777777" w:rsidR="001F2AD4" w:rsidRPr="001F2AD4" w:rsidRDefault="001F2AD4" w:rsidP="001F2AD4">
            <w:pPr>
              <w:contextualSpacing/>
              <w:rPr>
                <w:b/>
                <w:lang w:val="en-US"/>
              </w:rPr>
            </w:pPr>
          </w:p>
        </w:tc>
        <w:tc>
          <w:tcPr>
            <w:tcW w:w="2546" w:type="dxa"/>
          </w:tcPr>
          <w:p w14:paraId="308ADA2E" w14:textId="77777777" w:rsidR="001F2AD4" w:rsidRPr="001F2AD4" w:rsidRDefault="001F2AD4" w:rsidP="001F2AD4">
            <w:r w:rsidRPr="001F2AD4">
              <w:t>Что будет выведено в результате исполнения программы:</w:t>
            </w:r>
          </w:p>
          <w:p w14:paraId="59E0D3ED" w14:textId="77777777" w:rsidR="001F2AD4" w:rsidRPr="001F2AD4" w:rsidRDefault="001F2AD4" w:rsidP="001F2AD4">
            <w:pPr>
              <w:rPr>
                <w:lang w:val="en-US"/>
              </w:rPr>
            </w:pPr>
            <w:r w:rsidRPr="001F2AD4">
              <w:rPr>
                <w:lang w:val="en-US"/>
              </w:rPr>
              <w:t>x = True</w:t>
            </w:r>
          </w:p>
          <w:p w14:paraId="212F144D" w14:textId="77777777" w:rsidR="001F2AD4" w:rsidRPr="001F2AD4" w:rsidRDefault="001F2AD4" w:rsidP="001F2AD4">
            <w:pPr>
              <w:rPr>
                <w:lang w:val="en-US"/>
              </w:rPr>
            </w:pPr>
            <w:r w:rsidRPr="001F2AD4">
              <w:rPr>
                <w:lang w:val="en-US"/>
              </w:rPr>
              <w:t>y = False</w:t>
            </w:r>
          </w:p>
          <w:p w14:paraId="262A8259" w14:textId="77777777" w:rsidR="001F2AD4" w:rsidRPr="001F2AD4" w:rsidRDefault="001F2AD4" w:rsidP="001F2AD4">
            <w:pPr>
              <w:rPr>
                <w:lang w:val="en-US"/>
              </w:rPr>
            </w:pPr>
            <w:r w:rsidRPr="001F2AD4">
              <w:rPr>
                <w:lang w:val="en-US"/>
              </w:rPr>
              <w:t>z = False</w:t>
            </w:r>
          </w:p>
          <w:p w14:paraId="47D768E6" w14:textId="77777777" w:rsidR="001F2AD4" w:rsidRPr="001F2AD4" w:rsidRDefault="001F2AD4" w:rsidP="001F2AD4">
            <w:pPr>
              <w:rPr>
                <w:lang w:val="en-US"/>
              </w:rPr>
            </w:pPr>
            <w:r w:rsidRPr="001F2AD4">
              <w:rPr>
                <w:lang w:val="en-US"/>
              </w:rPr>
              <w:t>if not x or y:</w:t>
            </w:r>
          </w:p>
          <w:p w14:paraId="2DE00DDB" w14:textId="77777777" w:rsidR="001F2AD4" w:rsidRPr="001F2AD4" w:rsidRDefault="001F2AD4" w:rsidP="001F2AD4">
            <w:pPr>
              <w:rPr>
                <w:lang w:val="en-US"/>
              </w:rPr>
            </w:pPr>
            <w:r w:rsidRPr="001F2AD4">
              <w:rPr>
                <w:lang w:val="en-US"/>
              </w:rPr>
              <w:t>    print(1)</w:t>
            </w:r>
          </w:p>
          <w:p w14:paraId="07805D48" w14:textId="77777777" w:rsidR="001F2AD4" w:rsidRPr="001F2AD4" w:rsidRDefault="001F2AD4" w:rsidP="001F2AD4">
            <w:pPr>
              <w:rPr>
                <w:lang w:val="en-US"/>
              </w:rPr>
            </w:pPr>
            <w:r w:rsidRPr="001F2AD4">
              <w:rPr>
                <w:lang w:val="en-US"/>
              </w:rPr>
              <w:t>elif not x or not y and z:</w:t>
            </w:r>
          </w:p>
          <w:p w14:paraId="62875B03" w14:textId="77777777" w:rsidR="001F2AD4" w:rsidRPr="001F2AD4" w:rsidRDefault="001F2AD4" w:rsidP="001F2AD4">
            <w:pPr>
              <w:rPr>
                <w:lang w:val="en-US"/>
              </w:rPr>
            </w:pPr>
            <w:r w:rsidRPr="001F2AD4">
              <w:rPr>
                <w:lang w:val="en-US"/>
              </w:rPr>
              <w:t>    print(2)</w:t>
            </w:r>
          </w:p>
          <w:p w14:paraId="7DBB6358" w14:textId="77777777" w:rsidR="001F2AD4" w:rsidRPr="001F2AD4" w:rsidRDefault="001F2AD4" w:rsidP="001F2AD4">
            <w:pPr>
              <w:rPr>
                <w:lang w:val="en-US"/>
              </w:rPr>
            </w:pPr>
            <w:r w:rsidRPr="001F2AD4">
              <w:rPr>
                <w:lang w:val="en-US"/>
              </w:rPr>
              <w:t>elif not x or y or not y and x:</w:t>
            </w:r>
          </w:p>
          <w:p w14:paraId="18DF1E55" w14:textId="77777777" w:rsidR="001F2AD4" w:rsidRPr="001F2AD4" w:rsidRDefault="001F2AD4" w:rsidP="001F2AD4">
            <w:r w:rsidRPr="001F2AD4">
              <w:rPr>
                <w:lang w:val="en-US"/>
              </w:rPr>
              <w:t>    </w:t>
            </w:r>
            <w:r w:rsidRPr="001F2AD4">
              <w:t>print(3)</w:t>
            </w:r>
          </w:p>
          <w:p w14:paraId="429B63FE" w14:textId="77777777" w:rsidR="001F2AD4" w:rsidRPr="001F2AD4" w:rsidRDefault="001F2AD4" w:rsidP="001F2AD4">
            <w:r w:rsidRPr="001F2AD4">
              <w:t>else:</w:t>
            </w:r>
          </w:p>
          <w:p w14:paraId="5E57DB31" w14:textId="77777777" w:rsidR="001F2AD4" w:rsidRPr="001F2AD4" w:rsidRDefault="001F2AD4" w:rsidP="001F2AD4">
            <w:pPr>
              <w:rPr>
                <w:b/>
                <w:lang w:val="en-US"/>
              </w:rPr>
            </w:pPr>
            <w:r w:rsidRPr="001F2AD4">
              <w:t>    print(4)</w:t>
            </w:r>
          </w:p>
        </w:tc>
      </w:tr>
      <w:tr w:rsidR="001F2AD4" w:rsidRPr="00110855" w14:paraId="78509E43" w14:textId="77777777" w:rsidTr="001F2AD4">
        <w:tc>
          <w:tcPr>
            <w:tcW w:w="1137" w:type="dxa"/>
          </w:tcPr>
          <w:p w14:paraId="47EF0848" w14:textId="77777777" w:rsidR="001F2AD4" w:rsidRPr="001F2AD4" w:rsidRDefault="001F2AD4" w:rsidP="001F2AD4">
            <w:pPr>
              <w:contextualSpacing/>
              <w:jc w:val="center"/>
              <w:rPr>
                <w:b/>
                <w:lang w:val="en-US"/>
              </w:rPr>
            </w:pPr>
          </w:p>
        </w:tc>
        <w:tc>
          <w:tcPr>
            <w:tcW w:w="2835" w:type="dxa"/>
          </w:tcPr>
          <w:p w14:paraId="381D894C" w14:textId="77777777" w:rsidR="001F2AD4" w:rsidRPr="001F2AD4" w:rsidRDefault="001F2AD4" w:rsidP="001F2AD4">
            <w:pPr>
              <w:rPr>
                <w:shd w:val="clear" w:color="auto" w:fill="FFFFFF"/>
              </w:rPr>
            </w:pPr>
            <w:r w:rsidRPr="001F2AD4">
              <w:rPr>
                <w:shd w:val="clear" w:color="auto" w:fill="FFFFFF"/>
              </w:rPr>
              <w:t>Для записи вспомогательных алгоритмов в Python используются:  функции</w:t>
            </w:r>
          </w:p>
          <w:p w14:paraId="60290BF6" w14:textId="77777777" w:rsidR="001F2AD4" w:rsidRPr="001F2AD4" w:rsidRDefault="001F2AD4" w:rsidP="001F2AD4">
            <w:pPr>
              <w:rPr>
                <w:shd w:val="clear" w:color="auto" w:fill="FFFFFF"/>
                <w:lang w:val="en-US"/>
              </w:rPr>
            </w:pPr>
            <w:r w:rsidRPr="001F2AD4">
              <w:rPr>
                <w:shd w:val="clear" w:color="auto" w:fill="FFFFFF"/>
              </w:rPr>
              <w:t>кортежи</w:t>
            </w:r>
          </w:p>
          <w:p w14:paraId="21BCD707" w14:textId="77777777" w:rsidR="001F2AD4" w:rsidRPr="001F2AD4" w:rsidRDefault="001F2AD4" w:rsidP="001F2AD4">
            <w:pPr>
              <w:rPr>
                <w:shd w:val="clear" w:color="auto" w:fill="FFFFFF"/>
              </w:rPr>
            </w:pPr>
            <w:r w:rsidRPr="001F2AD4">
              <w:rPr>
                <w:shd w:val="clear" w:color="auto" w:fill="FFFFFF"/>
              </w:rPr>
              <w:t>процедуры</w:t>
            </w:r>
          </w:p>
        </w:tc>
        <w:tc>
          <w:tcPr>
            <w:tcW w:w="2976" w:type="dxa"/>
          </w:tcPr>
          <w:p w14:paraId="6491E847" w14:textId="77777777" w:rsidR="001F2AD4" w:rsidRPr="001F2AD4" w:rsidRDefault="001F2AD4" w:rsidP="001F2AD4">
            <w:r w:rsidRPr="001F2AD4">
              <w:t>Как получить данные от пользователя?</w:t>
            </w:r>
          </w:p>
          <w:p w14:paraId="4C88E999" w14:textId="77777777" w:rsidR="001F2AD4" w:rsidRPr="001F2AD4" w:rsidRDefault="001F2AD4" w:rsidP="001F2AD4">
            <w:r w:rsidRPr="001F2AD4">
              <w:t>Использовать метод cin()</w:t>
            </w:r>
          </w:p>
          <w:p w14:paraId="3B766B73" w14:textId="77777777" w:rsidR="001F2AD4" w:rsidRPr="001F2AD4" w:rsidRDefault="001F2AD4" w:rsidP="001F2AD4">
            <w:r w:rsidRPr="001F2AD4">
              <w:t>Использовать метод input()</w:t>
            </w:r>
          </w:p>
          <w:p w14:paraId="4904DE96" w14:textId="77777777" w:rsidR="001F2AD4" w:rsidRPr="001F2AD4" w:rsidRDefault="001F2AD4" w:rsidP="001F2AD4">
            <w:r w:rsidRPr="001F2AD4">
              <w:t>Использовать метод get()</w:t>
            </w:r>
          </w:p>
          <w:p w14:paraId="5ADC0917" w14:textId="77777777" w:rsidR="001F2AD4" w:rsidRPr="001F2AD4" w:rsidRDefault="001F2AD4" w:rsidP="001F2AD4">
            <w:r w:rsidRPr="001F2AD4">
              <w:t>Использовать метод readLine()</w:t>
            </w:r>
          </w:p>
          <w:p w14:paraId="4655A713" w14:textId="77777777" w:rsidR="001F2AD4" w:rsidRPr="001F2AD4" w:rsidRDefault="001F2AD4" w:rsidP="001F2AD4">
            <w:pPr>
              <w:rPr>
                <w:b/>
              </w:rPr>
            </w:pPr>
            <w:r w:rsidRPr="001F2AD4">
              <w:t>Использовать метод read()</w:t>
            </w:r>
          </w:p>
        </w:tc>
        <w:tc>
          <w:tcPr>
            <w:tcW w:w="2546" w:type="dxa"/>
          </w:tcPr>
          <w:p w14:paraId="5EF75712" w14:textId="77777777" w:rsidR="001F2AD4" w:rsidRPr="001F2AD4" w:rsidRDefault="001F2AD4" w:rsidP="001F2AD4">
            <w:r w:rsidRPr="001F2AD4">
              <w:t>Что делает следующий код?</w:t>
            </w:r>
          </w:p>
          <w:p w14:paraId="51D43F34" w14:textId="77777777" w:rsidR="001F2AD4" w:rsidRPr="00110855" w:rsidRDefault="001F2AD4" w:rsidP="001F2AD4">
            <w:pPr>
              <w:rPr>
                <w:lang w:val="en-US"/>
              </w:rPr>
            </w:pPr>
            <w:r w:rsidRPr="001F2AD4">
              <w:rPr>
                <w:lang w:val="en-US"/>
              </w:rPr>
              <w:t>def a</w:t>
            </w:r>
            <w:r w:rsidRPr="00110855">
              <w:rPr>
                <w:lang w:val="en-US"/>
              </w:rPr>
              <w:t>(</w:t>
            </w:r>
            <w:r w:rsidRPr="001F2AD4">
              <w:rPr>
                <w:lang w:val="en-US"/>
              </w:rPr>
              <w:t>b</w:t>
            </w:r>
            <w:r w:rsidRPr="00110855">
              <w:rPr>
                <w:lang w:val="en-US"/>
              </w:rPr>
              <w:t xml:space="preserve">, </w:t>
            </w:r>
            <w:r w:rsidRPr="001F2AD4">
              <w:rPr>
                <w:lang w:val="en-US"/>
              </w:rPr>
              <w:t>c</w:t>
            </w:r>
            <w:r w:rsidRPr="00110855">
              <w:rPr>
                <w:lang w:val="en-US"/>
              </w:rPr>
              <w:t xml:space="preserve">, </w:t>
            </w:r>
            <w:r w:rsidRPr="001F2AD4">
              <w:rPr>
                <w:lang w:val="en-US"/>
              </w:rPr>
              <w:t>d</w:t>
            </w:r>
            <w:r w:rsidRPr="00110855">
              <w:rPr>
                <w:lang w:val="en-US"/>
              </w:rPr>
              <w:t xml:space="preserve">): </w:t>
            </w:r>
            <w:r w:rsidRPr="001F2AD4">
              <w:rPr>
                <w:lang w:val="en-US"/>
              </w:rPr>
              <w:t>pass</w:t>
            </w:r>
          </w:p>
          <w:p w14:paraId="56899CC9" w14:textId="77777777" w:rsidR="001F2AD4" w:rsidRPr="00110855" w:rsidRDefault="001F2AD4" w:rsidP="001F2AD4">
            <w:pPr>
              <w:contextualSpacing/>
              <w:rPr>
                <w:b/>
                <w:lang w:val="en-US"/>
              </w:rPr>
            </w:pPr>
          </w:p>
        </w:tc>
      </w:tr>
      <w:tr w:rsidR="001F2AD4" w:rsidRPr="001F2AD4" w14:paraId="09FF1AEE" w14:textId="77777777" w:rsidTr="001F2AD4">
        <w:tc>
          <w:tcPr>
            <w:tcW w:w="1137" w:type="dxa"/>
          </w:tcPr>
          <w:p w14:paraId="47D468F9" w14:textId="77777777" w:rsidR="001F2AD4" w:rsidRPr="00110855" w:rsidRDefault="001F2AD4" w:rsidP="001F2AD4">
            <w:pPr>
              <w:contextualSpacing/>
              <w:jc w:val="center"/>
              <w:rPr>
                <w:b/>
                <w:lang w:val="en-US"/>
              </w:rPr>
            </w:pPr>
          </w:p>
        </w:tc>
        <w:tc>
          <w:tcPr>
            <w:tcW w:w="2835" w:type="dxa"/>
          </w:tcPr>
          <w:p w14:paraId="3ACC0361" w14:textId="77777777" w:rsidR="001F2AD4" w:rsidRPr="001F2AD4" w:rsidRDefault="001F2AD4" w:rsidP="001F2AD4">
            <w:pPr>
              <w:rPr>
                <w:color w:val="000000"/>
              </w:rPr>
            </w:pPr>
            <w:r w:rsidRPr="001F2AD4">
              <w:rPr>
                <w:color w:val="000000"/>
              </w:rPr>
              <w:t>Определите, что будет напечатано в результате выполнения программы, записанной ниже:</w:t>
            </w:r>
          </w:p>
          <w:p w14:paraId="3FAA81CC"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r w:rsidRPr="001F2AD4">
              <w:rPr>
                <w:bCs/>
                <w:color w:val="000000"/>
              </w:rPr>
              <w:t>алг</w:t>
            </w:r>
          </w:p>
          <w:p w14:paraId="0B42359F"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r w:rsidRPr="001F2AD4">
              <w:rPr>
                <w:bCs/>
                <w:color w:val="000000"/>
              </w:rPr>
              <w:t>нач</w:t>
            </w:r>
          </w:p>
          <w:p w14:paraId="060FC552"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lang w:val="en-US"/>
              </w:rPr>
            </w:pPr>
            <w:r w:rsidRPr="001F2AD4">
              <w:rPr>
                <w:bCs/>
                <w:color w:val="000000"/>
              </w:rPr>
              <w:t>цел</w:t>
            </w:r>
            <w:r w:rsidRPr="001F2AD4">
              <w:rPr>
                <w:color w:val="000000"/>
                <w:lang w:val="en-US"/>
              </w:rPr>
              <w:t xml:space="preserve"> n, s</w:t>
            </w:r>
          </w:p>
          <w:p w14:paraId="261182E1"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1F2AD4">
              <w:rPr>
                <w:color w:val="000000"/>
                <w:lang w:val="en-US"/>
              </w:rPr>
              <w:t xml:space="preserve">n := </w:t>
            </w:r>
            <w:r w:rsidRPr="001F2AD4">
              <w:rPr>
                <w:lang w:val="en-US"/>
              </w:rPr>
              <w:t>1</w:t>
            </w:r>
          </w:p>
          <w:p w14:paraId="08D6AC09"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1F2AD4">
              <w:rPr>
                <w:lang w:val="en-US"/>
              </w:rPr>
              <w:t>s := 0</w:t>
            </w:r>
          </w:p>
          <w:p w14:paraId="2E9294E3"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1F2AD4">
              <w:rPr>
                <w:bCs/>
              </w:rPr>
              <w:t>нц</w:t>
            </w:r>
            <w:r w:rsidRPr="001F2AD4">
              <w:rPr>
                <w:lang w:val="en-US"/>
              </w:rPr>
              <w:t xml:space="preserve"> </w:t>
            </w:r>
            <w:r w:rsidRPr="001F2AD4">
              <w:rPr>
                <w:bCs/>
              </w:rPr>
              <w:t>пока</w:t>
            </w:r>
            <w:r w:rsidRPr="001F2AD4">
              <w:rPr>
                <w:lang w:val="en-US"/>
              </w:rPr>
              <w:t xml:space="preserve"> n &lt;= 100</w:t>
            </w:r>
          </w:p>
          <w:p w14:paraId="4866841C"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1F2AD4">
              <w:rPr>
                <w:lang w:val="en-US"/>
              </w:rPr>
              <w:t>    s := s + 30</w:t>
            </w:r>
          </w:p>
          <w:p w14:paraId="1FE6F021"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lang w:val="en-US"/>
              </w:rPr>
            </w:pPr>
            <w:r w:rsidRPr="001F2AD4">
              <w:rPr>
                <w:lang w:val="en-US"/>
              </w:rPr>
              <w:t>    n := n * 2</w:t>
            </w:r>
          </w:p>
          <w:p w14:paraId="7996E02D"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1F2AD4">
              <w:rPr>
                <w:bCs/>
                <w:color w:val="000000"/>
              </w:rPr>
              <w:t>кц</w:t>
            </w:r>
          </w:p>
          <w:p w14:paraId="2C231569"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rPr>
            </w:pPr>
            <w:r w:rsidRPr="001F2AD4">
              <w:rPr>
                <w:bCs/>
                <w:color w:val="000000"/>
              </w:rPr>
              <w:t>вывод</w:t>
            </w:r>
            <w:r w:rsidRPr="001F2AD4">
              <w:rPr>
                <w:color w:val="000000"/>
              </w:rPr>
              <w:t xml:space="preserve"> s</w:t>
            </w:r>
          </w:p>
          <w:p w14:paraId="58F928BF" w14:textId="77777777" w:rsidR="001F2AD4" w:rsidRPr="001F2AD4" w:rsidRDefault="001F2AD4" w:rsidP="001F2AD4">
            <w:pPr>
              <w:rPr>
                <w:shd w:val="clear" w:color="auto" w:fill="FFFFFF"/>
              </w:rPr>
            </w:pPr>
            <w:r w:rsidRPr="001F2AD4">
              <w:rPr>
                <w:bCs/>
                <w:color w:val="000000"/>
              </w:rPr>
              <w:t>кон</w:t>
            </w:r>
          </w:p>
        </w:tc>
        <w:tc>
          <w:tcPr>
            <w:tcW w:w="2976" w:type="dxa"/>
          </w:tcPr>
          <w:p w14:paraId="699D0BCA" w14:textId="77777777" w:rsidR="001F2AD4" w:rsidRPr="001F2AD4" w:rsidRDefault="001F2AD4" w:rsidP="001F2AD4">
            <w:r w:rsidRPr="001F2AD4">
              <w:t>Что будет результатом этого кода?</w:t>
            </w:r>
          </w:p>
          <w:p w14:paraId="48DA2D82"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x = 23</w:t>
            </w:r>
          </w:p>
          <w:p w14:paraId="7510A7FE"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num = 0 if x &gt; 10 else 11</w:t>
            </w:r>
          </w:p>
          <w:p w14:paraId="1B09BE53"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t>print(num)</w:t>
            </w:r>
          </w:p>
          <w:p w14:paraId="5FD74427"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23</w:t>
            </w:r>
          </w:p>
          <w:p w14:paraId="605E6961"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10</w:t>
            </w:r>
          </w:p>
          <w:p w14:paraId="20FD8695"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0</w:t>
            </w:r>
          </w:p>
          <w:p w14:paraId="3920BB86"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Ошибка</w:t>
            </w:r>
          </w:p>
          <w:p w14:paraId="37C6E2C4"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F2AD4">
              <w:t>11</w:t>
            </w:r>
          </w:p>
          <w:p w14:paraId="63F63FEF" w14:textId="77777777" w:rsidR="001F2AD4" w:rsidRPr="001F2AD4" w:rsidRDefault="001F2AD4" w:rsidP="001F2AD4">
            <w:pPr>
              <w:contextualSpacing/>
              <w:rPr>
                <w:b/>
              </w:rPr>
            </w:pPr>
          </w:p>
        </w:tc>
        <w:tc>
          <w:tcPr>
            <w:tcW w:w="2546" w:type="dxa"/>
          </w:tcPr>
          <w:p w14:paraId="78FF9FA5" w14:textId="77777777" w:rsidR="001F2AD4" w:rsidRPr="001F2AD4" w:rsidRDefault="001F2AD4" w:rsidP="001F2AD4">
            <w:r w:rsidRPr="001F2AD4">
              <w:t>Что покажет этот код?</w:t>
            </w:r>
          </w:p>
          <w:p w14:paraId="019C6565" w14:textId="77777777" w:rsidR="001F2AD4" w:rsidRPr="001F2AD4" w:rsidRDefault="001F2AD4" w:rsidP="001F2AD4">
            <w:r w:rsidRPr="001F2AD4">
              <w:rPr>
                <w:lang w:val="en-US"/>
              </w:rPr>
              <w:t>for</w:t>
            </w:r>
            <w:r w:rsidRPr="001F2AD4">
              <w:t xml:space="preserve"> </w:t>
            </w:r>
            <w:r w:rsidRPr="001F2AD4">
              <w:rPr>
                <w:lang w:val="en-US"/>
              </w:rPr>
              <w:t>i</w:t>
            </w:r>
            <w:r w:rsidRPr="001F2AD4">
              <w:t xml:space="preserve"> </w:t>
            </w:r>
            <w:r w:rsidRPr="001F2AD4">
              <w:rPr>
                <w:lang w:val="en-US"/>
              </w:rPr>
              <w:t>in</w:t>
            </w:r>
            <w:r w:rsidRPr="001F2AD4">
              <w:t xml:space="preserve"> </w:t>
            </w:r>
            <w:r w:rsidRPr="001F2AD4">
              <w:rPr>
                <w:lang w:val="en-US"/>
              </w:rPr>
              <w:t>range</w:t>
            </w:r>
            <w:r w:rsidRPr="001F2AD4">
              <w:t>(5):</w:t>
            </w:r>
          </w:p>
          <w:p w14:paraId="67EA8F42" w14:textId="77777777" w:rsidR="001F2AD4" w:rsidRPr="001F2AD4" w:rsidRDefault="001F2AD4" w:rsidP="001F2AD4">
            <w:pPr>
              <w:rPr>
                <w:lang w:val="en-US"/>
              </w:rPr>
            </w:pPr>
            <w:r w:rsidRPr="001F2AD4">
              <w:rPr>
                <w:lang w:val="en-US"/>
              </w:rPr>
              <w:t> </w:t>
            </w:r>
            <w:r w:rsidRPr="001F2AD4">
              <w:t xml:space="preserve"> </w:t>
            </w:r>
            <w:r w:rsidRPr="001F2AD4">
              <w:rPr>
                <w:lang w:val="en-US"/>
              </w:rPr>
              <w:t>if i % 2 == 0:</w:t>
            </w:r>
          </w:p>
          <w:p w14:paraId="2C86C054" w14:textId="77777777" w:rsidR="001F2AD4" w:rsidRPr="001F2AD4" w:rsidRDefault="001F2AD4" w:rsidP="001F2AD4">
            <w:pPr>
              <w:rPr>
                <w:lang w:val="en-US"/>
              </w:rPr>
            </w:pPr>
            <w:r w:rsidRPr="001F2AD4">
              <w:rPr>
                <w:lang w:val="en-US"/>
              </w:rPr>
              <w:t>    continue</w:t>
            </w:r>
          </w:p>
          <w:p w14:paraId="488D244A" w14:textId="77777777" w:rsidR="001F2AD4" w:rsidRPr="001F2AD4" w:rsidRDefault="001F2AD4" w:rsidP="001F2AD4">
            <w:pPr>
              <w:rPr>
                <w:lang w:val="en-US"/>
              </w:rPr>
            </w:pPr>
            <w:r w:rsidRPr="001F2AD4">
              <w:rPr>
                <w:lang w:val="en-US"/>
              </w:rPr>
              <w:t>  print(i)</w:t>
            </w:r>
          </w:p>
          <w:p w14:paraId="69B6198D" w14:textId="77777777" w:rsidR="001F2AD4" w:rsidRPr="001F2AD4" w:rsidRDefault="001F2AD4" w:rsidP="001F2AD4">
            <w:pPr>
              <w:contextualSpacing/>
              <w:rPr>
                <w:b/>
                <w:lang w:val="en-US"/>
              </w:rPr>
            </w:pPr>
          </w:p>
        </w:tc>
      </w:tr>
      <w:tr w:rsidR="001F2AD4" w:rsidRPr="001F2AD4" w14:paraId="1D84F6AB" w14:textId="77777777" w:rsidTr="001F2AD4">
        <w:tc>
          <w:tcPr>
            <w:tcW w:w="1137" w:type="dxa"/>
          </w:tcPr>
          <w:p w14:paraId="1AB8D4BC" w14:textId="77777777" w:rsidR="001F2AD4" w:rsidRPr="001F2AD4" w:rsidRDefault="001F2AD4" w:rsidP="001F2AD4">
            <w:pPr>
              <w:contextualSpacing/>
              <w:jc w:val="center"/>
              <w:rPr>
                <w:b/>
                <w:lang w:val="en-US"/>
              </w:rPr>
            </w:pPr>
          </w:p>
        </w:tc>
        <w:tc>
          <w:tcPr>
            <w:tcW w:w="2835" w:type="dxa"/>
          </w:tcPr>
          <w:p w14:paraId="3FC5F395" w14:textId="77777777" w:rsidR="001F2AD4" w:rsidRPr="001F2AD4" w:rsidRDefault="001F2AD4" w:rsidP="001F2AD4">
            <w:pPr>
              <w:shd w:val="clear" w:color="auto" w:fill="FFFFFF"/>
              <w:jc w:val="both"/>
              <w:rPr>
                <w:color w:val="000000"/>
              </w:rPr>
            </w:pPr>
            <w:r w:rsidRPr="001F2AD4">
              <w:rPr>
                <w:color w:val="000000"/>
              </w:rPr>
              <w:t xml:space="preserve">В программе используется одномерный целочисленный массив A с индексами от 0 до 9. Значения элементов равны 8, 4, 3, 0, 7, 2, 1,5,9,6 соответственно, т.е. A[0] = 8, A[1] = 4 и т. д. Определите значение переменной s после выполнения </w:t>
            </w:r>
            <w:r w:rsidRPr="001F2AD4">
              <w:rPr>
                <w:color w:val="000000"/>
              </w:rPr>
              <w:lastRenderedPageBreak/>
              <w:t xml:space="preserve">следующего фрагмента программы </w:t>
            </w:r>
          </w:p>
          <w:p w14:paraId="281E7951" w14:textId="77777777" w:rsidR="001F2AD4" w:rsidRPr="001F2AD4" w:rsidRDefault="001F2AD4" w:rsidP="001F2AD4">
            <w:pPr>
              <w:jc w:val="both"/>
              <w:rPr>
                <w:color w:val="000000"/>
              </w:rPr>
            </w:pPr>
            <w:r w:rsidRPr="001F2AD4">
              <w:rPr>
                <w:color w:val="000000"/>
              </w:rPr>
              <w:t>s := 0</w:t>
            </w:r>
          </w:p>
          <w:p w14:paraId="3420D844" w14:textId="77777777" w:rsidR="001F2AD4" w:rsidRPr="001F2AD4" w:rsidRDefault="001F2AD4" w:rsidP="001F2AD4">
            <w:pPr>
              <w:jc w:val="both"/>
              <w:rPr>
                <w:color w:val="000000"/>
              </w:rPr>
            </w:pPr>
            <w:r w:rsidRPr="001F2AD4">
              <w:rPr>
                <w:color w:val="000000"/>
              </w:rPr>
              <w:t>нц для j от 0 до 9</w:t>
            </w:r>
          </w:p>
          <w:p w14:paraId="6B157940" w14:textId="77777777" w:rsidR="001F2AD4" w:rsidRPr="001F2AD4" w:rsidRDefault="001F2AD4" w:rsidP="001F2AD4">
            <w:pPr>
              <w:jc w:val="both"/>
              <w:rPr>
                <w:color w:val="000000"/>
              </w:rPr>
            </w:pPr>
            <w:r w:rsidRPr="001F2AD4">
              <w:rPr>
                <w:color w:val="000000"/>
              </w:rPr>
              <w:t>  если A[j] &lt;= 4 то</w:t>
            </w:r>
          </w:p>
          <w:p w14:paraId="31D97035" w14:textId="77777777" w:rsidR="001F2AD4" w:rsidRPr="001F2AD4" w:rsidRDefault="001F2AD4" w:rsidP="001F2AD4">
            <w:pPr>
              <w:jc w:val="both"/>
              <w:rPr>
                <w:color w:val="000000"/>
              </w:rPr>
            </w:pPr>
            <w:r w:rsidRPr="001F2AD4">
              <w:rPr>
                <w:color w:val="000000"/>
              </w:rPr>
              <w:t>    s := j</w:t>
            </w:r>
          </w:p>
          <w:p w14:paraId="7DB260B7" w14:textId="77777777" w:rsidR="001F2AD4" w:rsidRPr="001F2AD4" w:rsidRDefault="001F2AD4" w:rsidP="001F2AD4">
            <w:pPr>
              <w:jc w:val="both"/>
              <w:rPr>
                <w:color w:val="000000"/>
              </w:rPr>
            </w:pPr>
            <w:r w:rsidRPr="001F2AD4">
              <w:rPr>
                <w:color w:val="000000"/>
              </w:rPr>
              <w:t>  все</w:t>
            </w:r>
          </w:p>
          <w:p w14:paraId="3F3546EA" w14:textId="77777777" w:rsidR="001F2AD4" w:rsidRPr="001F2AD4" w:rsidRDefault="001F2AD4" w:rsidP="001F2AD4">
            <w:pPr>
              <w:shd w:val="clear" w:color="auto" w:fill="FFFFFF"/>
              <w:jc w:val="both"/>
              <w:rPr>
                <w:color w:val="000000"/>
              </w:rPr>
            </w:pPr>
            <w:r w:rsidRPr="001F2AD4">
              <w:rPr>
                <w:color w:val="000000"/>
              </w:rPr>
              <w:t>кц</w:t>
            </w:r>
          </w:p>
        </w:tc>
        <w:tc>
          <w:tcPr>
            <w:tcW w:w="2976" w:type="dxa"/>
          </w:tcPr>
          <w:p w14:paraId="79EE515A" w14:textId="77777777" w:rsidR="001F2AD4" w:rsidRPr="001F2AD4" w:rsidRDefault="001F2AD4" w:rsidP="001F2AD4"/>
          <w:p w14:paraId="46B3DB70" w14:textId="77777777" w:rsidR="001F2AD4" w:rsidRPr="001F2AD4" w:rsidRDefault="001F2AD4" w:rsidP="001F2AD4">
            <w:r w:rsidRPr="001F2AD4">
              <w:t>Что будет показано в результате?</w:t>
            </w:r>
          </w:p>
          <w:p w14:paraId="7CF62755"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name = "John"</w:t>
            </w:r>
          </w:p>
          <w:p w14:paraId="0A4FEB4F"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print('Hi, %s' % name)</w:t>
            </w:r>
          </w:p>
          <w:p w14:paraId="3702D9E4"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t>Ошибка</w:t>
            </w:r>
          </w:p>
          <w:p w14:paraId="036DCF68"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"Hi, "</w:t>
            </w:r>
          </w:p>
          <w:p w14:paraId="26BA7883"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"Hi, John"</w:t>
            </w:r>
          </w:p>
          <w:p w14:paraId="5AAE081D" w14:textId="77777777" w:rsidR="001F2AD4" w:rsidRPr="001F2AD4" w:rsidRDefault="001F2AD4" w:rsidP="001F2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"Hi, name"</w:t>
            </w:r>
          </w:p>
          <w:p w14:paraId="617A2829" w14:textId="77777777" w:rsidR="001F2AD4" w:rsidRPr="001F2AD4" w:rsidRDefault="001F2AD4" w:rsidP="001F2AD4">
            <w:pPr>
              <w:contextualSpacing/>
              <w:rPr>
                <w:b/>
                <w:lang w:val="en-US"/>
              </w:rPr>
            </w:pPr>
          </w:p>
        </w:tc>
        <w:tc>
          <w:tcPr>
            <w:tcW w:w="2546" w:type="dxa"/>
          </w:tcPr>
          <w:p w14:paraId="26638EC1" w14:textId="77777777" w:rsidR="001F2AD4" w:rsidRPr="001F2AD4" w:rsidRDefault="001F2AD4" w:rsidP="001F2AD4">
            <w:r w:rsidRPr="001F2AD4">
              <w:t>Укажите результат выполнения программы:</w:t>
            </w:r>
          </w:p>
          <w:p w14:paraId="54683E21" w14:textId="77777777" w:rsidR="001F2AD4" w:rsidRPr="001F2AD4" w:rsidRDefault="001F2AD4" w:rsidP="001F2AD4">
            <w:pPr>
              <w:tabs>
                <w:tab w:val="left" w:pos="284"/>
              </w:tabs>
            </w:pPr>
            <w:r w:rsidRPr="001F2AD4">
              <w:rPr>
                <w:lang w:val="en-US"/>
              </w:rPr>
              <w:t>a</w:t>
            </w:r>
            <w:r w:rsidRPr="001F2AD4">
              <w:t xml:space="preserve"> = [1,2,3,</w:t>
            </w:r>
            <w:r w:rsidRPr="001F2AD4">
              <w:rPr>
                <w:lang w:val="en-US"/>
              </w:rPr>
              <w:t>None</w:t>
            </w:r>
            <w:r w:rsidRPr="001F2AD4">
              <w:t>,(),[],]</w:t>
            </w:r>
          </w:p>
          <w:p w14:paraId="3E2464C9" w14:textId="77777777" w:rsidR="001F2AD4" w:rsidRPr="001F2AD4" w:rsidRDefault="001F2AD4" w:rsidP="001F2AD4">
            <w:pPr>
              <w:tabs>
                <w:tab w:val="left" w:pos="284"/>
              </w:tabs>
              <w:rPr>
                <w:lang w:val="en-US"/>
              </w:rPr>
            </w:pPr>
            <w:r w:rsidRPr="001F2AD4">
              <w:rPr>
                <w:lang w:val="en-US"/>
              </w:rPr>
              <w:t>print(len(a))</w:t>
            </w:r>
          </w:p>
          <w:p w14:paraId="153B42F9" w14:textId="77777777" w:rsidR="001F2AD4" w:rsidRPr="001F2AD4" w:rsidRDefault="001F2AD4" w:rsidP="001F2AD4">
            <w:pPr>
              <w:contextualSpacing/>
              <w:rPr>
                <w:b/>
              </w:rPr>
            </w:pPr>
          </w:p>
        </w:tc>
      </w:tr>
      <w:tr w:rsidR="001F2AD4" w:rsidRPr="001F2AD4" w14:paraId="7F2D1AD2" w14:textId="77777777" w:rsidTr="001F2AD4">
        <w:tc>
          <w:tcPr>
            <w:tcW w:w="1137" w:type="dxa"/>
          </w:tcPr>
          <w:p w14:paraId="10F7B80B" w14:textId="77777777" w:rsidR="001F2AD4" w:rsidRPr="001F2AD4" w:rsidRDefault="001F2AD4" w:rsidP="001F2AD4">
            <w:pPr>
              <w:contextualSpacing/>
              <w:jc w:val="center"/>
              <w:rPr>
                <w:b/>
                <w:lang w:val="en-US"/>
              </w:rPr>
            </w:pPr>
          </w:p>
        </w:tc>
        <w:tc>
          <w:tcPr>
            <w:tcW w:w="2835" w:type="dxa"/>
          </w:tcPr>
          <w:p w14:paraId="0A5C4123" w14:textId="77777777" w:rsidR="001F2AD4" w:rsidRPr="001F2AD4" w:rsidRDefault="001F2AD4" w:rsidP="001F2AD4">
            <w:pPr>
              <w:shd w:val="clear" w:color="auto" w:fill="FFFFFF"/>
              <w:jc w:val="both"/>
              <w:rPr>
                <w:color w:val="000000"/>
              </w:rPr>
            </w:pPr>
          </w:p>
        </w:tc>
        <w:tc>
          <w:tcPr>
            <w:tcW w:w="2976" w:type="dxa"/>
          </w:tcPr>
          <w:p w14:paraId="103B859A" w14:textId="77777777" w:rsidR="001F2AD4" w:rsidRPr="001F2AD4" w:rsidRDefault="001F2AD4" w:rsidP="001F2AD4">
            <w:pPr>
              <w:shd w:val="clear" w:color="auto" w:fill="FFFFFF"/>
            </w:pPr>
            <w:r w:rsidRPr="001F2AD4">
              <w:t>Имеется кортеж вида T = (4, 2, 3). Какая из операций приведёт к тому, что имя T будет ссылаться на кортеж (1, 2, 3)?</w:t>
            </w:r>
          </w:p>
          <w:p w14:paraId="56812D06"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T[0] = 1</w:t>
            </w:r>
          </w:p>
          <w:p w14:paraId="34A93558"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T = (1) + T[1:]</w:t>
            </w:r>
          </w:p>
          <w:p w14:paraId="5A70359A"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T = (1,) + T[1:]</w:t>
            </w:r>
          </w:p>
          <w:p w14:paraId="1DC53D79"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en-US"/>
              </w:rPr>
            </w:pPr>
            <w:r w:rsidRPr="001F2AD4">
              <w:rPr>
                <w:lang w:val="en-US"/>
              </w:rPr>
              <w:t>T.startswith(1)</w:t>
            </w:r>
          </w:p>
        </w:tc>
        <w:tc>
          <w:tcPr>
            <w:tcW w:w="2546" w:type="dxa"/>
          </w:tcPr>
          <w:p w14:paraId="32D40D58" w14:textId="77777777" w:rsidR="001F2AD4" w:rsidRPr="001F2AD4" w:rsidRDefault="001F2AD4" w:rsidP="001F2AD4">
            <w:pPr>
              <w:tabs>
                <w:tab w:val="left" w:pos="284"/>
              </w:tabs>
            </w:pPr>
            <w:r w:rsidRPr="001F2AD4">
              <w:t>Что будет напечатано?</w:t>
            </w:r>
          </w:p>
          <w:p w14:paraId="0C10C044" w14:textId="77777777" w:rsidR="001F2AD4" w:rsidRPr="001F2AD4" w:rsidRDefault="001F2AD4" w:rsidP="001F2AD4">
            <w:pPr>
              <w:tabs>
                <w:tab w:val="left" w:pos="284"/>
              </w:tabs>
            </w:pPr>
            <w:r w:rsidRPr="001F2AD4">
              <w:rPr>
                <w:lang w:val="en-US"/>
              </w:rPr>
              <w:t>name</w:t>
            </w:r>
            <w:r w:rsidRPr="001F2AD4">
              <w:t xml:space="preserve"> = "</w:t>
            </w:r>
            <w:r w:rsidRPr="001F2AD4">
              <w:rPr>
                <w:lang w:val="en-US"/>
              </w:rPr>
              <w:t>snowstorm</w:t>
            </w:r>
            <w:r w:rsidRPr="001F2AD4">
              <w:t>"</w:t>
            </w:r>
          </w:p>
          <w:p w14:paraId="79AC9544" w14:textId="77777777" w:rsidR="001F2AD4" w:rsidRPr="001F2AD4" w:rsidRDefault="001F2AD4" w:rsidP="001F2AD4">
            <w:pPr>
              <w:tabs>
                <w:tab w:val="left" w:pos="284"/>
              </w:tabs>
              <w:rPr>
                <w:lang w:val="en-US"/>
              </w:rPr>
            </w:pPr>
            <w:r w:rsidRPr="001F2AD4">
              <w:rPr>
                <w:lang w:val="en-US"/>
              </w:rPr>
              <w:t>print(name[6:8])</w:t>
            </w:r>
          </w:p>
          <w:p w14:paraId="6CE7441E" w14:textId="77777777" w:rsidR="001F2AD4" w:rsidRPr="001F2AD4" w:rsidRDefault="001F2AD4" w:rsidP="001F2AD4">
            <w:pPr>
              <w:rPr>
                <w:lang w:val="en-US"/>
              </w:rPr>
            </w:pPr>
          </w:p>
        </w:tc>
      </w:tr>
      <w:tr w:rsidR="001F2AD4" w:rsidRPr="001F2AD4" w14:paraId="5B050AE2" w14:textId="77777777" w:rsidTr="001F2AD4">
        <w:tc>
          <w:tcPr>
            <w:tcW w:w="1137" w:type="dxa"/>
          </w:tcPr>
          <w:p w14:paraId="006AE819" w14:textId="77777777" w:rsidR="001F2AD4" w:rsidRPr="001F2AD4" w:rsidRDefault="001F2AD4" w:rsidP="001F2AD4">
            <w:pPr>
              <w:contextualSpacing/>
              <w:jc w:val="center"/>
              <w:rPr>
                <w:b/>
                <w:lang w:val="en-US"/>
              </w:rPr>
            </w:pPr>
          </w:p>
        </w:tc>
        <w:tc>
          <w:tcPr>
            <w:tcW w:w="2835" w:type="dxa"/>
          </w:tcPr>
          <w:p w14:paraId="2056B9A9" w14:textId="77777777" w:rsidR="001F2AD4" w:rsidRPr="001F2AD4" w:rsidRDefault="001F2AD4" w:rsidP="001F2AD4">
            <w:pPr>
              <w:shd w:val="clear" w:color="auto" w:fill="FFFFFF"/>
              <w:jc w:val="both"/>
              <w:rPr>
                <w:color w:val="000000"/>
                <w:lang w:val="en-US"/>
              </w:rPr>
            </w:pPr>
          </w:p>
        </w:tc>
        <w:tc>
          <w:tcPr>
            <w:tcW w:w="2976" w:type="dxa"/>
          </w:tcPr>
          <w:p w14:paraId="3A1D532D" w14:textId="77777777" w:rsidR="001F2AD4" w:rsidRPr="001F2AD4" w:rsidRDefault="001F2AD4" w:rsidP="001F2AD4">
            <w:pPr>
              <w:shd w:val="clear" w:color="auto" w:fill="FFFFFF"/>
            </w:pPr>
            <w:r w:rsidRPr="001F2AD4">
              <w:t>Необходимо собрать и вывести все уникальные слова из строки рекламного текста. Какой из перечисленных типов данных Python подходит лучше всего?</w:t>
            </w:r>
          </w:p>
          <w:p w14:paraId="120CAEF8" w14:textId="77777777" w:rsidR="001F2AD4" w:rsidRPr="001F2AD4" w:rsidRDefault="001F2AD4" w:rsidP="001F2AD4">
            <w:pPr>
              <w:shd w:val="clear" w:color="auto" w:fill="FFFFFF"/>
            </w:pPr>
            <w:r w:rsidRPr="001F2AD4">
              <w:t>кортеж (tuple)</w:t>
            </w:r>
          </w:p>
          <w:p w14:paraId="0BA11226" w14:textId="77777777" w:rsidR="001F2AD4" w:rsidRPr="001F2AD4" w:rsidRDefault="001F2AD4" w:rsidP="001F2AD4">
            <w:pPr>
              <w:shd w:val="clear" w:color="auto" w:fill="FFFFFF"/>
            </w:pPr>
            <w:r w:rsidRPr="001F2AD4">
              <w:t xml:space="preserve">список (list) </w:t>
            </w:r>
          </w:p>
          <w:p w14:paraId="3D41FC2B" w14:textId="77777777" w:rsidR="001F2AD4" w:rsidRPr="001F2AD4" w:rsidRDefault="001F2AD4" w:rsidP="001F2AD4">
            <w:pPr>
              <w:shd w:val="clear" w:color="auto" w:fill="FFFFFF"/>
            </w:pPr>
            <w:r w:rsidRPr="001F2AD4">
              <w:t>множество (set)</w:t>
            </w:r>
          </w:p>
          <w:p w14:paraId="2773D896" w14:textId="77777777" w:rsidR="001F2AD4" w:rsidRPr="001F2AD4" w:rsidRDefault="001F2AD4" w:rsidP="001F2AD4">
            <w:pPr>
              <w:shd w:val="clear" w:color="auto" w:fill="FFFFFF"/>
              <w:rPr>
                <w:b/>
              </w:rPr>
            </w:pPr>
            <w:r w:rsidRPr="001F2AD4">
              <w:t>словарь (dict)</w:t>
            </w:r>
          </w:p>
        </w:tc>
        <w:tc>
          <w:tcPr>
            <w:tcW w:w="2546" w:type="dxa"/>
          </w:tcPr>
          <w:p w14:paraId="2248B99A" w14:textId="77777777" w:rsidR="001F2AD4" w:rsidRPr="001F2AD4" w:rsidRDefault="001F2AD4" w:rsidP="001F2AD4">
            <w:pPr>
              <w:rPr>
                <w:rFonts w:ascii="Calibri" w:hAnsi="Calibri"/>
              </w:rPr>
            </w:pPr>
            <w:r w:rsidRPr="001F2AD4">
              <w:rPr>
                <w:shd w:val="clear" w:color="auto" w:fill="FFFFFF"/>
              </w:rPr>
              <w:t>Какое из предложенных выражений в Python может быть использовано в качестве условий? (х&lt;= 3) or (х != 5)</w:t>
            </w:r>
          </w:p>
        </w:tc>
      </w:tr>
      <w:tr w:rsidR="001F2AD4" w:rsidRPr="001F2AD4" w14:paraId="2742DC39" w14:textId="77777777" w:rsidTr="001F2AD4">
        <w:tc>
          <w:tcPr>
            <w:tcW w:w="1137" w:type="dxa"/>
          </w:tcPr>
          <w:p w14:paraId="6B7F53F2" w14:textId="77777777" w:rsidR="001F2AD4" w:rsidRPr="001F2AD4" w:rsidRDefault="001F2AD4" w:rsidP="001F2AD4">
            <w:pPr>
              <w:contextualSpacing/>
              <w:jc w:val="center"/>
              <w:rPr>
                <w:b/>
              </w:rPr>
            </w:pPr>
          </w:p>
        </w:tc>
        <w:tc>
          <w:tcPr>
            <w:tcW w:w="2835" w:type="dxa"/>
          </w:tcPr>
          <w:p w14:paraId="0EC44E92" w14:textId="77777777" w:rsidR="001F2AD4" w:rsidRPr="001F2AD4" w:rsidRDefault="001F2AD4" w:rsidP="001F2AD4">
            <w:pPr>
              <w:shd w:val="clear" w:color="auto" w:fill="FFFFFF"/>
              <w:jc w:val="both"/>
              <w:rPr>
                <w:color w:val="000000"/>
              </w:rPr>
            </w:pPr>
          </w:p>
        </w:tc>
        <w:tc>
          <w:tcPr>
            <w:tcW w:w="2976" w:type="dxa"/>
          </w:tcPr>
          <w:p w14:paraId="1C0700FF" w14:textId="77777777" w:rsidR="001F2AD4" w:rsidRPr="001F2AD4" w:rsidRDefault="001F2AD4" w:rsidP="001F2AD4">
            <w:pPr>
              <w:shd w:val="clear" w:color="auto" w:fill="FFFFFF"/>
            </w:pPr>
            <w:r w:rsidRPr="001F2AD4">
              <w:t>Как можно более кратко представить следующую запись?</w:t>
            </w:r>
          </w:p>
          <w:p w14:paraId="53BDF4D4"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t xml:space="preserve">        </w:t>
            </w:r>
            <w:r w:rsidRPr="001F2AD4">
              <w:rPr>
                <w:lang w:val="en-US"/>
              </w:rPr>
              <w:t>if X:</w:t>
            </w:r>
          </w:p>
          <w:p w14:paraId="396639B7"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 xml:space="preserve">    A = Y</w:t>
            </w:r>
          </w:p>
          <w:p w14:paraId="21C0ED03"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else:</w:t>
            </w:r>
          </w:p>
          <w:p w14:paraId="0151432B"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 xml:space="preserve">    A = Z</w:t>
            </w:r>
          </w:p>
          <w:p w14:paraId="258A6924"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 = Y if Z else Y</w:t>
            </w:r>
          </w:p>
          <w:p w14:paraId="49F05D79"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 = Y if X else Z</w:t>
            </w:r>
          </w:p>
          <w:p w14:paraId="253ED6AB"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 = X if Z else Y</w:t>
            </w:r>
          </w:p>
          <w:p w14:paraId="76BE28E6"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en-US"/>
              </w:rPr>
            </w:pPr>
            <w:r w:rsidRPr="001F2AD4">
              <w:rPr>
                <w:lang w:val="en-US"/>
              </w:rPr>
              <w:t>A = X if Y else Z</w:t>
            </w:r>
          </w:p>
        </w:tc>
        <w:tc>
          <w:tcPr>
            <w:tcW w:w="2546" w:type="dxa"/>
          </w:tcPr>
          <w:p w14:paraId="7833E408" w14:textId="77777777" w:rsidR="001F2AD4" w:rsidRPr="001F2AD4" w:rsidRDefault="001F2AD4" w:rsidP="001F2AD4">
            <w:pPr>
              <w:rPr>
                <w:lang w:val="en-US"/>
              </w:rPr>
            </w:pPr>
            <w:r w:rsidRPr="001F2AD4">
              <w:t xml:space="preserve">Чему равно значение х в итоге? </w:t>
            </w:r>
            <w:r w:rsidRPr="001F2AD4">
              <w:rPr>
                <w:lang w:val="en-US"/>
              </w:rPr>
              <w:t>24</w:t>
            </w:r>
          </w:p>
          <w:p w14:paraId="79BFF712" w14:textId="77777777" w:rsidR="001F2AD4" w:rsidRPr="001F2AD4" w:rsidRDefault="001F2AD4" w:rsidP="001F2AD4">
            <w:pPr>
              <w:rPr>
                <w:lang w:val="en-US"/>
              </w:rPr>
            </w:pPr>
            <w:r w:rsidRPr="001F2AD4">
              <w:rPr>
                <w:lang w:val="en-US"/>
              </w:rPr>
              <w:t>d = lambda p: p * 2</w:t>
            </w:r>
          </w:p>
          <w:p w14:paraId="54766A98" w14:textId="77777777" w:rsidR="001F2AD4" w:rsidRPr="001F2AD4" w:rsidRDefault="001F2AD4" w:rsidP="001F2AD4">
            <w:pPr>
              <w:rPr>
                <w:lang w:val="en-US"/>
              </w:rPr>
            </w:pPr>
            <w:r w:rsidRPr="001F2AD4">
              <w:rPr>
                <w:lang w:val="en-US"/>
              </w:rPr>
              <w:t>t = lambda p: p * 3</w:t>
            </w:r>
          </w:p>
          <w:p w14:paraId="5DE42933" w14:textId="77777777" w:rsidR="001F2AD4" w:rsidRPr="001F2AD4" w:rsidRDefault="001F2AD4" w:rsidP="001F2AD4">
            <w:pPr>
              <w:rPr>
                <w:lang w:val="en-US"/>
              </w:rPr>
            </w:pPr>
            <w:r w:rsidRPr="001F2AD4">
              <w:rPr>
                <w:lang w:val="en-US"/>
              </w:rPr>
              <w:t>x = 2</w:t>
            </w:r>
          </w:p>
          <w:p w14:paraId="150D7D85" w14:textId="77777777" w:rsidR="001F2AD4" w:rsidRPr="001F2AD4" w:rsidRDefault="001F2AD4" w:rsidP="001F2AD4">
            <w:pPr>
              <w:rPr>
                <w:lang w:val="en-US"/>
              </w:rPr>
            </w:pPr>
            <w:r w:rsidRPr="001F2AD4">
              <w:rPr>
                <w:lang w:val="en-US"/>
              </w:rPr>
              <w:t>x = d(x)</w:t>
            </w:r>
          </w:p>
          <w:p w14:paraId="419511B0" w14:textId="77777777" w:rsidR="001F2AD4" w:rsidRPr="001F2AD4" w:rsidRDefault="001F2AD4" w:rsidP="001F2AD4">
            <w:pPr>
              <w:rPr>
                <w:lang w:val="en-US"/>
              </w:rPr>
            </w:pPr>
            <w:r w:rsidRPr="001F2AD4">
              <w:rPr>
                <w:lang w:val="en-US"/>
              </w:rPr>
              <w:t>x = t(x)</w:t>
            </w:r>
          </w:p>
          <w:p w14:paraId="0ED45386" w14:textId="77777777" w:rsidR="001F2AD4" w:rsidRPr="001F2AD4" w:rsidRDefault="001F2AD4" w:rsidP="001F2AD4">
            <w:pPr>
              <w:rPr>
                <w:lang w:val="en-US"/>
              </w:rPr>
            </w:pPr>
            <w:r w:rsidRPr="001F2AD4">
              <w:rPr>
                <w:lang w:val="en-US"/>
              </w:rPr>
              <w:t>x = d(x)</w:t>
            </w:r>
          </w:p>
          <w:p w14:paraId="0294F335" w14:textId="77777777" w:rsidR="001F2AD4" w:rsidRPr="001F2AD4" w:rsidRDefault="001F2AD4" w:rsidP="001F2AD4">
            <w:r w:rsidRPr="001F2AD4">
              <w:t>print(x)</w:t>
            </w:r>
          </w:p>
        </w:tc>
      </w:tr>
      <w:tr w:rsidR="001F2AD4" w:rsidRPr="001F2AD4" w14:paraId="7D8A87B5" w14:textId="77777777" w:rsidTr="001F2AD4">
        <w:tc>
          <w:tcPr>
            <w:tcW w:w="1137" w:type="dxa"/>
          </w:tcPr>
          <w:p w14:paraId="4B073161" w14:textId="77777777" w:rsidR="001F2AD4" w:rsidRPr="001F2AD4" w:rsidRDefault="001F2AD4" w:rsidP="001F2AD4">
            <w:pPr>
              <w:contextualSpacing/>
              <w:jc w:val="center"/>
              <w:rPr>
                <w:b/>
                <w:lang w:val="en-US"/>
              </w:rPr>
            </w:pPr>
          </w:p>
        </w:tc>
        <w:tc>
          <w:tcPr>
            <w:tcW w:w="2835" w:type="dxa"/>
          </w:tcPr>
          <w:p w14:paraId="6DFE2955" w14:textId="77777777" w:rsidR="001F2AD4" w:rsidRPr="001F2AD4" w:rsidRDefault="001F2AD4" w:rsidP="001F2AD4">
            <w:pPr>
              <w:shd w:val="clear" w:color="auto" w:fill="FFFFFF"/>
              <w:jc w:val="both"/>
              <w:rPr>
                <w:color w:val="000000"/>
              </w:rPr>
            </w:pPr>
          </w:p>
        </w:tc>
        <w:tc>
          <w:tcPr>
            <w:tcW w:w="2976" w:type="dxa"/>
          </w:tcPr>
          <w:p w14:paraId="4A848C94" w14:textId="77777777" w:rsidR="001F2AD4" w:rsidRPr="001F2AD4" w:rsidRDefault="001F2AD4" w:rsidP="001F2AD4">
            <w:pPr>
              <w:shd w:val="clear" w:color="auto" w:fill="FFFFFF"/>
            </w:pPr>
            <w:r w:rsidRPr="001F2AD4">
              <w:t>Какая из перечисленных инструкций выполнится быстрее всего, если n = 10**6?</w:t>
            </w:r>
          </w:p>
          <w:p w14:paraId="5A11D66A"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 = list(i for i in range(n))</w:t>
            </w:r>
          </w:p>
          <w:p w14:paraId="795B99BD"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 = [i for i in range(n)]</w:t>
            </w:r>
          </w:p>
          <w:p w14:paraId="4A25E3D1"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a = (i for i in range(n))</w:t>
            </w:r>
          </w:p>
          <w:p w14:paraId="2AA1A204"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en-US"/>
              </w:rPr>
            </w:pPr>
            <w:r w:rsidRPr="001F2AD4">
              <w:rPr>
                <w:lang w:val="en-US"/>
              </w:rPr>
              <w:t>a = {i for i in range(n)}</w:t>
            </w:r>
          </w:p>
        </w:tc>
        <w:tc>
          <w:tcPr>
            <w:tcW w:w="2546" w:type="dxa"/>
          </w:tcPr>
          <w:p w14:paraId="15D14C2C" w14:textId="77777777" w:rsidR="001F2AD4" w:rsidRPr="001F2AD4" w:rsidRDefault="001F2AD4" w:rsidP="001F2AD4">
            <w:r w:rsidRPr="001F2AD4">
              <w:t>Что получится в результате выполнения программы?</w:t>
            </w:r>
          </w:p>
          <w:p w14:paraId="1963E9DC" w14:textId="77777777" w:rsidR="001F2AD4" w:rsidRPr="001F2AD4" w:rsidRDefault="001F2AD4" w:rsidP="001F2AD4">
            <w:pPr>
              <w:rPr>
                <w:lang w:val="en-US"/>
              </w:rPr>
            </w:pPr>
            <w:r w:rsidRPr="001F2AD4">
              <w:rPr>
                <w:lang w:val="en-US"/>
              </w:rPr>
              <w:t>a = 5</w:t>
            </w:r>
          </w:p>
          <w:p w14:paraId="290F6767" w14:textId="77777777" w:rsidR="001F2AD4" w:rsidRPr="001F2AD4" w:rsidRDefault="001F2AD4" w:rsidP="001F2AD4">
            <w:pPr>
              <w:rPr>
                <w:lang w:val="en-US"/>
              </w:rPr>
            </w:pPr>
            <w:r w:rsidRPr="001F2AD4">
              <w:rPr>
                <w:lang w:val="en-US"/>
              </w:rPr>
              <w:t>b = 7</w:t>
            </w:r>
          </w:p>
          <w:p w14:paraId="4EFEA306" w14:textId="77777777" w:rsidR="001F2AD4" w:rsidRPr="001F2AD4" w:rsidRDefault="001F2AD4" w:rsidP="001F2AD4">
            <w:pPr>
              <w:rPr>
                <w:lang w:val="en-US"/>
              </w:rPr>
            </w:pPr>
            <w:r w:rsidRPr="001F2AD4">
              <w:rPr>
                <w:lang w:val="en-US"/>
              </w:rPr>
              <w:t>if a &lt; b:</w:t>
            </w:r>
          </w:p>
          <w:p w14:paraId="19C0F765" w14:textId="77777777" w:rsidR="001F2AD4" w:rsidRPr="001F2AD4" w:rsidRDefault="001F2AD4" w:rsidP="001F2AD4">
            <w:pPr>
              <w:rPr>
                <w:lang w:val="en-US"/>
              </w:rPr>
            </w:pPr>
            <w:r w:rsidRPr="001F2AD4">
              <w:rPr>
                <w:lang w:val="en-US"/>
              </w:rPr>
              <w:t>   b = a+b + 28</w:t>
            </w:r>
          </w:p>
          <w:p w14:paraId="1ADFABD8" w14:textId="77777777" w:rsidR="001F2AD4" w:rsidRPr="001F2AD4" w:rsidRDefault="001F2AD4" w:rsidP="001F2AD4">
            <w:pPr>
              <w:rPr>
                <w:lang w:val="en-US"/>
              </w:rPr>
            </w:pPr>
            <w:r w:rsidRPr="001F2AD4">
              <w:rPr>
                <w:lang w:val="en-US"/>
              </w:rPr>
              <w:t>else:</w:t>
            </w:r>
          </w:p>
          <w:p w14:paraId="11D04242" w14:textId="77777777" w:rsidR="001F2AD4" w:rsidRPr="001F2AD4" w:rsidRDefault="001F2AD4" w:rsidP="001F2AD4">
            <w:r w:rsidRPr="001F2AD4">
              <w:rPr>
                <w:lang w:val="en-US"/>
              </w:rPr>
              <w:t>   b = a*b-30</w:t>
            </w:r>
          </w:p>
        </w:tc>
      </w:tr>
      <w:tr w:rsidR="001F2AD4" w:rsidRPr="001F2AD4" w14:paraId="474EEA53" w14:textId="77777777" w:rsidTr="001F2AD4">
        <w:tc>
          <w:tcPr>
            <w:tcW w:w="1137" w:type="dxa"/>
          </w:tcPr>
          <w:p w14:paraId="468531A0" w14:textId="77777777" w:rsidR="001F2AD4" w:rsidRPr="001F2AD4" w:rsidRDefault="001F2AD4" w:rsidP="001F2AD4">
            <w:pPr>
              <w:contextualSpacing/>
              <w:jc w:val="center"/>
              <w:rPr>
                <w:b/>
                <w:lang w:val="en-US"/>
              </w:rPr>
            </w:pPr>
          </w:p>
        </w:tc>
        <w:tc>
          <w:tcPr>
            <w:tcW w:w="2835" w:type="dxa"/>
          </w:tcPr>
          <w:p w14:paraId="7ECD9F2A" w14:textId="77777777" w:rsidR="001F2AD4" w:rsidRPr="001F2AD4" w:rsidRDefault="001F2AD4" w:rsidP="001F2AD4">
            <w:pPr>
              <w:shd w:val="clear" w:color="auto" w:fill="FFFFFF"/>
              <w:jc w:val="both"/>
              <w:rPr>
                <w:color w:val="000000"/>
              </w:rPr>
            </w:pPr>
          </w:p>
        </w:tc>
        <w:tc>
          <w:tcPr>
            <w:tcW w:w="2976" w:type="dxa"/>
          </w:tcPr>
          <w:p w14:paraId="315FF882" w14:textId="77777777" w:rsidR="001F2AD4" w:rsidRPr="001F2AD4" w:rsidRDefault="001F2AD4" w:rsidP="001F2AD4">
            <w:pPr>
              <w:contextualSpacing/>
              <w:rPr>
                <w:b/>
              </w:rPr>
            </w:pPr>
          </w:p>
        </w:tc>
        <w:tc>
          <w:tcPr>
            <w:tcW w:w="2546" w:type="dxa"/>
          </w:tcPr>
          <w:p w14:paraId="49CD5C95" w14:textId="77777777" w:rsidR="001F2AD4" w:rsidRPr="001F2AD4" w:rsidRDefault="001F2AD4" w:rsidP="001F2AD4">
            <w:r w:rsidRPr="001F2AD4">
              <w:t>Каким будет результат выполнения кода?</w:t>
            </w:r>
          </w:p>
          <w:p w14:paraId="6665934C"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 xml:space="preserve">deffunc(n): </w:t>
            </w:r>
          </w:p>
          <w:p w14:paraId="61D0BC46"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lastRenderedPageBreak/>
              <w:t xml:space="preserve">    n = n + 1 </w:t>
            </w:r>
          </w:p>
          <w:p w14:paraId="1FD3B853"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1F2AD4">
              <w:rPr>
                <w:lang w:val="en-US"/>
              </w:rPr>
              <w:t xml:space="preserve">return n </w:t>
            </w:r>
          </w:p>
          <w:p w14:paraId="18531B67" w14:textId="77777777" w:rsidR="001F2AD4" w:rsidRPr="001F2AD4" w:rsidRDefault="001F2AD4" w:rsidP="001F2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r w:rsidRPr="001F2AD4">
              <w:rPr>
                <w:lang w:val="en-US"/>
              </w:rPr>
              <w:t xml:space="preserve">print(func(0)) </w:t>
            </w:r>
          </w:p>
        </w:tc>
      </w:tr>
      <w:tr w:rsidR="001F2AD4" w:rsidRPr="001F2AD4" w14:paraId="7653A5AF" w14:textId="77777777" w:rsidTr="001F2AD4">
        <w:tc>
          <w:tcPr>
            <w:tcW w:w="1137" w:type="dxa"/>
          </w:tcPr>
          <w:p w14:paraId="39805CED" w14:textId="77777777" w:rsidR="001F2AD4" w:rsidRPr="001F2AD4" w:rsidRDefault="001F2AD4" w:rsidP="001F2AD4">
            <w:pPr>
              <w:contextualSpacing/>
              <w:jc w:val="center"/>
              <w:rPr>
                <w:b/>
              </w:rPr>
            </w:pPr>
            <w:r w:rsidRPr="001F2AD4">
              <w:rPr>
                <w:b/>
              </w:rPr>
              <w:lastRenderedPageBreak/>
              <w:t>2</w:t>
            </w:r>
          </w:p>
        </w:tc>
        <w:tc>
          <w:tcPr>
            <w:tcW w:w="2835" w:type="dxa"/>
          </w:tcPr>
          <w:p w14:paraId="0C79C3B9" w14:textId="77777777" w:rsidR="001F2AD4" w:rsidRPr="001F2AD4" w:rsidRDefault="001F2AD4" w:rsidP="001F2AD4">
            <w:pPr>
              <w:shd w:val="clear" w:color="auto" w:fill="FFFFFF"/>
              <w:jc w:val="both"/>
              <w:rPr>
                <w:bCs/>
              </w:rPr>
            </w:pPr>
            <w:r w:rsidRPr="001F2AD4">
              <w:t xml:space="preserve"> К классу описательных задач </w:t>
            </w:r>
            <w:r w:rsidRPr="001F2AD4">
              <w:rPr>
                <w:lang w:val="en-US"/>
              </w:rPr>
              <w:t>Big</w:t>
            </w:r>
            <w:r w:rsidRPr="001F2AD4">
              <w:t xml:space="preserve"> </w:t>
            </w:r>
            <w:r w:rsidRPr="001F2AD4">
              <w:rPr>
                <w:lang w:val="en-US"/>
              </w:rPr>
              <w:t>Data</w:t>
            </w:r>
            <w:r w:rsidRPr="001F2AD4">
              <w:t xml:space="preserve"> относятся задачи:</w:t>
            </w:r>
          </w:p>
          <w:p w14:paraId="36563898" w14:textId="77777777" w:rsidR="001F2AD4" w:rsidRPr="001F2AD4" w:rsidRDefault="001F2AD4" w:rsidP="001F2AD4">
            <w:pPr>
              <w:shd w:val="clear" w:color="auto" w:fill="FFFFFF"/>
              <w:jc w:val="both"/>
            </w:pPr>
            <w:r w:rsidRPr="001F2AD4">
              <w:rPr>
                <w:bCs/>
              </w:rPr>
              <w:t>кластеризация</w:t>
            </w:r>
          </w:p>
          <w:p w14:paraId="24C5F563" w14:textId="77777777" w:rsidR="001F2AD4" w:rsidRPr="001F2AD4" w:rsidRDefault="001F2AD4" w:rsidP="001F2AD4">
            <w:pPr>
              <w:shd w:val="clear" w:color="auto" w:fill="FFFFFF"/>
              <w:jc w:val="both"/>
              <w:rPr>
                <w:bCs/>
              </w:rPr>
            </w:pPr>
            <w:r w:rsidRPr="001F2AD4">
              <w:rPr>
                <w:bCs/>
              </w:rPr>
              <w:t xml:space="preserve">классификация </w:t>
            </w:r>
          </w:p>
          <w:p w14:paraId="5963AC75" w14:textId="77777777" w:rsidR="001F2AD4" w:rsidRPr="001F2AD4" w:rsidRDefault="001F2AD4" w:rsidP="001F2AD4">
            <w:pPr>
              <w:shd w:val="clear" w:color="auto" w:fill="FFFFFF"/>
              <w:jc w:val="both"/>
              <w:rPr>
                <w:bCs/>
              </w:rPr>
            </w:pPr>
            <w:r w:rsidRPr="001F2AD4">
              <w:rPr>
                <w:bCs/>
              </w:rPr>
              <w:t xml:space="preserve">сравнение </w:t>
            </w:r>
          </w:p>
          <w:p w14:paraId="5FDBE802" w14:textId="77777777" w:rsidR="001F2AD4" w:rsidRPr="001F2AD4" w:rsidRDefault="001F2AD4" w:rsidP="001F2AD4">
            <w:pPr>
              <w:shd w:val="clear" w:color="auto" w:fill="FFFFFF"/>
              <w:jc w:val="both"/>
              <w:rPr>
                <w:b/>
              </w:rPr>
            </w:pPr>
            <w:r w:rsidRPr="001F2AD4">
              <w:rPr>
                <w:bCs/>
              </w:rPr>
              <w:t>регрессия</w:t>
            </w:r>
          </w:p>
        </w:tc>
        <w:tc>
          <w:tcPr>
            <w:tcW w:w="2976" w:type="dxa"/>
          </w:tcPr>
          <w:p w14:paraId="126076F6" w14:textId="77777777" w:rsidR="001F2AD4" w:rsidRPr="001F2AD4" w:rsidRDefault="001F2AD4" w:rsidP="001F2AD4">
            <w:pPr>
              <w:shd w:val="clear" w:color="auto" w:fill="FFFFFF"/>
              <w:jc w:val="both"/>
            </w:pPr>
            <w:r w:rsidRPr="001F2AD4">
              <w:t>Отличия списков Python от массивов в NumPy:</w:t>
            </w:r>
          </w:p>
          <w:p w14:paraId="19C073DE" w14:textId="77777777" w:rsidR="001F2AD4" w:rsidRPr="001F2AD4" w:rsidRDefault="001F2AD4" w:rsidP="001F2AD4">
            <w:pPr>
              <w:shd w:val="clear" w:color="auto" w:fill="FFFFFF"/>
              <w:jc w:val="both"/>
            </w:pPr>
            <w:r w:rsidRPr="001F2AD4">
              <w:t>В списках могут быть данные разных типов, а в массивах только одного типа</w:t>
            </w:r>
          </w:p>
          <w:p w14:paraId="0729BD7B" w14:textId="77777777" w:rsidR="001F2AD4" w:rsidRPr="001F2AD4" w:rsidRDefault="001F2AD4" w:rsidP="001F2AD4">
            <w:pPr>
              <w:shd w:val="clear" w:color="auto" w:fill="FFFFFF"/>
              <w:jc w:val="both"/>
            </w:pPr>
            <w:r w:rsidRPr="001F2AD4">
              <w:t>В массивах данные разных типов, а в списках одного типа</w:t>
            </w:r>
          </w:p>
          <w:p w14:paraId="6756C324" w14:textId="77777777" w:rsidR="001F2AD4" w:rsidRPr="001F2AD4" w:rsidRDefault="001F2AD4" w:rsidP="001F2AD4">
            <w:pPr>
              <w:shd w:val="clear" w:color="auto" w:fill="FFFFFF"/>
              <w:jc w:val="both"/>
            </w:pPr>
            <w:r w:rsidRPr="001F2AD4">
              <w:t>В массивах можно записывать таблицы данных, а в списках нельзя</w:t>
            </w:r>
          </w:p>
          <w:p w14:paraId="06892368" w14:textId="77777777" w:rsidR="001F2AD4" w:rsidRPr="001F2AD4" w:rsidRDefault="001F2AD4" w:rsidP="001F2AD4">
            <w:pPr>
              <w:shd w:val="clear" w:color="auto" w:fill="FFFFFF"/>
              <w:jc w:val="both"/>
            </w:pPr>
            <w:r w:rsidRPr="001F2AD4">
              <w:t>В списках можно записывать таблицы данных, а в массивах нельзя</w:t>
            </w:r>
          </w:p>
        </w:tc>
        <w:tc>
          <w:tcPr>
            <w:tcW w:w="2546" w:type="dxa"/>
          </w:tcPr>
          <w:p w14:paraId="562012C3" w14:textId="77777777" w:rsidR="001F2AD4" w:rsidRPr="001F2AD4" w:rsidRDefault="001F2AD4" w:rsidP="001F2AD4">
            <w:r w:rsidRPr="001F2AD4">
              <w:rPr>
                <w:shd w:val="clear" w:color="auto" w:fill="FFFFFF"/>
              </w:rPr>
              <w:t>Задачи корреляционного анализа:</w:t>
            </w:r>
          </w:p>
          <w:p w14:paraId="277CB5B5" w14:textId="77777777" w:rsidR="001F2AD4" w:rsidRPr="001F2AD4" w:rsidRDefault="001F2AD4" w:rsidP="001F2AD4">
            <w:pPr>
              <w:contextualSpacing/>
              <w:rPr>
                <w:b/>
              </w:rPr>
            </w:pPr>
            <w:r w:rsidRPr="001F2AD4">
              <w:rPr>
                <w:shd w:val="clear" w:color="auto" w:fill="FFFFFF"/>
              </w:rPr>
              <w:t>сводятся к измерению тесноты связи между варьирующими признаками, определению</w:t>
            </w:r>
          </w:p>
        </w:tc>
      </w:tr>
      <w:tr w:rsidR="001F2AD4" w:rsidRPr="001F2AD4" w14:paraId="5137B79A" w14:textId="77777777" w:rsidTr="001F2AD4">
        <w:tc>
          <w:tcPr>
            <w:tcW w:w="1137" w:type="dxa"/>
          </w:tcPr>
          <w:p w14:paraId="02082EFA" w14:textId="77777777" w:rsidR="001F2AD4" w:rsidRPr="001F2AD4" w:rsidRDefault="001F2AD4" w:rsidP="001F2AD4">
            <w:pPr>
              <w:contextualSpacing/>
              <w:rPr>
                <w:b/>
              </w:rPr>
            </w:pPr>
          </w:p>
        </w:tc>
        <w:tc>
          <w:tcPr>
            <w:tcW w:w="2835" w:type="dxa"/>
          </w:tcPr>
          <w:p w14:paraId="0EFEDECD" w14:textId="77777777" w:rsidR="001F2AD4" w:rsidRPr="001F2AD4" w:rsidRDefault="001F2AD4" w:rsidP="001F2AD4">
            <w:pPr>
              <w:shd w:val="clear" w:color="auto" w:fill="FFFFFF"/>
              <w:jc w:val="both"/>
              <w:rPr>
                <w:bCs/>
              </w:rPr>
            </w:pPr>
            <w:r w:rsidRPr="001F2AD4">
              <w:t xml:space="preserve">К классу прогнозирующих задач </w:t>
            </w:r>
            <w:r w:rsidRPr="001F2AD4">
              <w:rPr>
                <w:lang w:val="en-US"/>
              </w:rPr>
              <w:t>BigData</w:t>
            </w:r>
            <w:r w:rsidRPr="001F2AD4">
              <w:t xml:space="preserve"> относятся такие задачи:</w:t>
            </w:r>
          </w:p>
          <w:p w14:paraId="62B617DE" w14:textId="77777777" w:rsidR="001F2AD4" w:rsidRPr="001F2AD4" w:rsidRDefault="001F2AD4" w:rsidP="001F2AD4">
            <w:pPr>
              <w:shd w:val="clear" w:color="auto" w:fill="FFFFFF"/>
              <w:jc w:val="both"/>
            </w:pPr>
            <w:r w:rsidRPr="001F2AD4">
              <w:rPr>
                <w:bCs/>
              </w:rPr>
              <w:t xml:space="preserve">Кластеризация </w:t>
            </w:r>
          </w:p>
          <w:p w14:paraId="7EBE95BB" w14:textId="77777777" w:rsidR="001F2AD4" w:rsidRPr="001F2AD4" w:rsidRDefault="001F2AD4" w:rsidP="001F2AD4">
            <w:pPr>
              <w:shd w:val="clear" w:color="auto" w:fill="FFFFFF"/>
              <w:jc w:val="both"/>
              <w:rPr>
                <w:bCs/>
              </w:rPr>
            </w:pPr>
            <w:r w:rsidRPr="001F2AD4">
              <w:rPr>
                <w:bCs/>
              </w:rPr>
              <w:t>классификация</w:t>
            </w:r>
          </w:p>
          <w:p w14:paraId="70833153" w14:textId="77777777" w:rsidR="001F2AD4" w:rsidRPr="001F2AD4" w:rsidRDefault="001F2AD4" w:rsidP="001F2AD4">
            <w:pPr>
              <w:shd w:val="clear" w:color="auto" w:fill="FFFFFF"/>
              <w:jc w:val="both"/>
              <w:rPr>
                <w:bCs/>
              </w:rPr>
            </w:pPr>
            <w:r w:rsidRPr="001F2AD4">
              <w:rPr>
                <w:bCs/>
              </w:rPr>
              <w:t>сравнение</w:t>
            </w:r>
          </w:p>
          <w:p w14:paraId="740829DF" w14:textId="77777777" w:rsidR="001F2AD4" w:rsidRPr="001F2AD4" w:rsidRDefault="001F2AD4" w:rsidP="001F2AD4">
            <w:pPr>
              <w:shd w:val="clear" w:color="auto" w:fill="FFFFFF"/>
              <w:jc w:val="both"/>
              <w:rPr>
                <w:b/>
              </w:rPr>
            </w:pPr>
            <w:r w:rsidRPr="001F2AD4">
              <w:rPr>
                <w:bCs/>
              </w:rPr>
              <w:t xml:space="preserve">регрессия </w:t>
            </w:r>
          </w:p>
        </w:tc>
        <w:tc>
          <w:tcPr>
            <w:tcW w:w="2976" w:type="dxa"/>
          </w:tcPr>
          <w:p w14:paraId="783B3F6D" w14:textId="77777777" w:rsidR="001F2AD4" w:rsidRPr="001F2AD4" w:rsidRDefault="001F2AD4" w:rsidP="001F2AD4">
            <w:pPr>
              <w:shd w:val="clear" w:color="auto" w:fill="FFFFFF"/>
              <w:jc w:val="both"/>
            </w:pPr>
            <w:r w:rsidRPr="001F2AD4">
              <w:t>Какие характеристики относятся к описательной статистике</w:t>
            </w:r>
          </w:p>
          <w:p w14:paraId="13FD3CB3" w14:textId="77777777" w:rsidR="001F2AD4" w:rsidRPr="001F2AD4" w:rsidRDefault="001F2AD4" w:rsidP="001F2AD4">
            <w:pPr>
              <w:shd w:val="clear" w:color="auto" w:fill="FFFFFF"/>
              <w:jc w:val="both"/>
            </w:pPr>
            <w:r w:rsidRPr="001F2AD4">
              <w:t>Мода</w:t>
            </w:r>
          </w:p>
          <w:p w14:paraId="750E5B7E" w14:textId="77777777" w:rsidR="001F2AD4" w:rsidRPr="001F2AD4" w:rsidRDefault="001F2AD4" w:rsidP="001F2AD4">
            <w:pPr>
              <w:shd w:val="clear" w:color="auto" w:fill="FFFFFF"/>
              <w:jc w:val="both"/>
            </w:pPr>
            <w:r w:rsidRPr="001F2AD4">
              <w:t>Коэффициент корреляции</w:t>
            </w:r>
          </w:p>
          <w:p w14:paraId="42D8E104" w14:textId="77777777" w:rsidR="001F2AD4" w:rsidRPr="001F2AD4" w:rsidRDefault="001F2AD4" w:rsidP="001F2AD4">
            <w:pPr>
              <w:shd w:val="clear" w:color="auto" w:fill="FFFFFF"/>
              <w:jc w:val="both"/>
            </w:pPr>
            <w:r w:rsidRPr="001F2AD4">
              <w:t>Коэффициент детерминации</w:t>
            </w:r>
          </w:p>
          <w:p w14:paraId="153D3431" w14:textId="77777777" w:rsidR="001F2AD4" w:rsidRPr="001F2AD4" w:rsidRDefault="001F2AD4" w:rsidP="001F2AD4">
            <w:pPr>
              <w:shd w:val="clear" w:color="auto" w:fill="FFFFFF"/>
              <w:jc w:val="both"/>
            </w:pPr>
            <w:r w:rsidRPr="001F2AD4">
              <w:t>Весовое среднее</w:t>
            </w:r>
          </w:p>
        </w:tc>
        <w:tc>
          <w:tcPr>
            <w:tcW w:w="2546" w:type="dxa"/>
          </w:tcPr>
          <w:p w14:paraId="6807F831" w14:textId="77777777" w:rsidR="001F2AD4" w:rsidRPr="001F2AD4" w:rsidRDefault="001F2AD4" w:rsidP="001F2AD4">
            <w:pPr>
              <w:shd w:val="clear" w:color="auto" w:fill="FFFFFF"/>
              <w:jc w:val="both"/>
            </w:pPr>
            <w:r w:rsidRPr="001F2AD4">
              <w:t>Метод деревьев решений применяется для решения задач …</w:t>
            </w:r>
          </w:p>
          <w:p w14:paraId="14C95914" w14:textId="77777777" w:rsidR="001F2AD4" w:rsidRPr="001F2AD4" w:rsidRDefault="001F2AD4" w:rsidP="001F2AD4">
            <w:pPr>
              <w:shd w:val="clear" w:color="auto" w:fill="FFFFFF"/>
              <w:jc w:val="both"/>
            </w:pPr>
            <w:r w:rsidRPr="001F2AD4">
              <w:rPr>
                <w:bCs/>
              </w:rPr>
              <w:t>кластеризация</w:t>
            </w:r>
          </w:p>
          <w:p w14:paraId="0B6B0F9D" w14:textId="77777777" w:rsidR="001F2AD4" w:rsidRPr="001F2AD4" w:rsidRDefault="001F2AD4" w:rsidP="001F2AD4">
            <w:pPr>
              <w:shd w:val="clear" w:color="auto" w:fill="FFFFFF"/>
              <w:jc w:val="both"/>
              <w:rPr>
                <w:bCs/>
              </w:rPr>
            </w:pPr>
            <w:r w:rsidRPr="001F2AD4">
              <w:rPr>
                <w:bCs/>
              </w:rPr>
              <w:t xml:space="preserve">классификация </w:t>
            </w:r>
          </w:p>
          <w:p w14:paraId="2542A81E" w14:textId="77777777" w:rsidR="001F2AD4" w:rsidRPr="001F2AD4" w:rsidRDefault="001F2AD4" w:rsidP="001F2AD4">
            <w:pPr>
              <w:shd w:val="clear" w:color="auto" w:fill="FFFFFF"/>
              <w:jc w:val="both"/>
              <w:rPr>
                <w:bCs/>
              </w:rPr>
            </w:pPr>
            <w:r w:rsidRPr="001F2AD4">
              <w:rPr>
                <w:bCs/>
              </w:rPr>
              <w:t>сравнение</w:t>
            </w:r>
          </w:p>
          <w:p w14:paraId="09385594" w14:textId="77777777" w:rsidR="001F2AD4" w:rsidRPr="001F2AD4" w:rsidRDefault="001F2AD4" w:rsidP="001F2AD4">
            <w:pPr>
              <w:contextualSpacing/>
              <w:rPr>
                <w:b/>
              </w:rPr>
            </w:pPr>
            <w:r w:rsidRPr="001F2AD4">
              <w:rPr>
                <w:bCs/>
              </w:rPr>
              <w:t>регрессия</w:t>
            </w:r>
          </w:p>
        </w:tc>
      </w:tr>
      <w:tr w:rsidR="001F2AD4" w:rsidRPr="001F2AD4" w14:paraId="4BE946AC" w14:textId="77777777" w:rsidTr="001F2AD4">
        <w:tc>
          <w:tcPr>
            <w:tcW w:w="1137" w:type="dxa"/>
          </w:tcPr>
          <w:p w14:paraId="618B688F" w14:textId="77777777" w:rsidR="001F2AD4" w:rsidRPr="001F2AD4" w:rsidRDefault="001F2AD4" w:rsidP="001F2AD4">
            <w:pPr>
              <w:contextualSpacing/>
              <w:rPr>
                <w:b/>
              </w:rPr>
            </w:pPr>
          </w:p>
        </w:tc>
        <w:tc>
          <w:tcPr>
            <w:tcW w:w="2835" w:type="dxa"/>
          </w:tcPr>
          <w:p w14:paraId="3C371914" w14:textId="77777777" w:rsidR="001F2AD4" w:rsidRPr="001F2AD4" w:rsidRDefault="001F2AD4" w:rsidP="001F2AD4">
            <w:pPr>
              <w:shd w:val="clear" w:color="auto" w:fill="FFFFFF"/>
              <w:textAlignment w:val="baseline"/>
            </w:pPr>
            <w:r w:rsidRPr="001F2AD4">
              <w:rPr>
                <w:bCs/>
              </w:rPr>
              <w:t xml:space="preserve"> </w:t>
            </w:r>
            <w:r w:rsidRPr="001F2AD4">
              <w:rPr>
                <w:bdr w:val="none" w:sz="0" w:space="0" w:color="auto" w:frame="1"/>
              </w:rPr>
              <w:t>Задача классификации сводится к …</w:t>
            </w:r>
          </w:p>
          <w:p w14:paraId="28C9FA05" w14:textId="77777777" w:rsidR="001F2AD4" w:rsidRPr="001F2AD4" w:rsidRDefault="001F2AD4" w:rsidP="001F2AD4">
            <w:pPr>
              <w:shd w:val="clear" w:color="auto" w:fill="FFFFFF"/>
              <w:textAlignment w:val="baseline"/>
            </w:pPr>
            <w:r w:rsidRPr="001F2AD4">
              <w:rPr>
                <w:bdr w:val="none" w:sz="0" w:space="0" w:color="auto" w:frame="1"/>
              </w:rPr>
              <w:t>нахождения зависимостей между объектами или событиями;</w:t>
            </w:r>
          </w:p>
          <w:p w14:paraId="67895EEA" w14:textId="77777777" w:rsidR="001F2AD4" w:rsidRPr="001F2AD4" w:rsidRDefault="001F2AD4" w:rsidP="001F2AD4">
            <w:pPr>
              <w:shd w:val="clear" w:color="auto" w:fill="FFFFFF"/>
              <w:textAlignment w:val="baseline"/>
            </w:pPr>
            <w:r w:rsidRPr="001F2AD4">
              <w:rPr>
                <w:bdr w:val="none" w:sz="0" w:space="0" w:color="auto" w:frame="1"/>
              </w:rPr>
              <w:t xml:space="preserve">определения класса объекта по его характеристиками; </w:t>
            </w:r>
          </w:p>
          <w:p w14:paraId="1C0B33B1" w14:textId="77777777" w:rsidR="001F2AD4" w:rsidRPr="001F2AD4" w:rsidRDefault="001F2AD4" w:rsidP="001F2AD4">
            <w:pPr>
              <w:shd w:val="clear" w:color="auto" w:fill="FFFFFF"/>
              <w:textAlignment w:val="baseline"/>
            </w:pPr>
            <w:r w:rsidRPr="001F2AD4">
              <w:rPr>
                <w:bdr w:val="none" w:sz="0" w:space="0" w:color="auto" w:frame="1"/>
              </w:rPr>
              <w:t>определение по известным характеристиками объекта значение некоторого его параметра;</w:t>
            </w:r>
          </w:p>
          <w:p w14:paraId="74CACA5D" w14:textId="77777777" w:rsidR="001F2AD4" w:rsidRPr="001F2AD4" w:rsidRDefault="001F2AD4" w:rsidP="001F2AD4">
            <w:pPr>
              <w:shd w:val="clear" w:color="auto" w:fill="FFFFFF"/>
              <w:jc w:val="both"/>
            </w:pPr>
            <w:r w:rsidRPr="001F2AD4">
              <w:rPr>
                <w:bdr w:val="none" w:sz="0" w:space="0" w:color="auto" w:frame="1"/>
              </w:rPr>
              <w:t>поиска независимых групп и их характеристик в всем множестве анализируемых данных</w:t>
            </w:r>
          </w:p>
        </w:tc>
        <w:tc>
          <w:tcPr>
            <w:tcW w:w="2976" w:type="dxa"/>
          </w:tcPr>
          <w:p w14:paraId="22C2536A" w14:textId="77777777" w:rsidR="001F2AD4" w:rsidRPr="001F2AD4" w:rsidRDefault="001F2AD4" w:rsidP="001F2AD4">
            <w:pPr>
              <w:shd w:val="clear" w:color="auto" w:fill="FFFFFF"/>
              <w:jc w:val="both"/>
            </w:pPr>
            <w:r w:rsidRPr="001F2AD4">
              <w:t>Главная задача универсальной функции NumPy</w:t>
            </w:r>
          </w:p>
          <w:p w14:paraId="1406C647" w14:textId="77777777" w:rsidR="001F2AD4" w:rsidRPr="001F2AD4" w:rsidRDefault="001F2AD4" w:rsidP="001F2AD4">
            <w:pPr>
              <w:shd w:val="clear" w:color="auto" w:fill="FFFFFF"/>
              <w:jc w:val="both"/>
            </w:pPr>
            <w:r w:rsidRPr="001F2AD4">
              <w:t>Быстрое выполнение повторяющихся операций над всеми значениями массивов</w:t>
            </w:r>
          </w:p>
          <w:p w14:paraId="62F1512E" w14:textId="77777777" w:rsidR="001F2AD4" w:rsidRPr="001F2AD4" w:rsidRDefault="001F2AD4" w:rsidP="001F2AD4">
            <w:pPr>
              <w:shd w:val="clear" w:color="auto" w:fill="FFFFFF"/>
              <w:jc w:val="both"/>
            </w:pPr>
            <w:r w:rsidRPr="001F2AD4">
              <w:t>Быстрое преобразование массивов</w:t>
            </w:r>
          </w:p>
          <w:p w14:paraId="5EC4452D" w14:textId="77777777" w:rsidR="001F2AD4" w:rsidRPr="001F2AD4" w:rsidRDefault="001F2AD4" w:rsidP="001F2AD4">
            <w:pPr>
              <w:shd w:val="clear" w:color="auto" w:fill="FFFFFF"/>
              <w:jc w:val="both"/>
            </w:pPr>
            <w:r w:rsidRPr="001F2AD4">
              <w:t>Быстрые вычисления с отдельными элементами массивов</w:t>
            </w:r>
          </w:p>
          <w:p w14:paraId="2A9EA5AB" w14:textId="77777777" w:rsidR="001F2AD4" w:rsidRPr="001F2AD4" w:rsidRDefault="001F2AD4" w:rsidP="001F2AD4">
            <w:pPr>
              <w:shd w:val="clear" w:color="auto" w:fill="FFFFFF"/>
              <w:jc w:val="both"/>
            </w:pPr>
            <w:r w:rsidRPr="001F2AD4">
              <w:t>Быстрое нахождение сумм или произведений всех элементов массива</w:t>
            </w:r>
          </w:p>
        </w:tc>
        <w:tc>
          <w:tcPr>
            <w:tcW w:w="2546" w:type="dxa"/>
          </w:tcPr>
          <w:p w14:paraId="23464E31" w14:textId="77777777" w:rsidR="001F2AD4" w:rsidRPr="001F2AD4" w:rsidRDefault="001F2AD4" w:rsidP="001F2AD4">
            <w:pPr>
              <w:shd w:val="clear" w:color="auto" w:fill="FFFFFF"/>
              <w:jc w:val="both"/>
              <w:rPr>
                <w:rFonts w:eastAsia="Calibri"/>
              </w:rPr>
            </w:pPr>
            <w:r w:rsidRPr="001F2AD4">
              <w:t>Множество примеров, используемое для конструирования модели, называется...</w:t>
            </w:r>
          </w:p>
          <w:p w14:paraId="5B3262B3" w14:textId="77777777" w:rsidR="001F2AD4" w:rsidRPr="001F2AD4" w:rsidRDefault="001F2AD4" w:rsidP="001F2AD4">
            <w:pPr>
              <w:shd w:val="clear" w:color="auto" w:fill="FFFFFF"/>
              <w:jc w:val="both"/>
              <w:rPr>
                <w:rFonts w:eastAsia="Calibri"/>
              </w:rPr>
            </w:pPr>
            <w:r w:rsidRPr="001F2AD4">
              <w:rPr>
                <w:bCs/>
              </w:rPr>
              <w:t xml:space="preserve">обучающим множеством </w:t>
            </w:r>
          </w:p>
          <w:p w14:paraId="37015002" w14:textId="77777777" w:rsidR="001F2AD4" w:rsidRPr="001F2AD4" w:rsidRDefault="001F2AD4" w:rsidP="001F2AD4">
            <w:pPr>
              <w:autoSpaceDE w:val="0"/>
              <w:autoSpaceDN w:val="0"/>
              <w:adjustRightInd w:val="0"/>
              <w:jc w:val="both"/>
              <w:rPr>
                <w:rFonts w:eastAsia="Calibri"/>
              </w:rPr>
            </w:pPr>
            <w:r w:rsidRPr="001F2AD4">
              <w:rPr>
                <w:rFonts w:eastAsia="Calibri"/>
              </w:rPr>
              <w:t>линейным множеством</w:t>
            </w:r>
          </w:p>
          <w:p w14:paraId="4867348B" w14:textId="77777777" w:rsidR="001F2AD4" w:rsidRPr="001F2AD4" w:rsidRDefault="001F2AD4" w:rsidP="001F2AD4">
            <w:pPr>
              <w:autoSpaceDE w:val="0"/>
              <w:autoSpaceDN w:val="0"/>
              <w:adjustRightInd w:val="0"/>
              <w:jc w:val="both"/>
              <w:rPr>
                <w:rFonts w:eastAsia="Calibri"/>
              </w:rPr>
            </w:pPr>
            <w:r w:rsidRPr="001F2AD4">
              <w:rPr>
                <w:rFonts w:eastAsia="Calibri"/>
              </w:rPr>
              <w:t>конечным множеством</w:t>
            </w:r>
          </w:p>
          <w:p w14:paraId="3A578DD7" w14:textId="77777777" w:rsidR="001F2AD4" w:rsidRPr="001F2AD4" w:rsidRDefault="001F2AD4" w:rsidP="001F2AD4">
            <w:pPr>
              <w:contextualSpacing/>
              <w:rPr>
                <w:b/>
              </w:rPr>
            </w:pPr>
            <w:r w:rsidRPr="001F2AD4">
              <w:rPr>
                <w:rFonts w:eastAsia="Calibri"/>
              </w:rPr>
              <w:t>счетным множеством</w:t>
            </w:r>
          </w:p>
        </w:tc>
      </w:tr>
      <w:tr w:rsidR="001F2AD4" w:rsidRPr="001F2AD4" w14:paraId="78BBA300" w14:textId="77777777" w:rsidTr="001F2AD4">
        <w:tc>
          <w:tcPr>
            <w:tcW w:w="1137" w:type="dxa"/>
          </w:tcPr>
          <w:p w14:paraId="4F491EF5" w14:textId="77777777" w:rsidR="001F2AD4" w:rsidRPr="001F2AD4" w:rsidRDefault="001F2AD4" w:rsidP="001F2AD4">
            <w:pPr>
              <w:contextualSpacing/>
              <w:rPr>
                <w:b/>
              </w:rPr>
            </w:pPr>
          </w:p>
        </w:tc>
        <w:tc>
          <w:tcPr>
            <w:tcW w:w="2835" w:type="dxa"/>
          </w:tcPr>
          <w:p w14:paraId="43357B1D" w14:textId="77777777" w:rsidR="001F2AD4" w:rsidRPr="001F2AD4" w:rsidRDefault="001F2AD4" w:rsidP="001F2AD4">
            <w:pPr>
              <w:shd w:val="clear" w:color="auto" w:fill="FFFFFF"/>
              <w:tabs>
                <w:tab w:val="left" w:pos="851"/>
              </w:tabs>
              <w:textAlignment w:val="baseline"/>
            </w:pPr>
            <w:r w:rsidRPr="001F2AD4">
              <w:rPr>
                <w:bdr w:val="none" w:sz="0" w:space="0" w:color="auto" w:frame="1"/>
              </w:rPr>
              <w:t>Задача кластеризации заключается в …</w:t>
            </w:r>
          </w:p>
          <w:p w14:paraId="75C0E6C4" w14:textId="77777777" w:rsidR="001F2AD4" w:rsidRPr="001F2AD4" w:rsidRDefault="001F2AD4" w:rsidP="001F2AD4">
            <w:pPr>
              <w:shd w:val="clear" w:color="auto" w:fill="FFFFFF"/>
              <w:textAlignment w:val="baseline"/>
            </w:pPr>
            <w:r w:rsidRPr="001F2AD4">
              <w:rPr>
                <w:bdr w:val="none" w:sz="0" w:space="0" w:color="auto" w:frame="1"/>
              </w:rPr>
              <w:t>нахождению зависимостей между объектами или событиями;</w:t>
            </w:r>
          </w:p>
          <w:p w14:paraId="0461E83D" w14:textId="77777777" w:rsidR="001F2AD4" w:rsidRPr="001F2AD4" w:rsidRDefault="001F2AD4" w:rsidP="001F2AD4">
            <w:pPr>
              <w:shd w:val="clear" w:color="auto" w:fill="FFFFFF"/>
              <w:textAlignment w:val="baseline"/>
            </w:pPr>
            <w:r w:rsidRPr="001F2AD4">
              <w:rPr>
                <w:bdr w:val="none" w:sz="0" w:space="0" w:color="auto" w:frame="1"/>
              </w:rPr>
              <w:lastRenderedPageBreak/>
              <w:t>определению класса объекта по его характеристикам;</w:t>
            </w:r>
          </w:p>
          <w:p w14:paraId="3B172987" w14:textId="77777777" w:rsidR="001F2AD4" w:rsidRPr="001F2AD4" w:rsidRDefault="001F2AD4" w:rsidP="001F2AD4">
            <w:pPr>
              <w:shd w:val="clear" w:color="auto" w:fill="FFFFFF"/>
              <w:textAlignment w:val="baseline"/>
            </w:pPr>
            <w:r w:rsidRPr="001F2AD4">
              <w:rPr>
                <w:bdr w:val="none" w:sz="0" w:space="0" w:color="auto" w:frame="1"/>
              </w:rPr>
              <w:t>определению по известным характеристикам объекта значение некоторого его параметра;</w:t>
            </w:r>
          </w:p>
          <w:p w14:paraId="02A0F0D2" w14:textId="77777777" w:rsidR="001F2AD4" w:rsidRPr="001F2AD4" w:rsidRDefault="001F2AD4" w:rsidP="001F2AD4">
            <w:pPr>
              <w:shd w:val="clear" w:color="auto" w:fill="FFFFFF"/>
              <w:textAlignment w:val="baseline"/>
              <w:rPr>
                <w:bdr w:val="none" w:sz="0" w:space="0" w:color="auto" w:frame="1"/>
              </w:rPr>
            </w:pPr>
            <w:r w:rsidRPr="001F2AD4">
              <w:rPr>
                <w:bdr w:val="none" w:sz="0" w:space="0" w:color="auto" w:frame="1"/>
              </w:rPr>
              <w:t>поиску независимых групп и их характеристик во всем множестве анализируемых данных</w:t>
            </w:r>
            <w:r w:rsidRPr="001F2AD4">
              <w:rPr>
                <w:rFonts w:eastAsia="Calibri"/>
              </w:rPr>
              <w:t xml:space="preserve"> </w:t>
            </w:r>
          </w:p>
        </w:tc>
        <w:tc>
          <w:tcPr>
            <w:tcW w:w="2976" w:type="dxa"/>
          </w:tcPr>
          <w:p w14:paraId="7343546B" w14:textId="77777777" w:rsidR="001F2AD4" w:rsidRPr="001F2AD4" w:rsidRDefault="001F2AD4" w:rsidP="001F2AD4">
            <w:pPr>
              <w:shd w:val="clear" w:color="auto" w:fill="FFFFFF"/>
              <w:jc w:val="both"/>
            </w:pPr>
            <w:r w:rsidRPr="001F2AD4">
              <w:lastRenderedPageBreak/>
              <w:t>Объект Series – это</w:t>
            </w:r>
          </w:p>
          <w:p w14:paraId="790A8C8C" w14:textId="77777777" w:rsidR="001F2AD4" w:rsidRPr="001F2AD4" w:rsidRDefault="001F2AD4" w:rsidP="001F2AD4">
            <w:pPr>
              <w:shd w:val="clear" w:color="auto" w:fill="FFFFFF"/>
              <w:jc w:val="both"/>
            </w:pPr>
            <w:r w:rsidRPr="001F2AD4">
              <w:t>Одномерный индексированный массив данных одного типа</w:t>
            </w:r>
          </w:p>
          <w:p w14:paraId="24BEDB8F" w14:textId="77777777" w:rsidR="001F2AD4" w:rsidRPr="001F2AD4" w:rsidRDefault="001F2AD4" w:rsidP="001F2AD4">
            <w:pPr>
              <w:shd w:val="clear" w:color="auto" w:fill="FFFFFF"/>
              <w:jc w:val="both"/>
            </w:pPr>
            <w:r w:rsidRPr="001F2AD4">
              <w:t>Двумерный индексированный массив данных одного типа</w:t>
            </w:r>
          </w:p>
          <w:p w14:paraId="48F9CACD" w14:textId="77777777" w:rsidR="001F2AD4" w:rsidRPr="001F2AD4" w:rsidRDefault="001F2AD4" w:rsidP="001F2AD4">
            <w:pPr>
              <w:shd w:val="clear" w:color="auto" w:fill="FFFFFF"/>
              <w:jc w:val="both"/>
            </w:pPr>
            <w:r w:rsidRPr="001F2AD4">
              <w:lastRenderedPageBreak/>
              <w:t>Одномерный индексированный массив данных разных типов</w:t>
            </w:r>
          </w:p>
          <w:p w14:paraId="31E5E9BF" w14:textId="77777777" w:rsidR="001F2AD4" w:rsidRPr="001F2AD4" w:rsidRDefault="001F2AD4" w:rsidP="001F2AD4">
            <w:pPr>
              <w:shd w:val="clear" w:color="auto" w:fill="FFFFFF"/>
              <w:jc w:val="both"/>
            </w:pPr>
            <w:r w:rsidRPr="001F2AD4">
              <w:t>Двумерный индексированный массив данных разных типов</w:t>
            </w:r>
          </w:p>
        </w:tc>
        <w:tc>
          <w:tcPr>
            <w:tcW w:w="2546" w:type="dxa"/>
          </w:tcPr>
          <w:p w14:paraId="5C4524F8" w14:textId="77777777" w:rsidR="001F2AD4" w:rsidRPr="001F2AD4" w:rsidRDefault="001F2AD4" w:rsidP="001F2AD4">
            <w:pPr>
              <w:shd w:val="clear" w:color="auto" w:fill="FFFFFF"/>
              <w:textAlignment w:val="baseline"/>
            </w:pPr>
            <w:r w:rsidRPr="001F2AD4">
              <w:rPr>
                <w:bdr w:val="none" w:sz="0" w:space="0" w:color="auto" w:frame="1"/>
              </w:rPr>
              <w:lastRenderedPageBreak/>
              <w:t>Задача регрессии сводится к …</w:t>
            </w:r>
          </w:p>
          <w:p w14:paraId="63A81D1A" w14:textId="77777777" w:rsidR="001F2AD4" w:rsidRPr="001F2AD4" w:rsidRDefault="001F2AD4" w:rsidP="001F2AD4">
            <w:pPr>
              <w:shd w:val="clear" w:color="auto" w:fill="FFFFFF"/>
              <w:textAlignment w:val="baseline"/>
            </w:pPr>
            <w:r w:rsidRPr="001F2AD4">
              <w:rPr>
                <w:bdr w:val="none" w:sz="0" w:space="0" w:color="auto" w:frame="1"/>
              </w:rPr>
              <w:t>нахождению зависимостей между объектами или событиями;</w:t>
            </w:r>
          </w:p>
          <w:p w14:paraId="43715493" w14:textId="77777777" w:rsidR="001F2AD4" w:rsidRPr="001F2AD4" w:rsidRDefault="001F2AD4" w:rsidP="001F2AD4">
            <w:pPr>
              <w:shd w:val="clear" w:color="auto" w:fill="FFFFFF"/>
              <w:textAlignment w:val="baseline"/>
            </w:pPr>
            <w:r w:rsidRPr="001F2AD4">
              <w:rPr>
                <w:bdr w:val="none" w:sz="0" w:space="0" w:color="auto" w:frame="1"/>
              </w:rPr>
              <w:lastRenderedPageBreak/>
              <w:t>определению класса объекта по его характеристикам;</w:t>
            </w:r>
          </w:p>
          <w:p w14:paraId="6DC654FB" w14:textId="77777777" w:rsidR="001F2AD4" w:rsidRPr="001F2AD4" w:rsidRDefault="001F2AD4" w:rsidP="001F2AD4">
            <w:pPr>
              <w:shd w:val="clear" w:color="auto" w:fill="FFFFFF"/>
              <w:textAlignment w:val="baseline"/>
            </w:pPr>
            <w:r w:rsidRPr="001F2AD4">
              <w:rPr>
                <w:bdr w:val="none" w:sz="0" w:space="0" w:color="auto" w:frame="1"/>
              </w:rPr>
              <w:t xml:space="preserve">определению по известным характеристиками объекта значение некоторого его параметра; </w:t>
            </w:r>
          </w:p>
          <w:p w14:paraId="6CB70942" w14:textId="77777777" w:rsidR="001F2AD4" w:rsidRPr="001F2AD4" w:rsidRDefault="001F2AD4" w:rsidP="001F2AD4">
            <w:pPr>
              <w:shd w:val="clear" w:color="auto" w:fill="FFFFFF"/>
              <w:textAlignment w:val="baseline"/>
              <w:rPr>
                <w:bdr w:val="none" w:sz="0" w:space="0" w:color="auto" w:frame="1"/>
              </w:rPr>
            </w:pPr>
            <w:r w:rsidRPr="001F2AD4">
              <w:rPr>
                <w:bdr w:val="none" w:sz="0" w:space="0" w:color="auto" w:frame="1"/>
              </w:rPr>
              <w:t>поиску независимых групп и их характеристик во всем множестве анализируемых данных</w:t>
            </w:r>
          </w:p>
          <w:p w14:paraId="44EB0E5B" w14:textId="77777777" w:rsidR="001F2AD4" w:rsidRPr="001F2AD4" w:rsidRDefault="001F2AD4" w:rsidP="001F2AD4">
            <w:pPr>
              <w:rPr>
                <w:shd w:val="clear" w:color="auto" w:fill="FFFFFF"/>
              </w:rPr>
            </w:pPr>
            <w:r w:rsidRPr="001F2AD4">
              <w:rPr>
                <w:shd w:val="clear" w:color="auto" w:fill="FFFFFF"/>
              </w:rPr>
              <w:t xml:space="preserve">неизвестных причинных связей и оценке факторов, оказывающих наибольшее влияние на результативный признак; </w:t>
            </w:r>
          </w:p>
          <w:p w14:paraId="089289C3" w14:textId="77777777" w:rsidR="001F2AD4" w:rsidRPr="001F2AD4" w:rsidRDefault="001F2AD4" w:rsidP="001F2AD4">
            <w:pPr>
              <w:shd w:val="clear" w:color="auto" w:fill="FFFFFF"/>
              <w:textAlignment w:val="baseline"/>
              <w:rPr>
                <w:bdr w:val="none" w:sz="0" w:space="0" w:color="auto" w:frame="1"/>
              </w:rPr>
            </w:pPr>
            <w:r w:rsidRPr="001F2AD4">
              <w:t>лежат в сфере установления формы зависимости, определения функции регрессии, использования уравнения для оценки неизвестных значении зависимой переменной </w:t>
            </w:r>
          </w:p>
        </w:tc>
      </w:tr>
      <w:tr w:rsidR="001F2AD4" w:rsidRPr="001F2AD4" w14:paraId="15229DDC" w14:textId="77777777" w:rsidTr="001F2AD4">
        <w:tc>
          <w:tcPr>
            <w:tcW w:w="1137" w:type="dxa"/>
          </w:tcPr>
          <w:p w14:paraId="51693ACC" w14:textId="77777777" w:rsidR="001F2AD4" w:rsidRPr="001F2AD4" w:rsidRDefault="001F2AD4" w:rsidP="001F2AD4">
            <w:pPr>
              <w:contextualSpacing/>
              <w:rPr>
                <w:b/>
              </w:rPr>
            </w:pPr>
          </w:p>
        </w:tc>
        <w:tc>
          <w:tcPr>
            <w:tcW w:w="2835" w:type="dxa"/>
          </w:tcPr>
          <w:p w14:paraId="4D01916E" w14:textId="77777777" w:rsidR="001F2AD4" w:rsidRPr="001F2AD4" w:rsidRDefault="001F2AD4" w:rsidP="001F2AD4">
            <w:pPr>
              <w:shd w:val="clear" w:color="auto" w:fill="FFFFFF"/>
            </w:pPr>
            <w:r w:rsidRPr="001F2AD4">
              <w:t>В таблицу базы данных, содержащую 5 столбцов информации о товаре (наименование, поставщик, количество, дата окончания срока хранения, цена), внесена информация о 25 видах товара. Количество записей в таблице равно …</w:t>
            </w:r>
          </w:p>
          <w:p w14:paraId="50350353" w14:textId="77777777" w:rsidR="001F2AD4" w:rsidRPr="001F2AD4" w:rsidRDefault="001F2AD4" w:rsidP="00240697">
            <w:pPr>
              <w:numPr>
                <w:ilvl w:val="0"/>
                <w:numId w:val="16"/>
              </w:numPr>
              <w:shd w:val="clear" w:color="auto" w:fill="FFFFFF"/>
              <w:tabs>
                <w:tab w:val="num" w:pos="426"/>
              </w:tabs>
              <w:ind w:left="0" w:firstLine="0"/>
            </w:pPr>
            <w:r w:rsidRPr="001F2AD4">
              <w:t xml:space="preserve">25 </w:t>
            </w:r>
          </w:p>
          <w:p w14:paraId="1CCD633E" w14:textId="77777777" w:rsidR="001F2AD4" w:rsidRPr="001F2AD4" w:rsidRDefault="001F2AD4" w:rsidP="00240697">
            <w:pPr>
              <w:numPr>
                <w:ilvl w:val="0"/>
                <w:numId w:val="16"/>
              </w:numPr>
              <w:shd w:val="clear" w:color="auto" w:fill="FFFFFF"/>
              <w:tabs>
                <w:tab w:val="num" w:pos="426"/>
              </w:tabs>
              <w:ind w:left="0" w:firstLine="0"/>
            </w:pPr>
            <w:r w:rsidRPr="001F2AD4">
              <w:t>5</w:t>
            </w:r>
          </w:p>
          <w:p w14:paraId="0E64FE12" w14:textId="77777777" w:rsidR="001F2AD4" w:rsidRPr="001F2AD4" w:rsidRDefault="001F2AD4" w:rsidP="00240697">
            <w:pPr>
              <w:numPr>
                <w:ilvl w:val="0"/>
                <w:numId w:val="16"/>
              </w:numPr>
              <w:shd w:val="clear" w:color="auto" w:fill="FFFFFF"/>
              <w:tabs>
                <w:tab w:val="num" w:pos="426"/>
              </w:tabs>
              <w:ind w:left="0" w:firstLine="0"/>
            </w:pPr>
            <w:r w:rsidRPr="001F2AD4">
              <w:t>125</w:t>
            </w:r>
          </w:p>
          <w:p w14:paraId="5373A306" w14:textId="77777777" w:rsidR="001F2AD4" w:rsidRPr="001F2AD4" w:rsidRDefault="001F2AD4" w:rsidP="00240697">
            <w:pPr>
              <w:numPr>
                <w:ilvl w:val="0"/>
                <w:numId w:val="16"/>
              </w:numPr>
              <w:shd w:val="clear" w:color="auto" w:fill="FFFFFF"/>
              <w:tabs>
                <w:tab w:val="num" w:pos="426"/>
              </w:tabs>
              <w:ind w:left="0" w:firstLine="0"/>
              <w:rPr>
                <w:bdr w:val="none" w:sz="0" w:space="0" w:color="auto" w:frame="1"/>
              </w:rPr>
            </w:pPr>
            <w:r w:rsidRPr="001F2AD4">
              <w:t>30</w:t>
            </w:r>
          </w:p>
        </w:tc>
        <w:tc>
          <w:tcPr>
            <w:tcW w:w="2976" w:type="dxa"/>
          </w:tcPr>
          <w:p w14:paraId="1641F6A6" w14:textId="77777777" w:rsidR="001F2AD4" w:rsidRPr="001F2AD4" w:rsidRDefault="001F2AD4" w:rsidP="001F2AD4">
            <w:pPr>
              <w:shd w:val="clear" w:color="auto" w:fill="FFFFFF"/>
              <w:jc w:val="both"/>
            </w:pPr>
            <w:r w:rsidRPr="001F2AD4">
              <w:t>Объект DataFrame – это</w:t>
            </w:r>
          </w:p>
          <w:p w14:paraId="7B9FED22" w14:textId="77777777" w:rsidR="001F2AD4" w:rsidRPr="001F2AD4" w:rsidRDefault="001F2AD4" w:rsidP="001F2AD4">
            <w:pPr>
              <w:shd w:val="clear" w:color="auto" w:fill="FFFFFF"/>
              <w:jc w:val="both"/>
            </w:pPr>
            <w:r w:rsidRPr="001F2AD4">
              <w:t>Одномерный индексированный массив данных одного типа</w:t>
            </w:r>
          </w:p>
          <w:p w14:paraId="41591F59" w14:textId="77777777" w:rsidR="001F2AD4" w:rsidRPr="001F2AD4" w:rsidRDefault="001F2AD4" w:rsidP="001F2AD4">
            <w:pPr>
              <w:shd w:val="clear" w:color="auto" w:fill="FFFFFF"/>
              <w:jc w:val="both"/>
            </w:pPr>
            <w:r w:rsidRPr="001F2AD4">
              <w:t>Двумерный индексированный массив данных одного типа</w:t>
            </w:r>
          </w:p>
          <w:p w14:paraId="131465B0" w14:textId="77777777" w:rsidR="001F2AD4" w:rsidRPr="001F2AD4" w:rsidRDefault="001F2AD4" w:rsidP="001F2AD4">
            <w:pPr>
              <w:shd w:val="clear" w:color="auto" w:fill="FFFFFF"/>
              <w:jc w:val="both"/>
            </w:pPr>
            <w:r w:rsidRPr="001F2AD4">
              <w:t>Одномерный индексированный массив данных разных типов</w:t>
            </w:r>
          </w:p>
          <w:p w14:paraId="108DC7F0" w14:textId="77777777" w:rsidR="001F2AD4" w:rsidRPr="001F2AD4" w:rsidRDefault="001F2AD4" w:rsidP="001F2AD4">
            <w:pPr>
              <w:shd w:val="clear" w:color="auto" w:fill="FFFFFF"/>
              <w:jc w:val="both"/>
            </w:pPr>
            <w:r w:rsidRPr="001F2AD4">
              <w:t>Двумерный индексированный массив данных разных типов</w:t>
            </w:r>
          </w:p>
        </w:tc>
        <w:tc>
          <w:tcPr>
            <w:tcW w:w="2546" w:type="dxa"/>
          </w:tcPr>
          <w:p w14:paraId="2A3C021A" w14:textId="77777777" w:rsidR="001F2AD4" w:rsidRPr="001F2AD4" w:rsidRDefault="001F2AD4" w:rsidP="001F2AD4">
            <w:pPr>
              <w:tabs>
                <w:tab w:val="left" w:pos="426"/>
                <w:tab w:val="left" w:pos="851"/>
              </w:tabs>
              <w:rPr>
                <w:shd w:val="clear" w:color="auto" w:fill="FFFFFF"/>
              </w:rPr>
            </w:pPr>
            <w:r w:rsidRPr="001F2AD4">
              <w:rPr>
                <w:shd w:val="clear" w:color="auto" w:fill="FFFFFF"/>
              </w:rPr>
              <w:t>Класс DataFrame в Pandas является</w:t>
            </w:r>
          </w:p>
          <w:p w14:paraId="5B2976F6" w14:textId="77777777" w:rsidR="001F2AD4" w:rsidRPr="001F2AD4" w:rsidRDefault="001F2AD4" w:rsidP="001F2AD4">
            <w:pPr>
              <w:tabs>
                <w:tab w:val="left" w:pos="426"/>
                <w:tab w:val="left" w:pos="851"/>
              </w:tabs>
              <w:rPr>
                <w:shd w:val="clear" w:color="auto" w:fill="FFFFFF"/>
              </w:rPr>
            </w:pPr>
            <w:r w:rsidRPr="001F2AD4">
              <w:rPr>
                <w:shd w:val="clear" w:color="auto" w:fill="FFFFFF"/>
              </w:rPr>
              <w:t>– двухмерной структурой данных</w:t>
            </w:r>
          </w:p>
          <w:p w14:paraId="60C59B33" w14:textId="77777777" w:rsidR="001F2AD4" w:rsidRPr="001F2AD4" w:rsidRDefault="001F2AD4" w:rsidP="001F2AD4">
            <w:pPr>
              <w:tabs>
                <w:tab w:val="left" w:pos="851"/>
              </w:tabs>
              <w:rPr>
                <w:shd w:val="clear" w:color="auto" w:fill="FFFFFF"/>
              </w:rPr>
            </w:pPr>
            <w:r w:rsidRPr="001F2AD4">
              <w:rPr>
                <w:shd w:val="clear" w:color="auto" w:fill="FFFFFF"/>
              </w:rPr>
              <w:t>– одномерным индексированным массивом данных</w:t>
            </w:r>
          </w:p>
          <w:p w14:paraId="17DFD995" w14:textId="77777777" w:rsidR="001F2AD4" w:rsidRPr="001F2AD4" w:rsidRDefault="001F2AD4" w:rsidP="001F2AD4">
            <w:pPr>
              <w:tabs>
                <w:tab w:val="left" w:pos="851"/>
              </w:tabs>
              <w:rPr>
                <w:shd w:val="clear" w:color="auto" w:fill="FFFFFF"/>
              </w:rPr>
            </w:pPr>
            <w:r w:rsidRPr="001F2AD4">
              <w:rPr>
                <w:shd w:val="clear" w:color="auto" w:fill="FFFFFF"/>
              </w:rPr>
              <w:t>– структурой данных типа list</w:t>
            </w:r>
          </w:p>
          <w:p w14:paraId="01AAEBBF" w14:textId="77777777" w:rsidR="001F2AD4" w:rsidRPr="001F2AD4" w:rsidRDefault="001F2AD4" w:rsidP="001F2AD4">
            <w:pPr>
              <w:contextualSpacing/>
              <w:rPr>
                <w:b/>
              </w:rPr>
            </w:pPr>
          </w:p>
        </w:tc>
      </w:tr>
      <w:tr w:rsidR="001F2AD4" w:rsidRPr="001F2AD4" w14:paraId="11291EB8" w14:textId="77777777" w:rsidTr="001F2AD4">
        <w:tc>
          <w:tcPr>
            <w:tcW w:w="1137" w:type="dxa"/>
          </w:tcPr>
          <w:p w14:paraId="6C0EBF7D" w14:textId="77777777" w:rsidR="001F2AD4" w:rsidRPr="001F2AD4" w:rsidRDefault="001F2AD4" w:rsidP="001F2AD4">
            <w:pPr>
              <w:contextualSpacing/>
              <w:rPr>
                <w:b/>
              </w:rPr>
            </w:pPr>
          </w:p>
        </w:tc>
        <w:tc>
          <w:tcPr>
            <w:tcW w:w="2835" w:type="dxa"/>
          </w:tcPr>
          <w:p w14:paraId="0CD50298" w14:textId="77777777" w:rsidR="001F2AD4" w:rsidRPr="001F2AD4" w:rsidRDefault="001F2AD4" w:rsidP="001F2AD4">
            <w:pPr>
              <w:shd w:val="clear" w:color="auto" w:fill="FFFFFF"/>
            </w:pPr>
          </w:p>
        </w:tc>
        <w:tc>
          <w:tcPr>
            <w:tcW w:w="2976" w:type="dxa"/>
          </w:tcPr>
          <w:p w14:paraId="62D12F26" w14:textId="77777777" w:rsidR="001F2AD4" w:rsidRPr="001F2AD4" w:rsidRDefault="001F2AD4" w:rsidP="001F2AD4">
            <w:pPr>
              <w:contextualSpacing/>
              <w:rPr>
                <w:b/>
              </w:rPr>
            </w:pPr>
          </w:p>
        </w:tc>
        <w:tc>
          <w:tcPr>
            <w:tcW w:w="2546" w:type="dxa"/>
          </w:tcPr>
          <w:p w14:paraId="0E0AABE9" w14:textId="77777777" w:rsidR="001F2AD4" w:rsidRPr="001F2AD4" w:rsidRDefault="001F2AD4" w:rsidP="001F2AD4">
            <w:pPr>
              <w:tabs>
                <w:tab w:val="left" w:pos="426"/>
                <w:tab w:val="left" w:pos="851"/>
              </w:tabs>
              <w:rPr>
                <w:shd w:val="clear" w:color="auto" w:fill="FFFFFF"/>
              </w:rPr>
            </w:pPr>
            <w:r w:rsidRPr="001F2AD4">
              <w:rPr>
                <w:shd w:val="clear" w:color="auto" w:fill="FFFFFF"/>
              </w:rPr>
              <w:t>Класс Series  в Pandas является</w:t>
            </w:r>
          </w:p>
          <w:p w14:paraId="4A71BAB9" w14:textId="77777777" w:rsidR="001F2AD4" w:rsidRPr="001F2AD4" w:rsidRDefault="001F2AD4" w:rsidP="001F2AD4">
            <w:pPr>
              <w:tabs>
                <w:tab w:val="left" w:pos="426"/>
                <w:tab w:val="left" w:pos="851"/>
              </w:tabs>
              <w:rPr>
                <w:shd w:val="clear" w:color="auto" w:fill="FFFFFF"/>
              </w:rPr>
            </w:pPr>
            <w:r w:rsidRPr="001F2AD4">
              <w:rPr>
                <w:shd w:val="clear" w:color="auto" w:fill="FFFFFF"/>
              </w:rPr>
              <w:t>– одномерным индексированным массивом данных</w:t>
            </w:r>
          </w:p>
          <w:p w14:paraId="08152413" w14:textId="77777777" w:rsidR="001F2AD4" w:rsidRPr="001F2AD4" w:rsidRDefault="001F2AD4" w:rsidP="001F2AD4">
            <w:pPr>
              <w:tabs>
                <w:tab w:val="left" w:pos="851"/>
              </w:tabs>
              <w:rPr>
                <w:shd w:val="clear" w:color="auto" w:fill="FFFFFF"/>
              </w:rPr>
            </w:pPr>
            <w:r w:rsidRPr="001F2AD4">
              <w:rPr>
                <w:shd w:val="clear" w:color="auto" w:fill="FFFFFF"/>
              </w:rPr>
              <w:lastRenderedPageBreak/>
              <w:t>– двухмерной структурой данных</w:t>
            </w:r>
          </w:p>
          <w:p w14:paraId="2E15B0B7" w14:textId="77777777" w:rsidR="001F2AD4" w:rsidRPr="001F2AD4" w:rsidRDefault="001F2AD4" w:rsidP="001F2AD4">
            <w:pPr>
              <w:tabs>
                <w:tab w:val="left" w:pos="851"/>
              </w:tabs>
              <w:rPr>
                <w:bdr w:val="none" w:sz="0" w:space="0" w:color="auto" w:frame="1"/>
              </w:rPr>
            </w:pPr>
            <w:r w:rsidRPr="001F2AD4">
              <w:rPr>
                <w:shd w:val="clear" w:color="auto" w:fill="FFFFFF"/>
              </w:rPr>
              <w:t>– структурой данных типа list</w:t>
            </w:r>
          </w:p>
        </w:tc>
      </w:tr>
      <w:tr w:rsidR="001F2AD4" w:rsidRPr="001F2AD4" w14:paraId="407DFFE1" w14:textId="77777777" w:rsidTr="001F2AD4">
        <w:tc>
          <w:tcPr>
            <w:tcW w:w="1137" w:type="dxa"/>
          </w:tcPr>
          <w:p w14:paraId="718C4232" w14:textId="77777777" w:rsidR="001F2AD4" w:rsidRPr="001F2AD4" w:rsidRDefault="001F2AD4" w:rsidP="001F2AD4">
            <w:pPr>
              <w:contextualSpacing/>
              <w:rPr>
                <w:b/>
              </w:rPr>
            </w:pPr>
          </w:p>
        </w:tc>
        <w:tc>
          <w:tcPr>
            <w:tcW w:w="2835" w:type="dxa"/>
          </w:tcPr>
          <w:p w14:paraId="2CD471B3" w14:textId="77777777" w:rsidR="001F2AD4" w:rsidRPr="001F2AD4" w:rsidRDefault="001F2AD4" w:rsidP="001F2AD4">
            <w:pPr>
              <w:shd w:val="clear" w:color="auto" w:fill="FFFFFF"/>
              <w:textAlignment w:val="baseline"/>
              <w:rPr>
                <w:bdr w:val="none" w:sz="0" w:space="0" w:color="auto" w:frame="1"/>
              </w:rPr>
            </w:pPr>
          </w:p>
        </w:tc>
        <w:tc>
          <w:tcPr>
            <w:tcW w:w="2976" w:type="dxa"/>
          </w:tcPr>
          <w:p w14:paraId="6D1AAB7A" w14:textId="77777777" w:rsidR="001F2AD4" w:rsidRPr="001F2AD4" w:rsidRDefault="001F2AD4" w:rsidP="001F2AD4">
            <w:pPr>
              <w:contextualSpacing/>
              <w:rPr>
                <w:b/>
              </w:rPr>
            </w:pPr>
          </w:p>
        </w:tc>
        <w:tc>
          <w:tcPr>
            <w:tcW w:w="2546" w:type="dxa"/>
          </w:tcPr>
          <w:p w14:paraId="33316427" w14:textId="77777777" w:rsidR="001F2AD4" w:rsidRPr="001F2AD4" w:rsidRDefault="001F2AD4" w:rsidP="001F2AD4">
            <w:pPr>
              <w:tabs>
                <w:tab w:val="left" w:pos="426"/>
                <w:tab w:val="left" w:pos="851"/>
              </w:tabs>
              <w:rPr>
                <w:shd w:val="clear" w:color="auto" w:fill="FFFFFF"/>
              </w:rPr>
            </w:pPr>
            <w:r w:rsidRPr="001F2AD4">
              <w:rPr>
                <w:shd w:val="clear" w:color="auto" w:fill="FFFFFF"/>
              </w:rPr>
              <w:t>Метод describe для DataFrame выводит</w:t>
            </w:r>
          </w:p>
          <w:p w14:paraId="08DBF753" w14:textId="77777777" w:rsidR="001F2AD4" w:rsidRPr="001F2AD4" w:rsidRDefault="001F2AD4" w:rsidP="001F2AD4">
            <w:pPr>
              <w:tabs>
                <w:tab w:val="left" w:pos="851"/>
              </w:tabs>
              <w:rPr>
                <w:shd w:val="clear" w:color="auto" w:fill="FFFFFF"/>
              </w:rPr>
            </w:pPr>
            <w:r w:rsidRPr="001F2AD4">
              <w:rPr>
                <w:shd w:val="clear" w:color="auto" w:fill="FFFFFF"/>
              </w:rPr>
              <w:t>– число строк и столбцов</w:t>
            </w:r>
          </w:p>
          <w:p w14:paraId="79ABE5BE" w14:textId="77777777" w:rsidR="001F2AD4" w:rsidRPr="001F2AD4" w:rsidRDefault="001F2AD4" w:rsidP="001F2AD4">
            <w:pPr>
              <w:tabs>
                <w:tab w:val="left" w:pos="851"/>
              </w:tabs>
              <w:rPr>
                <w:shd w:val="clear" w:color="auto" w:fill="FFFFFF"/>
              </w:rPr>
            </w:pPr>
            <w:r w:rsidRPr="001F2AD4">
              <w:rPr>
                <w:shd w:val="clear" w:color="auto" w:fill="FFFFFF"/>
              </w:rPr>
              <w:t xml:space="preserve">– названия столбцов </w:t>
            </w:r>
          </w:p>
          <w:p w14:paraId="5299ABE0" w14:textId="77777777" w:rsidR="001F2AD4" w:rsidRPr="001F2AD4" w:rsidRDefault="001F2AD4" w:rsidP="001F2AD4">
            <w:pPr>
              <w:tabs>
                <w:tab w:val="left" w:pos="851"/>
              </w:tabs>
              <w:rPr>
                <w:shd w:val="clear" w:color="auto" w:fill="FFFFFF"/>
              </w:rPr>
            </w:pPr>
            <w:r w:rsidRPr="001F2AD4">
              <w:rPr>
                <w:shd w:val="clear" w:color="auto" w:fill="FFFFFF"/>
              </w:rPr>
              <w:t>– основные статистические характеристики данных</w:t>
            </w:r>
          </w:p>
          <w:p w14:paraId="6C6381F8" w14:textId="77777777" w:rsidR="001F2AD4" w:rsidRPr="001F2AD4" w:rsidRDefault="001F2AD4" w:rsidP="001F2AD4">
            <w:pPr>
              <w:tabs>
                <w:tab w:val="left" w:pos="851"/>
              </w:tabs>
              <w:rPr>
                <w:b/>
              </w:rPr>
            </w:pPr>
            <w:r w:rsidRPr="001F2AD4">
              <w:rPr>
                <w:shd w:val="clear" w:color="auto" w:fill="FFFFFF"/>
              </w:rPr>
              <w:t>– первые строки</w:t>
            </w:r>
          </w:p>
        </w:tc>
      </w:tr>
      <w:tr w:rsidR="001F2AD4" w:rsidRPr="001F2AD4" w14:paraId="5740F1B8" w14:textId="77777777" w:rsidTr="001F2AD4">
        <w:tc>
          <w:tcPr>
            <w:tcW w:w="1137" w:type="dxa"/>
          </w:tcPr>
          <w:p w14:paraId="3CCE2D16" w14:textId="77777777" w:rsidR="001F2AD4" w:rsidRPr="001F2AD4" w:rsidRDefault="001F2AD4" w:rsidP="001F2AD4">
            <w:pPr>
              <w:contextualSpacing/>
              <w:rPr>
                <w:b/>
              </w:rPr>
            </w:pPr>
          </w:p>
        </w:tc>
        <w:tc>
          <w:tcPr>
            <w:tcW w:w="2835" w:type="dxa"/>
          </w:tcPr>
          <w:p w14:paraId="4CA4705F" w14:textId="77777777" w:rsidR="001F2AD4" w:rsidRPr="001F2AD4" w:rsidRDefault="001F2AD4" w:rsidP="001F2AD4">
            <w:pPr>
              <w:shd w:val="clear" w:color="auto" w:fill="FFFFFF"/>
              <w:rPr>
                <w:bdr w:val="none" w:sz="0" w:space="0" w:color="auto" w:frame="1"/>
              </w:rPr>
            </w:pPr>
          </w:p>
        </w:tc>
        <w:tc>
          <w:tcPr>
            <w:tcW w:w="2976" w:type="dxa"/>
          </w:tcPr>
          <w:p w14:paraId="5B77BC02" w14:textId="77777777" w:rsidR="001F2AD4" w:rsidRPr="001F2AD4" w:rsidRDefault="001F2AD4" w:rsidP="001F2AD4">
            <w:pPr>
              <w:contextualSpacing/>
              <w:rPr>
                <w:b/>
              </w:rPr>
            </w:pPr>
          </w:p>
        </w:tc>
        <w:tc>
          <w:tcPr>
            <w:tcW w:w="2546" w:type="dxa"/>
          </w:tcPr>
          <w:p w14:paraId="1B748E37" w14:textId="77777777" w:rsidR="001F2AD4" w:rsidRPr="001F2AD4" w:rsidRDefault="001F2AD4" w:rsidP="001F2AD4">
            <w:pPr>
              <w:tabs>
                <w:tab w:val="left" w:pos="426"/>
                <w:tab w:val="left" w:pos="851"/>
              </w:tabs>
              <w:rPr>
                <w:shd w:val="clear" w:color="auto" w:fill="FFFFFF"/>
              </w:rPr>
            </w:pPr>
            <w:r w:rsidRPr="001F2AD4">
              <w:rPr>
                <w:shd w:val="clear" w:color="auto" w:fill="FFFFFF"/>
              </w:rPr>
              <w:t>Метод shape для DataFrame выводит</w:t>
            </w:r>
          </w:p>
          <w:p w14:paraId="6180A6A0" w14:textId="77777777" w:rsidR="001F2AD4" w:rsidRPr="001F2AD4" w:rsidRDefault="001F2AD4" w:rsidP="001F2AD4">
            <w:pPr>
              <w:tabs>
                <w:tab w:val="left" w:pos="851"/>
              </w:tabs>
              <w:rPr>
                <w:shd w:val="clear" w:color="auto" w:fill="FFFFFF"/>
              </w:rPr>
            </w:pPr>
            <w:r w:rsidRPr="001F2AD4">
              <w:rPr>
                <w:shd w:val="clear" w:color="auto" w:fill="FFFFFF"/>
              </w:rPr>
              <w:t>– число строк и столбцов</w:t>
            </w:r>
          </w:p>
          <w:p w14:paraId="1F852F61" w14:textId="77777777" w:rsidR="001F2AD4" w:rsidRPr="001F2AD4" w:rsidRDefault="001F2AD4" w:rsidP="001F2AD4">
            <w:pPr>
              <w:tabs>
                <w:tab w:val="left" w:pos="851"/>
              </w:tabs>
              <w:rPr>
                <w:shd w:val="clear" w:color="auto" w:fill="FFFFFF"/>
              </w:rPr>
            </w:pPr>
            <w:r w:rsidRPr="001F2AD4">
              <w:rPr>
                <w:shd w:val="clear" w:color="auto" w:fill="FFFFFF"/>
              </w:rPr>
              <w:t xml:space="preserve">– названия столбцов </w:t>
            </w:r>
          </w:p>
          <w:p w14:paraId="53775B41" w14:textId="77777777" w:rsidR="001F2AD4" w:rsidRPr="001F2AD4" w:rsidRDefault="001F2AD4" w:rsidP="001F2AD4">
            <w:pPr>
              <w:tabs>
                <w:tab w:val="left" w:pos="851"/>
              </w:tabs>
              <w:rPr>
                <w:shd w:val="clear" w:color="auto" w:fill="FFFFFF"/>
              </w:rPr>
            </w:pPr>
            <w:r w:rsidRPr="001F2AD4">
              <w:rPr>
                <w:shd w:val="clear" w:color="auto" w:fill="FFFFFF"/>
              </w:rPr>
              <w:t>– основные статистические характеристики данных</w:t>
            </w:r>
          </w:p>
          <w:p w14:paraId="24F49D3D" w14:textId="77777777" w:rsidR="001F2AD4" w:rsidRPr="001F2AD4" w:rsidRDefault="001F2AD4" w:rsidP="001F2AD4">
            <w:pPr>
              <w:tabs>
                <w:tab w:val="left" w:pos="851"/>
              </w:tabs>
              <w:rPr>
                <w:b/>
              </w:rPr>
            </w:pPr>
            <w:r w:rsidRPr="001F2AD4">
              <w:rPr>
                <w:shd w:val="clear" w:color="auto" w:fill="FFFFFF"/>
              </w:rPr>
              <w:t>– первые строки</w:t>
            </w:r>
          </w:p>
        </w:tc>
      </w:tr>
      <w:tr w:rsidR="001F2AD4" w:rsidRPr="001F2AD4" w14:paraId="2544A8D1" w14:textId="77777777" w:rsidTr="001F2AD4">
        <w:tc>
          <w:tcPr>
            <w:tcW w:w="1137" w:type="dxa"/>
          </w:tcPr>
          <w:p w14:paraId="71860166" w14:textId="77777777" w:rsidR="001F2AD4" w:rsidRPr="001F2AD4" w:rsidRDefault="001F2AD4" w:rsidP="001F2AD4">
            <w:pPr>
              <w:contextualSpacing/>
              <w:rPr>
                <w:b/>
              </w:rPr>
            </w:pPr>
          </w:p>
        </w:tc>
        <w:tc>
          <w:tcPr>
            <w:tcW w:w="2835" w:type="dxa"/>
          </w:tcPr>
          <w:p w14:paraId="3CF092ED" w14:textId="77777777" w:rsidR="001F2AD4" w:rsidRPr="001F2AD4" w:rsidRDefault="001F2AD4" w:rsidP="001F2AD4">
            <w:pPr>
              <w:shd w:val="clear" w:color="auto" w:fill="FFFFFF"/>
              <w:rPr>
                <w:bdr w:val="none" w:sz="0" w:space="0" w:color="auto" w:frame="1"/>
              </w:rPr>
            </w:pPr>
          </w:p>
        </w:tc>
        <w:tc>
          <w:tcPr>
            <w:tcW w:w="2976" w:type="dxa"/>
          </w:tcPr>
          <w:p w14:paraId="74416516" w14:textId="77777777" w:rsidR="001F2AD4" w:rsidRPr="001F2AD4" w:rsidRDefault="001F2AD4" w:rsidP="001F2AD4">
            <w:pPr>
              <w:contextualSpacing/>
              <w:rPr>
                <w:b/>
              </w:rPr>
            </w:pPr>
          </w:p>
        </w:tc>
        <w:tc>
          <w:tcPr>
            <w:tcW w:w="2546" w:type="dxa"/>
          </w:tcPr>
          <w:p w14:paraId="0BCFF8C7" w14:textId="77777777" w:rsidR="001F2AD4" w:rsidRPr="001F2AD4" w:rsidRDefault="001F2AD4" w:rsidP="001F2AD4">
            <w:pPr>
              <w:tabs>
                <w:tab w:val="left" w:pos="426"/>
                <w:tab w:val="left" w:pos="851"/>
              </w:tabs>
              <w:rPr>
                <w:shd w:val="clear" w:color="auto" w:fill="FFFFFF"/>
              </w:rPr>
            </w:pPr>
            <w:r w:rsidRPr="001F2AD4">
              <w:rPr>
                <w:shd w:val="clear" w:color="auto" w:fill="FFFFFF"/>
              </w:rPr>
              <w:t xml:space="preserve"> Метод head для DataFrame выводит</w:t>
            </w:r>
          </w:p>
          <w:p w14:paraId="4487A077" w14:textId="77777777" w:rsidR="001F2AD4" w:rsidRPr="001F2AD4" w:rsidRDefault="001F2AD4" w:rsidP="001F2AD4">
            <w:pPr>
              <w:tabs>
                <w:tab w:val="left" w:pos="851"/>
              </w:tabs>
              <w:rPr>
                <w:shd w:val="clear" w:color="auto" w:fill="FFFFFF"/>
              </w:rPr>
            </w:pPr>
            <w:r w:rsidRPr="001F2AD4">
              <w:rPr>
                <w:shd w:val="clear" w:color="auto" w:fill="FFFFFF"/>
              </w:rPr>
              <w:t>– число строк и столбцов</w:t>
            </w:r>
          </w:p>
          <w:p w14:paraId="2223DB96" w14:textId="77777777" w:rsidR="001F2AD4" w:rsidRPr="001F2AD4" w:rsidRDefault="001F2AD4" w:rsidP="001F2AD4">
            <w:pPr>
              <w:tabs>
                <w:tab w:val="left" w:pos="851"/>
              </w:tabs>
              <w:rPr>
                <w:shd w:val="clear" w:color="auto" w:fill="FFFFFF"/>
              </w:rPr>
            </w:pPr>
            <w:r w:rsidRPr="001F2AD4">
              <w:rPr>
                <w:shd w:val="clear" w:color="auto" w:fill="FFFFFF"/>
              </w:rPr>
              <w:t xml:space="preserve">– названия столбцов </w:t>
            </w:r>
          </w:p>
          <w:p w14:paraId="54ABC19D" w14:textId="77777777" w:rsidR="001F2AD4" w:rsidRPr="001F2AD4" w:rsidRDefault="001F2AD4" w:rsidP="001F2AD4">
            <w:pPr>
              <w:tabs>
                <w:tab w:val="left" w:pos="851"/>
              </w:tabs>
              <w:rPr>
                <w:shd w:val="clear" w:color="auto" w:fill="FFFFFF"/>
              </w:rPr>
            </w:pPr>
            <w:r w:rsidRPr="001F2AD4">
              <w:rPr>
                <w:shd w:val="clear" w:color="auto" w:fill="FFFFFF"/>
              </w:rPr>
              <w:t>– основные статистические характеристики данных</w:t>
            </w:r>
          </w:p>
          <w:p w14:paraId="5C2F7FBF" w14:textId="77777777" w:rsidR="001F2AD4" w:rsidRPr="001F2AD4" w:rsidRDefault="001F2AD4" w:rsidP="001F2AD4">
            <w:pPr>
              <w:tabs>
                <w:tab w:val="left" w:pos="426"/>
                <w:tab w:val="left" w:pos="851"/>
              </w:tabs>
            </w:pPr>
            <w:r w:rsidRPr="001F2AD4">
              <w:rPr>
                <w:shd w:val="clear" w:color="auto" w:fill="FFFFFF"/>
              </w:rPr>
              <w:t xml:space="preserve">– первые строки </w:t>
            </w:r>
          </w:p>
        </w:tc>
      </w:tr>
      <w:tr w:rsidR="001F2AD4" w:rsidRPr="001F2AD4" w14:paraId="719D3CDD" w14:textId="77777777" w:rsidTr="001F2AD4">
        <w:tc>
          <w:tcPr>
            <w:tcW w:w="1137" w:type="dxa"/>
          </w:tcPr>
          <w:p w14:paraId="560D1904" w14:textId="77777777" w:rsidR="001F2AD4" w:rsidRPr="001F2AD4" w:rsidRDefault="001F2AD4" w:rsidP="001F2AD4">
            <w:pPr>
              <w:contextualSpacing/>
              <w:rPr>
                <w:b/>
              </w:rPr>
            </w:pPr>
          </w:p>
        </w:tc>
        <w:tc>
          <w:tcPr>
            <w:tcW w:w="2835" w:type="dxa"/>
          </w:tcPr>
          <w:p w14:paraId="4F85860B" w14:textId="77777777" w:rsidR="001F2AD4" w:rsidRPr="001F2AD4" w:rsidRDefault="001F2AD4" w:rsidP="001F2AD4">
            <w:pPr>
              <w:shd w:val="clear" w:color="auto" w:fill="FFFFFF"/>
            </w:pPr>
          </w:p>
        </w:tc>
        <w:tc>
          <w:tcPr>
            <w:tcW w:w="2976" w:type="dxa"/>
          </w:tcPr>
          <w:p w14:paraId="50743ACC" w14:textId="77777777" w:rsidR="001F2AD4" w:rsidRPr="001F2AD4" w:rsidRDefault="001F2AD4" w:rsidP="001F2AD4">
            <w:pPr>
              <w:contextualSpacing/>
              <w:rPr>
                <w:b/>
              </w:rPr>
            </w:pPr>
          </w:p>
        </w:tc>
        <w:tc>
          <w:tcPr>
            <w:tcW w:w="2546" w:type="dxa"/>
          </w:tcPr>
          <w:p w14:paraId="1600860B" w14:textId="77777777" w:rsidR="001F2AD4" w:rsidRPr="001F2AD4" w:rsidRDefault="001F2AD4" w:rsidP="001F2AD4">
            <w:pPr>
              <w:tabs>
                <w:tab w:val="left" w:pos="426"/>
                <w:tab w:val="left" w:pos="851"/>
              </w:tabs>
              <w:rPr>
                <w:shd w:val="clear" w:color="auto" w:fill="FFFFFF"/>
              </w:rPr>
            </w:pPr>
            <w:r w:rsidRPr="001F2AD4">
              <w:rPr>
                <w:shd w:val="clear" w:color="auto" w:fill="FFFFFF"/>
              </w:rPr>
              <w:t>Метод columns для DataFrame выводит</w:t>
            </w:r>
          </w:p>
          <w:p w14:paraId="2D2316FC" w14:textId="77777777" w:rsidR="001F2AD4" w:rsidRPr="001F2AD4" w:rsidRDefault="001F2AD4" w:rsidP="001F2AD4">
            <w:pPr>
              <w:tabs>
                <w:tab w:val="left" w:pos="851"/>
              </w:tabs>
              <w:rPr>
                <w:shd w:val="clear" w:color="auto" w:fill="FFFFFF"/>
              </w:rPr>
            </w:pPr>
            <w:r w:rsidRPr="001F2AD4">
              <w:rPr>
                <w:shd w:val="clear" w:color="auto" w:fill="FFFFFF"/>
              </w:rPr>
              <w:t>– число строк и столбцов</w:t>
            </w:r>
          </w:p>
          <w:p w14:paraId="363583DC" w14:textId="77777777" w:rsidR="001F2AD4" w:rsidRPr="001F2AD4" w:rsidRDefault="001F2AD4" w:rsidP="001F2AD4">
            <w:pPr>
              <w:tabs>
                <w:tab w:val="left" w:pos="851"/>
              </w:tabs>
              <w:contextualSpacing/>
              <w:rPr>
                <w:shd w:val="clear" w:color="auto" w:fill="FFFFFF"/>
              </w:rPr>
            </w:pPr>
            <w:r w:rsidRPr="001F2AD4">
              <w:rPr>
                <w:shd w:val="clear" w:color="auto" w:fill="FFFFFF"/>
              </w:rPr>
              <w:t xml:space="preserve">– названия столбцов </w:t>
            </w:r>
          </w:p>
          <w:p w14:paraId="3E105F3F" w14:textId="77777777" w:rsidR="001F2AD4" w:rsidRPr="001F2AD4" w:rsidRDefault="001F2AD4" w:rsidP="001F2AD4">
            <w:pPr>
              <w:tabs>
                <w:tab w:val="left" w:pos="851"/>
              </w:tabs>
              <w:rPr>
                <w:shd w:val="clear" w:color="auto" w:fill="FFFFFF"/>
              </w:rPr>
            </w:pPr>
            <w:r w:rsidRPr="001F2AD4">
              <w:rPr>
                <w:shd w:val="clear" w:color="auto" w:fill="FFFFFF"/>
              </w:rPr>
              <w:t>– основные статистические характеристики данных</w:t>
            </w:r>
          </w:p>
          <w:p w14:paraId="1522C2F0" w14:textId="77777777" w:rsidR="001F2AD4" w:rsidRPr="001F2AD4" w:rsidRDefault="001F2AD4" w:rsidP="001F2AD4">
            <w:pPr>
              <w:tabs>
                <w:tab w:val="left" w:pos="851"/>
              </w:tabs>
              <w:rPr>
                <w:shd w:val="clear" w:color="auto" w:fill="FFFFFF"/>
              </w:rPr>
            </w:pPr>
            <w:r w:rsidRPr="001F2AD4">
              <w:rPr>
                <w:shd w:val="clear" w:color="auto" w:fill="FFFFFF"/>
              </w:rPr>
              <w:t>– первые строки</w:t>
            </w:r>
          </w:p>
        </w:tc>
      </w:tr>
      <w:tr w:rsidR="001F2AD4" w:rsidRPr="001F2AD4" w14:paraId="0632F432" w14:textId="77777777" w:rsidTr="001F2AD4">
        <w:tc>
          <w:tcPr>
            <w:tcW w:w="1137" w:type="dxa"/>
          </w:tcPr>
          <w:p w14:paraId="3834D5A9" w14:textId="77777777" w:rsidR="001F2AD4" w:rsidRPr="001F2AD4" w:rsidRDefault="001F2AD4" w:rsidP="001F2AD4">
            <w:pPr>
              <w:contextualSpacing/>
              <w:rPr>
                <w:b/>
              </w:rPr>
            </w:pPr>
          </w:p>
        </w:tc>
        <w:tc>
          <w:tcPr>
            <w:tcW w:w="2835" w:type="dxa"/>
          </w:tcPr>
          <w:p w14:paraId="5DF5731C" w14:textId="77777777" w:rsidR="001F2AD4" w:rsidRPr="001F2AD4" w:rsidRDefault="001F2AD4" w:rsidP="001F2AD4">
            <w:pPr>
              <w:shd w:val="clear" w:color="auto" w:fill="FFFFFF"/>
            </w:pPr>
          </w:p>
        </w:tc>
        <w:tc>
          <w:tcPr>
            <w:tcW w:w="2976" w:type="dxa"/>
          </w:tcPr>
          <w:p w14:paraId="2C4DD449" w14:textId="77777777" w:rsidR="001F2AD4" w:rsidRPr="001F2AD4" w:rsidRDefault="001F2AD4" w:rsidP="001F2AD4">
            <w:pPr>
              <w:contextualSpacing/>
              <w:rPr>
                <w:b/>
              </w:rPr>
            </w:pPr>
          </w:p>
        </w:tc>
        <w:tc>
          <w:tcPr>
            <w:tcW w:w="2546" w:type="dxa"/>
          </w:tcPr>
          <w:p w14:paraId="40D5C990" w14:textId="77777777" w:rsidR="001F2AD4" w:rsidRPr="001F2AD4" w:rsidRDefault="001F2AD4" w:rsidP="001F2AD4">
            <w:pPr>
              <w:tabs>
                <w:tab w:val="left" w:pos="426"/>
                <w:tab w:val="left" w:pos="851"/>
              </w:tabs>
              <w:rPr>
                <w:shd w:val="clear" w:color="auto" w:fill="FFFFFF"/>
              </w:rPr>
            </w:pPr>
            <w:r w:rsidRPr="001F2AD4">
              <w:rPr>
                <w:shd w:val="clear" w:color="auto" w:fill="FFFFFF"/>
              </w:rPr>
              <w:t>%matplotlib – это</w:t>
            </w:r>
          </w:p>
          <w:p w14:paraId="64A2795E" w14:textId="77777777" w:rsidR="001F2AD4" w:rsidRPr="001F2AD4" w:rsidRDefault="001F2AD4" w:rsidP="001F2AD4">
            <w:pPr>
              <w:tabs>
                <w:tab w:val="left" w:pos="851"/>
              </w:tabs>
              <w:rPr>
                <w:shd w:val="clear" w:color="auto" w:fill="FFFFFF"/>
              </w:rPr>
            </w:pPr>
            <w:r w:rsidRPr="001F2AD4">
              <w:rPr>
                <w:shd w:val="clear" w:color="auto" w:fill="FFFFFF"/>
              </w:rPr>
              <w:t>– Библиотека для работы с графикой</w:t>
            </w:r>
          </w:p>
          <w:p w14:paraId="4817061B" w14:textId="77777777" w:rsidR="001F2AD4" w:rsidRPr="001F2AD4" w:rsidRDefault="001F2AD4" w:rsidP="001F2AD4">
            <w:pPr>
              <w:tabs>
                <w:tab w:val="left" w:pos="851"/>
              </w:tabs>
              <w:rPr>
                <w:shd w:val="clear" w:color="auto" w:fill="FFFFFF"/>
              </w:rPr>
            </w:pPr>
            <w:r w:rsidRPr="001F2AD4">
              <w:rPr>
                <w:shd w:val="clear" w:color="auto" w:fill="FFFFFF"/>
              </w:rPr>
              <w:t>– Магическая команда для вывода графики в тетрадку JupyterNotebook</w:t>
            </w:r>
          </w:p>
          <w:p w14:paraId="3652166C" w14:textId="77777777" w:rsidR="001F2AD4" w:rsidRPr="001F2AD4" w:rsidRDefault="001F2AD4" w:rsidP="001F2AD4">
            <w:pPr>
              <w:tabs>
                <w:tab w:val="left" w:pos="851"/>
              </w:tabs>
              <w:rPr>
                <w:shd w:val="clear" w:color="auto" w:fill="FFFFFF"/>
              </w:rPr>
            </w:pPr>
            <w:r w:rsidRPr="001F2AD4">
              <w:rPr>
                <w:shd w:val="clear" w:color="auto" w:fill="FFFFFF"/>
              </w:rPr>
              <w:lastRenderedPageBreak/>
              <w:t xml:space="preserve">– Команда для вывода графики в специальное окно </w:t>
            </w:r>
          </w:p>
        </w:tc>
      </w:tr>
      <w:tr w:rsidR="001F2AD4" w:rsidRPr="001F2AD4" w14:paraId="4F6ACC36" w14:textId="77777777" w:rsidTr="001F2AD4">
        <w:tc>
          <w:tcPr>
            <w:tcW w:w="1137" w:type="dxa"/>
          </w:tcPr>
          <w:p w14:paraId="6BCED629" w14:textId="77777777" w:rsidR="001F2AD4" w:rsidRPr="001F2AD4" w:rsidRDefault="001F2AD4" w:rsidP="001F2AD4">
            <w:pPr>
              <w:contextualSpacing/>
              <w:rPr>
                <w:b/>
              </w:rPr>
            </w:pPr>
          </w:p>
        </w:tc>
        <w:tc>
          <w:tcPr>
            <w:tcW w:w="2835" w:type="dxa"/>
          </w:tcPr>
          <w:p w14:paraId="78FAE557" w14:textId="77777777" w:rsidR="001F2AD4" w:rsidRPr="001F2AD4" w:rsidRDefault="001F2AD4" w:rsidP="001F2AD4">
            <w:pPr>
              <w:shd w:val="clear" w:color="auto" w:fill="FFFFFF"/>
            </w:pPr>
          </w:p>
        </w:tc>
        <w:tc>
          <w:tcPr>
            <w:tcW w:w="2976" w:type="dxa"/>
          </w:tcPr>
          <w:p w14:paraId="4C3D43F3" w14:textId="77777777" w:rsidR="001F2AD4" w:rsidRPr="001F2AD4" w:rsidRDefault="001F2AD4" w:rsidP="001F2AD4">
            <w:pPr>
              <w:contextualSpacing/>
              <w:rPr>
                <w:b/>
              </w:rPr>
            </w:pPr>
          </w:p>
        </w:tc>
        <w:tc>
          <w:tcPr>
            <w:tcW w:w="2546" w:type="dxa"/>
          </w:tcPr>
          <w:p w14:paraId="6564992B" w14:textId="77777777" w:rsidR="001F2AD4" w:rsidRPr="001F2AD4" w:rsidRDefault="001F2AD4" w:rsidP="001F2AD4">
            <w:pPr>
              <w:tabs>
                <w:tab w:val="left" w:pos="284"/>
                <w:tab w:val="left" w:pos="426"/>
              </w:tabs>
              <w:rPr>
                <w:shd w:val="clear" w:color="auto" w:fill="FFFFFF"/>
              </w:rPr>
            </w:pPr>
            <w:r w:rsidRPr="001F2AD4">
              <w:rPr>
                <w:shd w:val="clear" w:color="auto" w:fill="FFFFFF"/>
              </w:rPr>
              <w:t xml:space="preserve">Классификация – </w:t>
            </w:r>
          </w:p>
          <w:p w14:paraId="5F54E2EE" w14:textId="77777777" w:rsidR="001F2AD4" w:rsidRPr="001F2AD4" w:rsidRDefault="001F2AD4" w:rsidP="00240697">
            <w:pPr>
              <w:numPr>
                <w:ilvl w:val="0"/>
                <w:numId w:val="7"/>
              </w:numPr>
              <w:tabs>
                <w:tab w:val="left" w:pos="284"/>
              </w:tabs>
              <w:ind w:left="0" w:firstLine="0"/>
              <w:contextualSpacing/>
              <w:rPr>
                <w:shd w:val="clear" w:color="auto" w:fill="FFFFFF"/>
              </w:rPr>
            </w:pPr>
            <w:r w:rsidRPr="001F2AD4">
              <w:rPr>
                <w:shd w:val="clear" w:color="auto" w:fill="FFFFFF"/>
              </w:rPr>
              <w:t>отнесение объекта к одной из категорий на основании его признаков</w:t>
            </w:r>
          </w:p>
          <w:p w14:paraId="5692BC45" w14:textId="77777777" w:rsidR="001F2AD4" w:rsidRPr="001F2AD4" w:rsidRDefault="001F2AD4" w:rsidP="00240697">
            <w:pPr>
              <w:numPr>
                <w:ilvl w:val="0"/>
                <w:numId w:val="7"/>
              </w:numPr>
              <w:tabs>
                <w:tab w:val="left" w:pos="284"/>
              </w:tabs>
              <w:ind w:left="0" w:firstLine="0"/>
              <w:contextualSpacing/>
              <w:rPr>
                <w:shd w:val="clear" w:color="auto" w:fill="FFFFFF"/>
              </w:rPr>
            </w:pPr>
            <w:r w:rsidRPr="001F2AD4">
              <w:rPr>
                <w:shd w:val="clear" w:color="auto" w:fill="FFFFFF"/>
              </w:rPr>
              <w:t>прогнозирование количественного признака объекта на основании прочих его признаков</w:t>
            </w:r>
          </w:p>
          <w:p w14:paraId="564D8DEA" w14:textId="77777777" w:rsidR="001F2AD4" w:rsidRPr="001F2AD4" w:rsidRDefault="001F2AD4" w:rsidP="00240697">
            <w:pPr>
              <w:numPr>
                <w:ilvl w:val="0"/>
                <w:numId w:val="7"/>
              </w:numPr>
              <w:tabs>
                <w:tab w:val="left" w:pos="284"/>
              </w:tabs>
              <w:ind w:left="0" w:firstLine="0"/>
              <w:contextualSpacing/>
              <w:rPr>
                <w:shd w:val="clear" w:color="auto" w:fill="FFFFFF"/>
              </w:rPr>
            </w:pPr>
            <w:r w:rsidRPr="001F2AD4">
              <w:rPr>
                <w:shd w:val="clear" w:color="auto" w:fill="FFFFFF"/>
              </w:rPr>
              <w:t>азбиение множества объектов на группы на основании признаков этих объектов</w:t>
            </w:r>
          </w:p>
          <w:p w14:paraId="784A2498" w14:textId="77777777" w:rsidR="001F2AD4" w:rsidRPr="001F2AD4" w:rsidRDefault="001F2AD4" w:rsidP="00240697">
            <w:pPr>
              <w:numPr>
                <w:ilvl w:val="0"/>
                <w:numId w:val="7"/>
              </w:numPr>
              <w:tabs>
                <w:tab w:val="left" w:pos="284"/>
              </w:tabs>
              <w:ind w:left="0" w:firstLine="0"/>
              <w:contextualSpacing/>
              <w:rPr>
                <w:shd w:val="clear" w:color="auto" w:fill="FFFFFF"/>
              </w:rPr>
            </w:pPr>
            <w:r w:rsidRPr="001F2AD4">
              <w:rPr>
                <w:shd w:val="clear" w:color="auto" w:fill="FFFFFF"/>
              </w:rPr>
              <w:t>значения, измеренные в последовательные моменты времени</w:t>
            </w:r>
          </w:p>
        </w:tc>
      </w:tr>
      <w:tr w:rsidR="001F2AD4" w:rsidRPr="001F2AD4" w14:paraId="4EC52F1B" w14:textId="77777777" w:rsidTr="001F2AD4">
        <w:tc>
          <w:tcPr>
            <w:tcW w:w="1137" w:type="dxa"/>
          </w:tcPr>
          <w:p w14:paraId="4F290A29" w14:textId="77777777" w:rsidR="001F2AD4" w:rsidRPr="001F2AD4" w:rsidRDefault="001F2AD4" w:rsidP="001F2AD4">
            <w:pPr>
              <w:contextualSpacing/>
              <w:rPr>
                <w:b/>
              </w:rPr>
            </w:pPr>
          </w:p>
        </w:tc>
        <w:tc>
          <w:tcPr>
            <w:tcW w:w="2835" w:type="dxa"/>
          </w:tcPr>
          <w:p w14:paraId="747798DD" w14:textId="77777777" w:rsidR="001F2AD4" w:rsidRPr="001F2AD4" w:rsidRDefault="001F2AD4" w:rsidP="001F2AD4">
            <w:pPr>
              <w:shd w:val="clear" w:color="auto" w:fill="FFFFFF"/>
            </w:pPr>
          </w:p>
        </w:tc>
        <w:tc>
          <w:tcPr>
            <w:tcW w:w="2976" w:type="dxa"/>
          </w:tcPr>
          <w:p w14:paraId="2B304B8D" w14:textId="77777777" w:rsidR="001F2AD4" w:rsidRPr="001F2AD4" w:rsidRDefault="001F2AD4" w:rsidP="001F2AD4">
            <w:pPr>
              <w:contextualSpacing/>
              <w:rPr>
                <w:b/>
              </w:rPr>
            </w:pPr>
          </w:p>
        </w:tc>
        <w:tc>
          <w:tcPr>
            <w:tcW w:w="2546" w:type="dxa"/>
          </w:tcPr>
          <w:p w14:paraId="76CF1E09" w14:textId="77777777" w:rsidR="001F2AD4" w:rsidRPr="001F2AD4" w:rsidRDefault="001F2AD4" w:rsidP="001F2AD4">
            <w:pPr>
              <w:tabs>
                <w:tab w:val="left" w:pos="284"/>
                <w:tab w:val="left" w:pos="426"/>
              </w:tabs>
              <w:rPr>
                <w:shd w:val="clear" w:color="auto" w:fill="FFFFFF"/>
              </w:rPr>
            </w:pPr>
            <w:r w:rsidRPr="001F2AD4">
              <w:rPr>
                <w:shd w:val="clear" w:color="auto" w:fill="FFFFFF"/>
              </w:rPr>
              <w:t xml:space="preserve">Кластеризация – </w:t>
            </w:r>
          </w:p>
          <w:p w14:paraId="02C039DB" w14:textId="77777777" w:rsidR="001F2AD4" w:rsidRPr="001F2AD4" w:rsidRDefault="001F2AD4" w:rsidP="00240697">
            <w:pPr>
              <w:numPr>
                <w:ilvl w:val="0"/>
                <w:numId w:val="8"/>
              </w:numPr>
              <w:tabs>
                <w:tab w:val="left" w:pos="284"/>
              </w:tabs>
              <w:ind w:left="0" w:firstLine="0"/>
              <w:contextualSpacing/>
              <w:rPr>
                <w:shd w:val="clear" w:color="auto" w:fill="FFFFFF"/>
              </w:rPr>
            </w:pPr>
            <w:r w:rsidRPr="001F2AD4">
              <w:rPr>
                <w:shd w:val="clear" w:color="auto" w:fill="FFFFFF"/>
              </w:rPr>
              <w:t xml:space="preserve">разбиение множества объектов на группы на основании признаков этих объектов </w:t>
            </w:r>
          </w:p>
          <w:p w14:paraId="23784055" w14:textId="77777777" w:rsidR="001F2AD4" w:rsidRPr="001F2AD4" w:rsidRDefault="001F2AD4" w:rsidP="00240697">
            <w:pPr>
              <w:numPr>
                <w:ilvl w:val="0"/>
                <w:numId w:val="8"/>
              </w:numPr>
              <w:tabs>
                <w:tab w:val="left" w:pos="284"/>
              </w:tabs>
              <w:ind w:left="0" w:firstLine="0"/>
              <w:contextualSpacing/>
              <w:rPr>
                <w:shd w:val="clear" w:color="auto" w:fill="FFFFFF"/>
              </w:rPr>
            </w:pPr>
            <w:r w:rsidRPr="001F2AD4">
              <w:rPr>
                <w:shd w:val="clear" w:color="auto" w:fill="FFFFFF"/>
              </w:rPr>
              <w:t>прогнозирование количественного признака объекта на основании прочих его признаков</w:t>
            </w:r>
          </w:p>
          <w:p w14:paraId="5748B214" w14:textId="77777777" w:rsidR="001F2AD4" w:rsidRPr="001F2AD4" w:rsidRDefault="001F2AD4" w:rsidP="00240697">
            <w:pPr>
              <w:numPr>
                <w:ilvl w:val="0"/>
                <w:numId w:val="8"/>
              </w:numPr>
              <w:tabs>
                <w:tab w:val="left" w:pos="284"/>
              </w:tabs>
              <w:ind w:left="0" w:firstLine="0"/>
              <w:contextualSpacing/>
              <w:rPr>
                <w:shd w:val="clear" w:color="auto" w:fill="FFFFFF"/>
              </w:rPr>
            </w:pPr>
            <w:r w:rsidRPr="001F2AD4">
              <w:rPr>
                <w:shd w:val="clear" w:color="auto" w:fill="FFFFFF"/>
              </w:rPr>
              <w:t>отнесение объекта к одной из категорий на основании его признаков</w:t>
            </w:r>
          </w:p>
          <w:p w14:paraId="1AE498C3" w14:textId="77777777" w:rsidR="001F2AD4" w:rsidRPr="001F2AD4" w:rsidRDefault="001F2AD4" w:rsidP="00240697">
            <w:pPr>
              <w:numPr>
                <w:ilvl w:val="0"/>
                <w:numId w:val="8"/>
              </w:numPr>
              <w:tabs>
                <w:tab w:val="left" w:pos="284"/>
              </w:tabs>
              <w:ind w:left="0" w:firstLine="0"/>
              <w:contextualSpacing/>
              <w:rPr>
                <w:shd w:val="clear" w:color="auto" w:fill="FFFFFF"/>
              </w:rPr>
            </w:pPr>
            <w:r w:rsidRPr="001F2AD4">
              <w:rPr>
                <w:shd w:val="clear" w:color="auto" w:fill="FFFFFF"/>
              </w:rPr>
              <w:t>значения, измеренные в последовательные моменты времени</w:t>
            </w:r>
          </w:p>
        </w:tc>
      </w:tr>
      <w:tr w:rsidR="001F2AD4" w:rsidRPr="001F2AD4" w14:paraId="4468A0BB" w14:textId="77777777" w:rsidTr="001F2AD4">
        <w:tc>
          <w:tcPr>
            <w:tcW w:w="1137" w:type="dxa"/>
          </w:tcPr>
          <w:p w14:paraId="7DACF679" w14:textId="77777777" w:rsidR="001F2AD4" w:rsidRPr="001F2AD4" w:rsidRDefault="001F2AD4" w:rsidP="001F2AD4">
            <w:pPr>
              <w:contextualSpacing/>
              <w:rPr>
                <w:b/>
              </w:rPr>
            </w:pPr>
          </w:p>
        </w:tc>
        <w:tc>
          <w:tcPr>
            <w:tcW w:w="2835" w:type="dxa"/>
          </w:tcPr>
          <w:p w14:paraId="6F786DB9" w14:textId="77777777" w:rsidR="001F2AD4" w:rsidRPr="001F2AD4" w:rsidRDefault="001F2AD4" w:rsidP="001F2AD4">
            <w:pPr>
              <w:shd w:val="clear" w:color="auto" w:fill="FFFFFF"/>
            </w:pPr>
          </w:p>
        </w:tc>
        <w:tc>
          <w:tcPr>
            <w:tcW w:w="2976" w:type="dxa"/>
          </w:tcPr>
          <w:p w14:paraId="7A165674" w14:textId="77777777" w:rsidR="001F2AD4" w:rsidRPr="001F2AD4" w:rsidRDefault="001F2AD4" w:rsidP="001F2AD4">
            <w:pPr>
              <w:contextualSpacing/>
              <w:rPr>
                <w:b/>
              </w:rPr>
            </w:pPr>
          </w:p>
        </w:tc>
        <w:tc>
          <w:tcPr>
            <w:tcW w:w="2546" w:type="dxa"/>
          </w:tcPr>
          <w:p w14:paraId="45FF90E8" w14:textId="77777777" w:rsidR="001F2AD4" w:rsidRPr="001F2AD4" w:rsidRDefault="001F2AD4" w:rsidP="00240697">
            <w:pPr>
              <w:numPr>
                <w:ilvl w:val="0"/>
                <w:numId w:val="9"/>
              </w:numPr>
              <w:tabs>
                <w:tab w:val="left" w:pos="284"/>
                <w:tab w:val="left" w:pos="426"/>
              </w:tabs>
              <w:ind w:left="0" w:firstLine="0"/>
              <w:contextualSpacing/>
              <w:rPr>
                <w:shd w:val="clear" w:color="auto" w:fill="FFFFFF"/>
              </w:rPr>
            </w:pPr>
            <w:r w:rsidRPr="001F2AD4">
              <w:rPr>
                <w:shd w:val="clear" w:color="auto" w:fill="FFFFFF"/>
              </w:rPr>
              <w:t>Временной ряд – значения, измеренные в последовательные моменты времени</w:t>
            </w:r>
          </w:p>
          <w:p w14:paraId="7866FC5B" w14:textId="77777777" w:rsidR="001F2AD4" w:rsidRPr="001F2AD4" w:rsidRDefault="001F2AD4" w:rsidP="00240697">
            <w:pPr>
              <w:numPr>
                <w:ilvl w:val="0"/>
                <w:numId w:val="9"/>
              </w:numPr>
              <w:tabs>
                <w:tab w:val="left" w:pos="284"/>
              </w:tabs>
              <w:ind w:left="0" w:firstLine="0"/>
              <w:contextualSpacing/>
              <w:rPr>
                <w:shd w:val="clear" w:color="auto" w:fill="FFFFFF"/>
              </w:rPr>
            </w:pPr>
            <w:r w:rsidRPr="001F2AD4">
              <w:rPr>
                <w:shd w:val="clear" w:color="auto" w:fill="FFFFFF"/>
              </w:rPr>
              <w:t xml:space="preserve">разбиение множества объектов на группы на основании признаков этих объектов </w:t>
            </w:r>
          </w:p>
          <w:p w14:paraId="21EC145D" w14:textId="77777777" w:rsidR="001F2AD4" w:rsidRPr="001F2AD4" w:rsidRDefault="001F2AD4" w:rsidP="00240697">
            <w:pPr>
              <w:numPr>
                <w:ilvl w:val="0"/>
                <w:numId w:val="9"/>
              </w:numPr>
              <w:tabs>
                <w:tab w:val="left" w:pos="284"/>
              </w:tabs>
              <w:ind w:left="0" w:firstLine="0"/>
              <w:contextualSpacing/>
              <w:rPr>
                <w:shd w:val="clear" w:color="auto" w:fill="FFFFFF"/>
              </w:rPr>
            </w:pPr>
            <w:r w:rsidRPr="001F2AD4">
              <w:rPr>
                <w:shd w:val="clear" w:color="auto" w:fill="FFFFFF"/>
              </w:rPr>
              <w:lastRenderedPageBreak/>
              <w:t>прогнозирование количественного признака объекта на основании прочих его признаков</w:t>
            </w:r>
          </w:p>
          <w:p w14:paraId="78D5FD70" w14:textId="77777777" w:rsidR="001F2AD4" w:rsidRPr="001F2AD4" w:rsidRDefault="001F2AD4" w:rsidP="00240697">
            <w:pPr>
              <w:numPr>
                <w:ilvl w:val="0"/>
                <w:numId w:val="9"/>
              </w:numPr>
              <w:tabs>
                <w:tab w:val="left" w:pos="284"/>
              </w:tabs>
              <w:ind w:left="0" w:firstLine="0"/>
              <w:contextualSpacing/>
              <w:rPr>
                <w:shd w:val="clear" w:color="auto" w:fill="FFFFFF"/>
              </w:rPr>
            </w:pPr>
            <w:r w:rsidRPr="001F2AD4">
              <w:rPr>
                <w:shd w:val="clear" w:color="auto" w:fill="FFFFFF"/>
              </w:rPr>
              <w:t>отнесение объекта к одной из категорий на основании его признаков</w:t>
            </w:r>
          </w:p>
        </w:tc>
      </w:tr>
      <w:tr w:rsidR="001F2AD4" w:rsidRPr="001F2AD4" w14:paraId="1A1154C6" w14:textId="77777777" w:rsidTr="001F2AD4">
        <w:tc>
          <w:tcPr>
            <w:tcW w:w="1137" w:type="dxa"/>
          </w:tcPr>
          <w:p w14:paraId="7CEB0743" w14:textId="77777777" w:rsidR="001F2AD4" w:rsidRPr="001F2AD4" w:rsidRDefault="001F2AD4" w:rsidP="001F2AD4">
            <w:pPr>
              <w:contextualSpacing/>
              <w:rPr>
                <w:b/>
              </w:rPr>
            </w:pPr>
          </w:p>
        </w:tc>
        <w:tc>
          <w:tcPr>
            <w:tcW w:w="2835" w:type="dxa"/>
          </w:tcPr>
          <w:p w14:paraId="5F8293AB" w14:textId="77777777" w:rsidR="001F2AD4" w:rsidRPr="001F2AD4" w:rsidRDefault="001F2AD4" w:rsidP="001F2AD4">
            <w:pPr>
              <w:shd w:val="clear" w:color="auto" w:fill="FFFFFF"/>
            </w:pPr>
          </w:p>
        </w:tc>
        <w:tc>
          <w:tcPr>
            <w:tcW w:w="2976" w:type="dxa"/>
          </w:tcPr>
          <w:p w14:paraId="2F67EA8D" w14:textId="77777777" w:rsidR="001F2AD4" w:rsidRPr="001F2AD4" w:rsidRDefault="001F2AD4" w:rsidP="001F2AD4">
            <w:pPr>
              <w:contextualSpacing/>
              <w:rPr>
                <w:b/>
              </w:rPr>
            </w:pPr>
          </w:p>
        </w:tc>
        <w:tc>
          <w:tcPr>
            <w:tcW w:w="2546" w:type="dxa"/>
          </w:tcPr>
          <w:p w14:paraId="409DFE7C" w14:textId="77777777" w:rsidR="001F2AD4" w:rsidRPr="001F2AD4" w:rsidRDefault="001F2AD4" w:rsidP="001F2AD4">
            <w:pPr>
              <w:tabs>
                <w:tab w:val="left" w:pos="284"/>
                <w:tab w:val="left" w:pos="426"/>
              </w:tabs>
              <w:rPr>
                <w:shd w:val="clear" w:color="auto" w:fill="FFFFFF"/>
              </w:rPr>
            </w:pPr>
            <w:r w:rsidRPr="001F2AD4">
              <w:rPr>
                <w:shd w:val="clear" w:color="auto" w:fill="FFFFFF"/>
              </w:rPr>
              <w:t>Скользящее среднее –</w:t>
            </w:r>
          </w:p>
          <w:p w14:paraId="0838BE08" w14:textId="77777777" w:rsidR="001F2AD4" w:rsidRPr="001F2AD4" w:rsidRDefault="001F2AD4" w:rsidP="00240697">
            <w:pPr>
              <w:numPr>
                <w:ilvl w:val="0"/>
                <w:numId w:val="10"/>
              </w:numPr>
              <w:tabs>
                <w:tab w:val="left" w:pos="284"/>
              </w:tabs>
              <w:ind w:left="0" w:firstLine="0"/>
              <w:contextualSpacing/>
              <w:rPr>
                <w:shd w:val="clear" w:color="auto" w:fill="FFFFFF"/>
              </w:rPr>
            </w:pPr>
            <w:r w:rsidRPr="001F2AD4">
              <w:rPr>
                <w:shd w:val="clear" w:color="auto" w:fill="FFFFFF"/>
              </w:rPr>
              <w:t>будущее значение переменной зависит от среднего n её предыдущих </w:t>
            </w:r>
          </w:p>
          <w:p w14:paraId="03DEEA5D" w14:textId="77777777" w:rsidR="001F2AD4" w:rsidRPr="001F2AD4" w:rsidRDefault="001F2AD4" w:rsidP="00240697">
            <w:pPr>
              <w:numPr>
                <w:ilvl w:val="0"/>
                <w:numId w:val="10"/>
              </w:numPr>
              <w:tabs>
                <w:tab w:val="left" w:pos="284"/>
              </w:tabs>
              <w:ind w:left="0" w:firstLine="0"/>
              <w:contextualSpacing/>
              <w:rPr>
                <w:shd w:val="clear" w:color="auto" w:fill="FFFFFF"/>
              </w:rPr>
            </w:pPr>
            <w:r w:rsidRPr="001F2AD4">
              <w:rPr>
                <w:shd w:val="clear" w:color="auto" w:fill="FFFFFF"/>
              </w:rPr>
              <w:t>наблюдениям придаются различные веса</w:t>
            </w:r>
          </w:p>
          <w:p w14:paraId="19D1A0C5" w14:textId="77777777" w:rsidR="001F2AD4" w:rsidRPr="001F2AD4" w:rsidRDefault="001F2AD4" w:rsidP="00240697">
            <w:pPr>
              <w:numPr>
                <w:ilvl w:val="0"/>
                <w:numId w:val="10"/>
              </w:numPr>
              <w:tabs>
                <w:tab w:val="left" w:pos="284"/>
              </w:tabs>
              <w:ind w:left="0" w:firstLine="0"/>
              <w:contextualSpacing/>
              <w:rPr>
                <w:shd w:val="clear" w:color="auto" w:fill="FFFFFF"/>
              </w:rPr>
            </w:pPr>
            <w:r w:rsidRPr="001F2AD4">
              <w:rPr>
                <w:shd w:val="clear" w:color="auto" w:fill="FFFFFF"/>
              </w:rPr>
              <w:t>наблюдениям придаются экспоненциально уменьшающиеся веса </w:t>
            </w:r>
          </w:p>
        </w:tc>
      </w:tr>
      <w:tr w:rsidR="001F2AD4" w:rsidRPr="001F2AD4" w14:paraId="5338E1F1" w14:textId="77777777" w:rsidTr="001F2AD4">
        <w:tc>
          <w:tcPr>
            <w:tcW w:w="1137" w:type="dxa"/>
          </w:tcPr>
          <w:p w14:paraId="25EDF40B" w14:textId="77777777" w:rsidR="001F2AD4" w:rsidRPr="001F2AD4" w:rsidRDefault="001F2AD4" w:rsidP="001F2AD4">
            <w:pPr>
              <w:contextualSpacing/>
              <w:rPr>
                <w:b/>
              </w:rPr>
            </w:pPr>
          </w:p>
        </w:tc>
        <w:tc>
          <w:tcPr>
            <w:tcW w:w="2835" w:type="dxa"/>
          </w:tcPr>
          <w:p w14:paraId="34B801BE" w14:textId="77777777" w:rsidR="001F2AD4" w:rsidRPr="001F2AD4" w:rsidRDefault="001F2AD4" w:rsidP="001F2AD4">
            <w:pPr>
              <w:shd w:val="clear" w:color="auto" w:fill="FFFFFF"/>
            </w:pPr>
          </w:p>
        </w:tc>
        <w:tc>
          <w:tcPr>
            <w:tcW w:w="2976" w:type="dxa"/>
          </w:tcPr>
          <w:p w14:paraId="1227B543" w14:textId="77777777" w:rsidR="001F2AD4" w:rsidRPr="001F2AD4" w:rsidRDefault="001F2AD4" w:rsidP="001F2AD4">
            <w:pPr>
              <w:contextualSpacing/>
              <w:rPr>
                <w:b/>
              </w:rPr>
            </w:pPr>
          </w:p>
        </w:tc>
        <w:tc>
          <w:tcPr>
            <w:tcW w:w="2546" w:type="dxa"/>
          </w:tcPr>
          <w:p w14:paraId="186179A6" w14:textId="77777777" w:rsidR="001F2AD4" w:rsidRPr="001F2AD4" w:rsidRDefault="001F2AD4" w:rsidP="001F2AD4">
            <w:pPr>
              <w:tabs>
                <w:tab w:val="left" w:pos="284"/>
                <w:tab w:val="left" w:pos="426"/>
              </w:tabs>
              <w:rPr>
                <w:shd w:val="clear" w:color="auto" w:fill="FFFFFF"/>
              </w:rPr>
            </w:pPr>
            <w:r w:rsidRPr="001F2AD4">
              <w:rPr>
                <w:shd w:val="clear" w:color="auto" w:fill="FFFFFF"/>
              </w:rPr>
              <w:t>Взвешенное среднее –</w:t>
            </w:r>
          </w:p>
          <w:p w14:paraId="6E849285" w14:textId="77777777" w:rsidR="001F2AD4" w:rsidRPr="001F2AD4" w:rsidRDefault="001F2AD4" w:rsidP="00240697">
            <w:pPr>
              <w:numPr>
                <w:ilvl w:val="0"/>
                <w:numId w:val="11"/>
              </w:numPr>
              <w:tabs>
                <w:tab w:val="left" w:pos="284"/>
              </w:tabs>
              <w:ind w:left="0" w:firstLine="0"/>
              <w:contextualSpacing/>
              <w:rPr>
                <w:shd w:val="clear" w:color="auto" w:fill="FFFFFF"/>
              </w:rPr>
            </w:pPr>
            <w:r w:rsidRPr="001F2AD4">
              <w:rPr>
                <w:shd w:val="clear" w:color="auto" w:fill="FFFFFF"/>
              </w:rPr>
              <w:t>будущее значение переменной зависит от среднего n её предыдущих </w:t>
            </w:r>
          </w:p>
          <w:p w14:paraId="6EF5E183" w14:textId="77777777" w:rsidR="001F2AD4" w:rsidRPr="001F2AD4" w:rsidRDefault="001F2AD4" w:rsidP="00240697">
            <w:pPr>
              <w:numPr>
                <w:ilvl w:val="0"/>
                <w:numId w:val="11"/>
              </w:numPr>
              <w:tabs>
                <w:tab w:val="left" w:pos="284"/>
              </w:tabs>
              <w:ind w:left="0" w:firstLine="0"/>
              <w:contextualSpacing/>
              <w:rPr>
                <w:shd w:val="clear" w:color="auto" w:fill="FFFFFF"/>
              </w:rPr>
            </w:pPr>
            <w:r w:rsidRPr="001F2AD4">
              <w:rPr>
                <w:shd w:val="clear" w:color="auto" w:fill="FFFFFF"/>
              </w:rPr>
              <w:t>наблюдениям придаются различные веса</w:t>
            </w:r>
          </w:p>
          <w:p w14:paraId="69D95FB0" w14:textId="77777777" w:rsidR="001F2AD4" w:rsidRPr="001F2AD4" w:rsidRDefault="001F2AD4" w:rsidP="00240697">
            <w:pPr>
              <w:numPr>
                <w:ilvl w:val="0"/>
                <w:numId w:val="11"/>
              </w:numPr>
              <w:tabs>
                <w:tab w:val="left" w:pos="284"/>
              </w:tabs>
              <w:ind w:left="0" w:firstLine="0"/>
              <w:contextualSpacing/>
              <w:rPr>
                <w:shd w:val="clear" w:color="auto" w:fill="FFFFFF"/>
              </w:rPr>
            </w:pPr>
            <w:r w:rsidRPr="001F2AD4">
              <w:rPr>
                <w:shd w:val="clear" w:color="auto" w:fill="FFFFFF"/>
              </w:rPr>
              <w:t>наблюдениям придаются экспоненциально уменьшающиеся веса </w:t>
            </w:r>
          </w:p>
        </w:tc>
      </w:tr>
      <w:tr w:rsidR="001F2AD4" w:rsidRPr="001F2AD4" w14:paraId="122DA14E" w14:textId="77777777" w:rsidTr="001F2AD4">
        <w:tc>
          <w:tcPr>
            <w:tcW w:w="1137" w:type="dxa"/>
          </w:tcPr>
          <w:p w14:paraId="4840AFD2" w14:textId="77777777" w:rsidR="001F2AD4" w:rsidRPr="001F2AD4" w:rsidRDefault="001F2AD4" w:rsidP="001F2AD4">
            <w:pPr>
              <w:contextualSpacing/>
              <w:rPr>
                <w:b/>
              </w:rPr>
            </w:pPr>
          </w:p>
        </w:tc>
        <w:tc>
          <w:tcPr>
            <w:tcW w:w="2835" w:type="dxa"/>
          </w:tcPr>
          <w:p w14:paraId="74A5D9E3" w14:textId="77777777" w:rsidR="001F2AD4" w:rsidRPr="001F2AD4" w:rsidRDefault="001F2AD4" w:rsidP="001F2AD4">
            <w:pPr>
              <w:shd w:val="clear" w:color="auto" w:fill="FFFFFF"/>
            </w:pPr>
          </w:p>
        </w:tc>
        <w:tc>
          <w:tcPr>
            <w:tcW w:w="2976" w:type="dxa"/>
          </w:tcPr>
          <w:p w14:paraId="19A4C810" w14:textId="77777777" w:rsidR="001F2AD4" w:rsidRPr="001F2AD4" w:rsidRDefault="001F2AD4" w:rsidP="001F2AD4">
            <w:pPr>
              <w:contextualSpacing/>
              <w:rPr>
                <w:b/>
              </w:rPr>
            </w:pPr>
          </w:p>
        </w:tc>
        <w:tc>
          <w:tcPr>
            <w:tcW w:w="2546" w:type="dxa"/>
          </w:tcPr>
          <w:p w14:paraId="619BC52F" w14:textId="77777777" w:rsidR="001F2AD4" w:rsidRPr="001F2AD4" w:rsidRDefault="001F2AD4" w:rsidP="001F2AD4">
            <w:pPr>
              <w:tabs>
                <w:tab w:val="left" w:pos="284"/>
                <w:tab w:val="left" w:pos="426"/>
              </w:tabs>
              <w:rPr>
                <w:shd w:val="clear" w:color="auto" w:fill="FFFFFF"/>
              </w:rPr>
            </w:pPr>
            <w:r w:rsidRPr="001F2AD4">
              <w:rPr>
                <w:shd w:val="clear" w:color="auto" w:fill="FFFFFF"/>
              </w:rPr>
              <w:t>Экспоненциальное сглаживание –</w:t>
            </w:r>
          </w:p>
          <w:p w14:paraId="2FE87ED5" w14:textId="77777777" w:rsidR="001F2AD4" w:rsidRPr="001F2AD4" w:rsidRDefault="001F2AD4" w:rsidP="00240697">
            <w:pPr>
              <w:numPr>
                <w:ilvl w:val="0"/>
                <w:numId w:val="12"/>
              </w:numPr>
              <w:tabs>
                <w:tab w:val="left" w:pos="284"/>
              </w:tabs>
              <w:ind w:left="0" w:firstLine="0"/>
              <w:contextualSpacing/>
              <w:rPr>
                <w:shd w:val="clear" w:color="auto" w:fill="FFFFFF"/>
              </w:rPr>
            </w:pPr>
            <w:r w:rsidRPr="001F2AD4">
              <w:rPr>
                <w:shd w:val="clear" w:color="auto" w:fill="FFFFFF"/>
              </w:rPr>
              <w:t>будущее значение переменной зависит от среднего n её предыдущих </w:t>
            </w:r>
          </w:p>
          <w:p w14:paraId="0556744B" w14:textId="77777777" w:rsidR="001F2AD4" w:rsidRPr="001F2AD4" w:rsidRDefault="001F2AD4" w:rsidP="00240697">
            <w:pPr>
              <w:numPr>
                <w:ilvl w:val="0"/>
                <w:numId w:val="12"/>
              </w:numPr>
              <w:tabs>
                <w:tab w:val="left" w:pos="284"/>
              </w:tabs>
              <w:ind w:left="0" w:firstLine="0"/>
              <w:contextualSpacing/>
              <w:rPr>
                <w:shd w:val="clear" w:color="auto" w:fill="FFFFFF"/>
              </w:rPr>
            </w:pPr>
            <w:r w:rsidRPr="001F2AD4">
              <w:rPr>
                <w:shd w:val="clear" w:color="auto" w:fill="FFFFFF"/>
              </w:rPr>
              <w:t>наблюдениям придаются различные веса</w:t>
            </w:r>
          </w:p>
          <w:p w14:paraId="60B81C96" w14:textId="77777777" w:rsidR="001F2AD4" w:rsidRPr="001F2AD4" w:rsidRDefault="001F2AD4" w:rsidP="00240697">
            <w:pPr>
              <w:numPr>
                <w:ilvl w:val="0"/>
                <w:numId w:val="12"/>
              </w:numPr>
              <w:tabs>
                <w:tab w:val="left" w:pos="284"/>
              </w:tabs>
              <w:ind w:left="0" w:firstLine="0"/>
              <w:contextualSpacing/>
              <w:rPr>
                <w:shd w:val="clear" w:color="auto" w:fill="FFFFFF"/>
              </w:rPr>
            </w:pPr>
            <w:r w:rsidRPr="001F2AD4">
              <w:rPr>
                <w:shd w:val="clear" w:color="auto" w:fill="FFFFFF"/>
              </w:rPr>
              <w:t>наблюдениям придаются экспоненциально уменьшающиеся веса </w:t>
            </w:r>
          </w:p>
        </w:tc>
      </w:tr>
    </w:tbl>
    <w:p w14:paraId="7B91D5A5" w14:textId="77777777" w:rsidR="001F2AD4" w:rsidRPr="001F2AD4" w:rsidRDefault="001F2AD4" w:rsidP="001F2AD4">
      <w:pPr>
        <w:ind w:left="709"/>
        <w:jc w:val="both"/>
        <w:rPr>
          <w:rFonts w:eastAsiaTheme="minorHAnsi"/>
          <w:b/>
          <w:sz w:val="28"/>
          <w:szCs w:val="28"/>
          <w:lang w:eastAsia="en-US"/>
        </w:rPr>
      </w:pPr>
    </w:p>
    <w:p w14:paraId="24BE1082" w14:textId="77777777" w:rsidR="001F2AD4" w:rsidRPr="001F2AD4" w:rsidRDefault="001F2AD4" w:rsidP="001F2AD4">
      <w:pPr>
        <w:autoSpaceDE w:val="0"/>
        <w:autoSpaceDN w:val="0"/>
        <w:adjustRightInd w:val="0"/>
        <w:ind w:firstLine="709"/>
        <w:jc w:val="both"/>
        <w:rPr>
          <w:b/>
          <w:sz w:val="28"/>
          <w:szCs w:val="28"/>
        </w:rPr>
      </w:pPr>
      <w:r w:rsidRPr="001F2AD4">
        <w:rPr>
          <w:b/>
          <w:sz w:val="28"/>
          <w:szCs w:val="28"/>
        </w:rPr>
        <w:t xml:space="preserve">8.2. Описание показателей и критериев оценивания, шкала оценивания </w:t>
      </w:r>
    </w:p>
    <w:p w14:paraId="2A8BFE8E" w14:textId="77777777" w:rsidR="001F2AD4" w:rsidRPr="001F2AD4" w:rsidRDefault="001F2AD4" w:rsidP="001F2AD4">
      <w:pPr>
        <w:autoSpaceDE w:val="0"/>
        <w:autoSpaceDN w:val="0"/>
        <w:adjustRightInd w:val="0"/>
        <w:ind w:left="709"/>
        <w:jc w:val="both"/>
        <w:rPr>
          <w:b/>
          <w:sz w:val="28"/>
          <w:szCs w:val="28"/>
        </w:rPr>
      </w:pPr>
      <w:r w:rsidRPr="001F2AD4">
        <w:rPr>
          <w:b/>
          <w:sz w:val="28"/>
          <w:szCs w:val="28"/>
        </w:rPr>
        <w:t>Тест</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37"/>
        <w:gridCol w:w="737"/>
        <w:gridCol w:w="738"/>
        <w:gridCol w:w="737"/>
        <w:gridCol w:w="738"/>
        <w:gridCol w:w="737"/>
        <w:gridCol w:w="738"/>
      </w:tblGrid>
      <w:tr w:rsidR="001F2AD4" w:rsidRPr="001F2AD4" w14:paraId="61A934B5" w14:textId="77777777" w:rsidTr="001F2AD4">
        <w:trPr>
          <w:jc w:val="center"/>
        </w:trPr>
        <w:tc>
          <w:tcPr>
            <w:tcW w:w="4437" w:type="dxa"/>
          </w:tcPr>
          <w:p w14:paraId="57B15152" w14:textId="77777777" w:rsidR="001F2AD4" w:rsidRPr="001F2AD4" w:rsidRDefault="001F2AD4" w:rsidP="001F2AD4">
            <w:pPr>
              <w:autoSpaceDE w:val="0"/>
              <w:autoSpaceDN w:val="0"/>
              <w:adjustRightInd w:val="0"/>
              <w:jc w:val="both"/>
            </w:pPr>
            <w:r w:rsidRPr="001F2AD4">
              <w:t>Критерии оценки</w:t>
            </w:r>
          </w:p>
        </w:tc>
        <w:tc>
          <w:tcPr>
            <w:tcW w:w="4425" w:type="dxa"/>
            <w:gridSpan w:val="6"/>
          </w:tcPr>
          <w:p w14:paraId="4889986C" w14:textId="77777777" w:rsidR="001F2AD4" w:rsidRPr="001F2AD4" w:rsidRDefault="001F2AD4" w:rsidP="001F2AD4">
            <w:pPr>
              <w:autoSpaceDE w:val="0"/>
              <w:autoSpaceDN w:val="0"/>
              <w:adjustRightInd w:val="0"/>
              <w:jc w:val="center"/>
            </w:pPr>
            <w:r w:rsidRPr="001F2AD4">
              <w:t>Показатели оценки</w:t>
            </w:r>
          </w:p>
        </w:tc>
      </w:tr>
      <w:tr w:rsidR="001F2AD4" w:rsidRPr="001F2AD4" w14:paraId="611F9CBB" w14:textId="77777777" w:rsidTr="001F2AD4">
        <w:trPr>
          <w:trHeight w:val="324"/>
          <w:jc w:val="center"/>
        </w:trPr>
        <w:tc>
          <w:tcPr>
            <w:tcW w:w="4437" w:type="dxa"/>
            <w:vMerge w:val="restart"/>
          </w:tcPr>
          <w:p w14:paraId="3357FCEA" w14:textId="77777777" w:rsidR="001F2AD4" w:rsidRPr="001F2AD4" w:rsidRDefault="001F2AD4" w:rsidP="001F2AD4">
            <w:pPr>
              <w:autoSpaceDE w:val="0"/>
              <w:autoSpaceDN w:val="0"/>
              <w:adjustRightInd w:val="0"/>
              <w:jc w:val="both"/>
            </w:pPr>
            <w:r w:rsidRPr="001F2AD4">
              <w:t>% правильных ответов</w:t>
            </w:r>
          </w:p>
        </w:tc>
        <w:tc>
          <w:tcPr>
            <w:tcW w:w="737" w:type="dxa"/>
          </w:tcPr>
          <w:p w14:paraId="518E6BD5" w14:textId="77777777" w:rsidR="001F2AD4" w:rsidRPr="001F2AD4" w:rsidRDefault="001F2AD4" w:rsidP="001F2AD4">
            <w:pPr>
              <w:autoSpaceDE w:val="0"/>
              <w:autoSpaceDN w:val="0"/>
              <w:adjustRightInd w:val="0"/>
              <w:jc w:val="center"/>
            </w:pPr>
            <w:r w:rsidRPr="001F2AD4">
              <w:t>0</w:t>
            </w:r>
          </w:p>
        </w:tc>
        <w:tc>
          <w:tcPr>
            <w:tcW w:w="738" w:type="dxa"/>
          </w:tcPr>
          <w:p w14:paraId="5FCBA783" w14:textId="77777777" w:rsidR="001F2AD4" w:rsidRPr="001F2AD4" w:rsidRDefault="001F2AD4" w:rsidP="001F2AD4">
            <w:pPr>
              <w:autoSpaceDE w:val="0"/>
              <w:autoSpaceDN w:val="0"/>
              <w:adjustRightInd w:val="0"/>
              <w:jc w:val="center"/>
            </w:pPr>
            <w:r w:rsidRPr="001F2AD4">
              <w:t>1</w:t>
            </w:r>
          </w:p>
        </w:tc>
        <w:tc>
          <w:tcPr>
            <w:tcW w:w="737" w:type="dxa"/>
          </w:tcPr>
          <w:p w14:paraId="22E64454" w14:textId="77777777" w:rsidR="001F2AD4" w:rsidRPr="001F2AD4" w:rsidRDefault="001F2AD4" w:rsidP="001F2AD4">
            <w:pPr>
              <w:autoSpaceDE w:val="0"/>
              <w:autoSpaceDN w:val="0"/>
              <w:adjustRightInd w:val="0"/>
              <w:jc w:val="center"/>
            </w:pPr>
            <w:r w:rsidRPr="001F2AD4">
              <w:t>2</w:t>
            </w:r>
          </w:p>
        </w:tc>
        <w:tc>
          <w:tcPr>
            <w:tcW w:w="738" w:type="dxa"/>
          </w:tcPr>
          <w:p w14:paraId="76D80807" w14:textId="77777777" w:rsidR="001F2AD4" w:rsidRPr="001F2AD4" w:rsidRDefault="001F2AD4" w:rsidP="001F2AD4">
            <w:pPr>
              <w:autoSpaceDE w:val="0"/>
              <w:autoSpaceDN w:val="0"/>
              <w:adjustRightInd w:val="0"/>
              <w:jc w:val="center"/>
            </w:pPr>
            <w:r w:rsidRPr="001F2AD4">
              <w:t>3</w:t>
            </w:r>
          </w:p>
        </w:tc>
        <w:tc>
          <w:tcPr>
            <w:tcW w:w="737" w:type="dxa"/>
          </w:tcPr>
          <w:p w14:paraId="58B8F99D" w14:textId="77777777" w:rsidR="001F2AD4" w:rsidRPr="001F2AD4" w:rsidRDefault="001F2AD4" w:rsidP="001F2AD4">
            <w:pPr>
              <w:autoSpaceDE w:val="0"/>
              <w:autoSpaceDN w:val="0"/>
              <w:adjustRightInd w:val="0"/>
              <w:jc w:val="center"/>
            </w:pPr>
            <w:r w:rsidRPr="001F2AD4">
              <w:t>4</w:t>
            </w:r>
          </w:p>
        </w:tc>
        <w:tc>
          <w:tcPr>
            <w:tcW w:w="738" w:type="dxa"/>
          </w:tcPr>
          <w:p w14:paraId="4B4CECA7" w14:textId="77777777" w:rsidR="001F2AD4" w:rsidRPr="001F2AD4" w:rsidRDefault="001F2AD4" w:rsidP="001F2AD4">
            <w:pPr>
              <w:autoSpaceDE w:val="0"/>
              <w:autoSpaceDN w:val="0"/>
              <w:adjustRightInd w:val="0"/>
              <w:jc w:val="center"/>
            </w:pPr>
            <w:r w:rsidRPr="001F2AD4">
              <w:t>5</w:t>
            </w:r>
          </w:p>
        </w:tc>
      </w:tr>
      <w:tr w:rsidR="001F2AD4" w:rsidRPr="001F2AD4" w14:paraId="1F429394" w14:textId="77777777" w:rsidTr="001F2AD4">
        <w:trPr>
          <w:trHeight w:val="324"/>
          <w:jc w:val="center"/>
        </w:trPr>
        <w:tc>
          <w:tcPr>
            <w:tcW w:w="4437" w:type="dxa"/>
            <w:vMerge/>
          </w:tcPr>
          <w:p w14:paraId="14CC9883" w14:textId="77777777" w:rsidR="001F2AD4" w:rsidRPr="001F2AD4" w:rsidRDefault="001F2AD4" w:rsidP="001F2AD4">
            <w:pPr>
              <w:autoSpaceDE w:val="0"/>
              <w:autoSpaceDN w:val="0"/>
              <w:adjustRightInd w:val="0"/>
              <w:jc w:val="both"/>
            </w:pPr>
          </w:p>
        </w:tc>
        <w:tc>
          <w:tcPr>
            <w:tcW w:w="737" w:type="dxa"/>
          </w:tcPr>
          <w:p w14:paraId="0803A69F" w14:textId="77777777" w:rsidR="001F2AD4" w:rsidRPr="001F2AD4" w:rsidRDefault="001F2AD4" w:rsidP="001F2AD4">
            <w:pPr>
              <w:autoSpaceDE w:val="0"/>
              <w:autoSpaceDN w:val="0"/>
              <w:adjustRightInd w:val="0"/>
              <w:jc w:val="both"/>
            </w:pPr>
            <w:r w:rsidRPr="001F2AD4">
              <w:t>≤ 19</w:t>
            </w:r>
          </w:p>
        </w:tc>
        <w:tc>
          <w:tcPr>
            <w:tcW w:w="738" w:type="dxa"/>
          </w:tcPr>
          <w:p w14:paraId="0F1BCAC0" w14:textId="77777777" w:rsidR="001F2AD4" w:rsidRPr="001F2AD4" w:rsidRDefault="001F2AD4" w:rsidP="001F2AD4">
            <w:pPr>
              <w:autoSpaceDE w:val="0"/>
              <w:autoSpaceDN w:val="0"/>
              <w:adjustRightInd w:val="0"/>
              <w:jc w:val="both"/>
            </w:pPr>
            <w:r w:rsidRPr="001F2AD4">
              <w:t>≥ 20</w:t>
            </w:r>
          </w:p>
        </w:tc>
        <w:tc>
          <w:tcPr>
            <w:tcW w:w="737" w:type="dxa"/>
          </w:tcPr>
          <w:p w14:paraId="383DE8F0" w14:textId="77777777" w:rsidR="001F2AD4" w:rsidRPr="001F2AD4" w:rsidRDefault="001F2AD4" w:rsidP="001F2AD4">
            <w:pPr>
              <w:autoSpaceDE w:val="0"/>
              <w:autoSpaceDN w:val="0"/>
              <w:adjustRightInd w:val="0"/>
              <w:jc w:val="both"/>
            </w:pPr>
            <w:r w:rsidRPr="001F2AD4">
              <w:t>≥ 40</w:t>
            </w:r>
          </w:p>
        </w:tc>
        <w:tc>
          <w:tcPr>
            <w:tcW w:w="738" w:type="dxa"/>
          </w:tcPr>
          <w:p w14:paraId="3A1E1A14" w14:textId="77777777" w:rsidR="001F2AD4" w:rsidRPr="001F2AD4" w:rsidRDefault="001F2AD4" w:rsidP="001F2AD4">
            <w:pPr>
              <w:autoSpaceDE w:val="0"/>
              <w:autoSpaceDN w:val="0"/>
              <w:adjustRightInd w:val="0"/>
              <w:jc w:val="both"/>
            </w:pPr>
            <w:r w:rsidRPr="001F2AD4">
              <w:t>≥ 60</w:t>
            </w:r>
          </w:p>
        </w:tc>
        <w:tc>
          <w:tcPr>
            <w:tcW w:w="737" w:type="dxa"/>
          </w:tcPr>
          <w:p w14:paraId="2FDB3168" w14:textId="77777777" w:rsidR="001F2AD4" w:rsidRPr="001F2AD4" w:rsidRDefault="001F2AD4" w:rsidP="001F2AD4">
            <w:pPr>
              <w:autoSpaceDE w:val="0"/>
              <w:autoSpaceDN w:val="0"/>
              <w:adjustRightInd w:val="0"/>
              <w:jc w:val="both"/>
            </w:pPr>
            <w:r w:rsidRPr="001F2AD4">
              <w:t>≥ 70</w:t>
            </w:r>
          </w:p>
        </w:tc>
        <w:tc>
          <w:tcPr>
            <w:tcW w:w="738" w:type="dxa"/>
          </w:tcPr>
          <w:p w14:paraId="070328D8" w14:textId="77777777" w:rsidR="001F2AD4" w:rsidRPr="001F2AD4" w:rsidRDefault="001F2AD4" w:rsidP="001F2AD4">
            <w:pPr>
              <w:autoSpaceDE w:val="0"/>
              <w:autoSpaceDN w:val="0"/>
              <w:adjustRightInd w:val="0"/>
              <w:jc w:val="both"/>
            </w:pPr>
            <w:r w:rsidRPr="001F2AD4">
              <w:t>≥ 85</w:t>
            </w:r>
          </w:p>
        </w:tc>
      </w:tr>
    </w:tbl>
    <w:p w14:paraId="58245594" w14:textId="77777777" w:rsidR="001F2AD4" w:rsidRPr="001F2AD4" w:rsidRDefault="001F2AD4" w:rsidP="001F2AD4">
      <w:pPr>
        <w:autoSpaceDE w:val="0"/>
        <w:autoSpaceDN w:val="0"/>
        <w:adjustRightInd w:val="0"/>
        <w:ind w:left="709"/>
        <w:jc w:val="both"/>
        <w:rPr>
          <w:b/>
          <w:sz w:val="28"/>
          <w:szCs w:val="28"/>
        </w:rPr>
      </w:pPr>
    </w:p>
    <w:p w14:paraId="04F3ED2E" w14:textId="77777777" w:rsidR="001F2AD4" w:rsidRPr="001F2AD4" w:rsidRDefault="001F2AD4" w:rsidP="001F2AD4">
      <w:pPr>
        <w:autoSpaceDE w:val="0"/>
        <w:autoSpaceDN w:val="0"/>
        <w:adjustRightInd w:val="0"/>
        <w:ind w:left="709"/>
        <w:jc w:val="both"/>
        <w:rPr>
          <w:b/>
          <w:sz w:val="28"/>
          <w:szCs w:val="28"/>
        </w:rPr>
      </w:pPr>
      <w:r w:rsidRPr="001F2AD4">
        <w:rPr>
          <w:b/>
          <w:sz w:val="28"/>
          <w:szCs w:val="28"/>
        </w:rPr>
        <w:t>Выполнение практико-ориентированных заданий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568"/>
        <w:gridCol w:w="7434"/>
      </w:tblGrid>
      <w:tr w:rsidR="001F2AD4" w:rsidRPr="001F2AD4" w14:paraId="4199FAFF" w14:textId="77777777" w:rsidTr="001F2AD4">
        <w:trPr>
          <w:jc w:val="center"/>
        </w:trPr>
        <w:tc>
          <w:tcPr>
            <w:tcW w:w="1568" w:type="dxa"/>
          </w:tcPr>
          <w:p w14:paraId="1CDEAC18" w14:textId="77777777" w:rsidR="001F2AD4" w:rsidRPr="001F2AD4" w:rsidRDefault="001F2AD4" w:rsidP="001F2AD4">
            <w:pPr>
              <w:autoSpaceDE w:val="0"/>
              <w:autoSpaceDN w:val="0"/>
              <w:adjustRightInd w:val="0"/>
              <w:jc w:val="both"/>
            </w:pPr>
            <w:r w:rsidRPr="001F2AD4">
              <w:t>Показатель</w:t>
            </w:r>
          </w:p>
        </w:tc>
        <w:tc>
          <w:tcPr>
            <w:tcW w:w="7434" w:type="dxa"/>
          </w:tcPr>
          <w:p w14:paraId="257CD8E8" w14:textId="77777777" w:rsidR="001F2AD4" w:rsidRPr="001F2AD4" w:rsidRDefault="001F2AD4" w:rsidP="001F2AD4">
            <w:pPr>
              <w:autoSpaceDE w:val="0"/>
              <w:autoSpaceDN w:val="0"/>
              <w:adjustRightInd w:val="0"/>
              <w:jc w:val="both"/>
            </w:pPr>
            <w:r w:rsidRPr="001F2AD4">
              <w:t>Критерии оценивания</w:t>
            </w:r>
          </w:p>
        </w:tc>
      </w:tr>
      <w:tr w:rsidR="001F2AD4" w:rsidRPr="001F2AD4" w14:paraId="09F64B6F" w14:textId="77777777" w:rsidTr="001F2AD4">
        <w:trPr>
          <w:jc w:val="center"/>
        </w:trPr>
        <w:tc>
          <w:tcPr>
            <w:tcW w:w="1568" w:type="dxa"/>
          </w:tcPr>
          <w:p w14:paraId="4B3EE3C0" w14:textId="77777777" w:rsidR="001F2AD4" w:rsidRPr="001F2AD4" w:rsidRDefault="001F2AD4" w:rsidP="001F2AD4">
            <w:pPr>
              <w:autoSpaceDE w:val="0"/>
              <w:autoSpaceDN w:val="0"/>
              <w:adjustRightInd w:val="0"/>
              <w:jc w:val="both"/>
            </w:pPr>
            <w:r w:rsidRPr="001F2AD4">
              <w:t>5</w:t>
            </w:r>
          </w:p>
        </w:tc>
        <w:tc>
          <w:tcPr>
            <w:tcW w:w="7434" w:type="dxa"/>
          </w:tcPr>
          <w:p w14:paraId="46B411CB" w14:textId="77777777" w:rsidR="001F2AD4" w:rsidRPr="001F2AD4" w:rsidRDefault="001F2AD4" w:rsidP="001F2AD4">
            <w:r w:rsidRPr="001F2AD4">
              <w:t>Демонстрируются: умения использовать системный и ситуативный подходы, представить аргументированное решение поставленной задачи, получить и обработать необходимые данные; определять цели, задачи, результаты предстоящей деятельности, понимать более широкий контекст, в рамках которого находится ситуация: её связи с другими проблемами, определять риски, трудности при разрешении проблемы, подготовить программу действий.</w:t>
            </w:r>
          </w:p>
          <w:p w14:paraId="051B78CF" w14:textId="77777777" w:rsidR="001F2AD4" w:rsidRPr="001F2AD4" w:rsidRDefault="001F2AD4" w:rsidP="001F2AD4">
            <w:r w:rsidRPr="001F2AD4">
              <w:t>Обучающийся глубоко и прочно усвоил программный материал, умеет тесно увязывать теорию с практикой, правильно обосновывает принятое решение, подтверждает полное освоение компетенций, предусмотренных программой</w:t>
            </w:r>
          </w:p>
        </w:tc>
      </w:tr>
      <w:tr w:rsidR="001F2AD4" w:rsidRPr="001F2AD4" w14:paraId="2ABD08C9" w14:textId="77777777" w:rsidTr="001F2AD4">
        <w:trPr>
          <w:jc w:val="center"/>
        </w:trPr>
        <w:tc>
          <w:tcPr>
            <w:tcW w:w="1568" w:type="dxa"/>
          </w:tcPr>
          <w:p w14:paraId="48B89792" w14:textId="77777777" w:rsidR="001F2AD4" w:rsidRPr="001F2AD4" w:rsidRDefault="001F2AD4" w:rsidP="001F2AD4">
            <w:pPr>
              <w:autoSpaceDE w:val="0"/>
              <w:autoSpaceDN w:val="0"/>
              <w:adjustRightInd w:val="0"/>
              <w:jc w:val="both"/>
            </w:pPr>
            <w:r w:rsidRPr="001F2AD4">
              <w:t>4</w:t>
            </w:r>
          </w:p>
        </w:tc>
        <w:tc>
          <w:tcPr>
            <w:tcW w:w="7434" w:type="dxa"/>
          </w:tcPr>
          <w:p w14:paraId="6C9BA95B" w14:textId="77777777" w:rsidR="001F2AD4" w:rsidRPr="001F2AD4" w:rsidRDefault="001F2AD4" w:rsidP="001F2AD4">
            <w:r w:rsidRPr="001F2AD4">
              <w:t>Демонстрируются: умения использовать системный и ситуативный подходы, представить определённые рассуждения по решаемой проблеме, получить и обработать данные; определять цели, задачи, результаты предстоящей деятельности, причины возникновения ситуации, проблемы и её связи с другими проблемами, определять некоторые риски, трудности при разрешении проблемы, подготовить программу действий. Обучающийся достаточно знает материал, грамотно представляет программное решение задания, правильно применяет теоретические положения при решении практических задач, владеет необходимыми навыками и приемами их выполнения, допуская некоторые неточности; в целом подтверждает освоение компетенций, предусмотренных программой курса.</w:t>
            </w:r>
          </w:p>
        </w:tc>
      </w:tr>
      <w:tr w:rsidR="001F2AD4" w:rsidRPr="001F2AD4" w14:paraId="39D98676" w14:textId="77777777" w:rsidTr="001F2AD4">
        <w:trPr>
          <w:jc w:val="center"/>
        </w:trPr>
        <w:tc>
          <w:tcPr>
            <w:tcW w:w="1568" w:type="dxa"/>
          </w:tcPr>
          <w:p w14:paraId="3106E342" w14:textId="77777777" w:rsidR="001F2AD4" w:rsidRPr="001F2AD4" w:rsidRDefault="001F2AD4" w:rsidP="001F2AD4">
            <w:pPr>
              <w:autoSpaceDE w:val="0"/>
              <w:autoSpaceDN w:val="0"/>
              <w:adjustRightInd w:val="0"/>
              <w:jc w:val="both"/>
            </w:pPr>
            <w:r w:rsidRPr="001F2AD4">
              <w:t>3</w:t>
            </w:r>
          </w:p>
        </w:tc>
        <w:tc>
          <w:tcPr>
            <w:tcW w:w="7434" w:type="dxa"/>
          </w:tcPr>
          <w:p w14:paraId="70492574" w14:textId="77777777" w:rsidR="001F2AD4" w:rsidRPr="001F2AD4" w:rsidRDefault="001F2AD4" w:rsidP="001F2AD4">
            <w:r w:rsidRPr="001F2AD4">
              <w:t>Демонстрируются: умения представить рассуждения по проблеме, определять цели, задачи, результаты предстоящей деятельности, определять возможные связи проблемы с другими проблемами, частично описать программу действий.</w:t>
            </w:r>
          </w:p>
          <w:p w14:paraId="412EC21C" w14:textId="77777777" w:rsidR="001F2AD4" w:rsidRPr="001F2AD4" w:rsidRDefault="001F2AD4" w:rsidP="001F2AD4">
            <w:r w:rsidRPr="001F2AD4">
              <w:t xml:space="preserve">Обучающийся показывает знания только основного материала, но не усвоил его деталей, допускает неточности, нарушения логической последовательности  при выполнении практических заданий, подтверждает освоение компетенций, предусмотренных программой курса на минимально допустимом уровне. </w:t>
            </w:r>
          </w:p>
        </w:tc>
      </w:tr>
      <w:tr w:rsidR="001F2AD4" w:rsidRPr="001F2AD4" w14:paraId="146212E1" w14:textId="77777777" w:rsidTr="001F2AD4">
        <w:trPr>
          <w:jc w:val="center"/>
        </w:trPr>
        <w:tc>
          <w:tcPr>
            <w:tcW w:w="1568" w:type="dxa"/>
          </w:tcPr>
          <w:p w14:paraId="690831FC" w14:textId="77777777" w:rsidR="001F2AD4" w:rsidRPr="001F2AD4" w:rsidRDefault="001F2AD4" w:rsidP="001F2AD4">
            <w:pPr>
              <w:autoSpaceDE w:val="0"/>
              <w:autoSpaceDN w:val="0"/>
              <w:adjustRightInd w:val="0"/>
              <w:jc w:val="both"/>
            </w:pPr>
            <w:r w:rsidRPr="001F2AD4">
              <w:t>2</w:t>
            </w:r>
          </w:p>
        </w:tc>
        <w:tc>
          <w:tcPr>
            <w:tcW w:w="7434" w:type="dxa"/>
          </w:tcPr>
          <w:p w14:paraId="7A727792" w14:textId="77777777" w:rsidR="001F2AD4" w:rsidRPr="001F2AD4" w:rsidRDefault="001F2AD4" w:rsidP="001F2AD4">
            <w:r w:rsidRPr="001F2AD4">
              <w:t>Демонстрируются: разрозненные рассуждения по проблеме или аргументы отсутствуют, неумение определять цели, задачи, результаты предстоящей деятельности, связать проблемы с другими проблемами, программа действий содержит серьезные ошибки или отсутствует. Обучающийся не знает значительной части программного материала, допускает существенные ошибки, не подтверждает освоение компетенций, предусмотренных программой курса.</w:t>
            </w:r>
          </w:p>
        </w:tc>
      </w:tr>
    </w:tbl>
    <w:p w14:paraId="117AF884" w14:textId="77777777" w:rsidR="001F2AD4" w:rsidRPr="001F2AD4" w:rsidRDefault="001F2AD4" w:rsidP="001F2AD4">
      <w:pPr>
        <w:ind w:firstLine="709"/>
        <w:contextualSpacing/>
        <w:jc w:val="both"/>
        <w:rPr>
          <w:rFonts w:eastAsiaTheme="minorHAnsi"/>
          <w:b/>
          <w:sz w:val="28"/>
          <w:szCs w:val="28"/>
          <w:lang w:eastAsia="en-US"/>
        </w:rPr>
      </w:pPr>
    </w:p>
    <w:p w14:paraId="518BE33F" w14:textId="77777777" w:rsidR="001F2AD4" w:rsidRPr="001F2AD4" w:rsidRDefault="001F2AD4" w:rsidP="00240697">
      <w:pPr>
        <w:numPr>
          <w:ilvl w:val="1"/>
          <w:numId w:val="14"/>
        </w:numPr>
        <w:ind w:left="0" w:firstLine="0"/>
        <w:contextualSpacing/>
        <w:jc w:val="both"/>
        <w:rPr>
          <w:rFonts w:eastAsia="Calibri"/>
          <w:b/>
          <w:sz w:val="28"/>
          <w:szCs w:val="28"/>
          <w:lang w:eastAsia="en-US"/>
        </w:rPr>
      </w:pPr>
      <w:r w:rsidRPr="001F2AD4">
        <w:rPr>
          <w:rFonts w:eastAsia="Calibri"/>
          <w:b/>
          <w:sz w:val="28"/>
          <w:szCs w:val="28"/>
          <w:lang w:eastAsia="en-US"/>
        </w:rPr>
        <w:t>Примеры контрольных заданий по модулям или всей образовательной программе</w:t>
      </w:r>
    </w:p>
    <w:p w14:paraId="167C10DF" w14:textId="77777777" w:rsidR="00845778" w:rsidRDefault="00845778" w:rsidP="00845778">
      <w:pPr>
        <w:ind w:firstLine="709"/>
        <w:jc w:val="both"/>
        <w:rPr>
          <w:b/>
          <w:sz w:val="28"/>
          <w:szCs w:val="28"/>
        </w:rPr>
      </w:pPr>
    </w:p>
    <w:p w14:paraId="7E99C698" w14:textId="6501F0B4" w:rsidR="001F2AD4" w:rsidRPr="001F2AD4" w:rsidRDefault="001F2AD4" w:rsidP="00845778">
      <w:pPr>
        <w:ind w:firstLine="709"/>
        <w:jc w:val="both"/>
        <w:rPr>
          <w:b/>
          <w:sz w:val="28"/>
          <w:szCs w:val="28"/>
        </w:rPr>
      </w:pPr>
      <w:r w:rsidRPr="001F2AD4">
        <w:rPr>
          <w:b/>
          <w:sz w:val="28"/>
          <w:szCs w:val="28"/>
        </w:rPr>
        <w:t>Модуль 1</w:t>
      </w:r>
    </w:p>
    <w:p w14:paraId="6C64A5D5" w14:textId="77777777" w:rsidR="001F2AD4" w:rsidRPr="001F2AD4" w:rsidRDefault="001F2AD4" w:rsidP="00845778">
      <w:pPr>
        <w:ind w:firstLine="709"/>
        <w:jc w:val="both"/>
        <w:rPr>
          <w:sz w:val="28"/>
          <w:szCs w:val="28"/>
        </w:rPr>
      </w:pPr>
      <w:r w:rsidRPr="001F2AD4">
        <w:rPr>
          <w:b/>
          <w:sz w:val="28"/>
          <w:szCs w:val="28"/>
        </w:rPr>
        <w:t xml:space="preserve">Задание 1. </w:t>
      </w:r>
      <w:r w:rsidRPr="001F2AD4">
        <w:rPr>
          <w:sz w:val="28"/>
          <w:szCs w:val="28"/>
        </w:rPr>
        <w:t xml:space="preserve">Дано выражение: (10х + 3 x cos )/ (у2 – ух) </w:t>
      </w:r>
    </w:p>
    <w:p w14:paraId="6C3ADCE1" w14:textId="727C7940" w:rsidR="001F2AD4" w:rsidRPr="001F2AD4" w:rsidRDefault="001F2AD4" w:rsidP="00845778">
      <w:pPr>
        <w:ind w:firstLine="709"/>
        <w:jc w:val="both"/>
        <w:rPr>
          <w:sz w:val="28"/>
          <w:szCs w:val="28"/>
        </w:rPr>
      </w:pPr>
      <w:r w:rsidRPr="001F2AD4">
        <w:rPr>
          <w:sz w:val="28"/>
          <w:szCs w:val="28"/>
        </w:rPr>
        <w:lastRenderedPageBreak/>
        <w:t>1) Напишите программу расчета значения выражения при х = 0, 274, у = 34; 2) Выведите целую часть результата вычисления</w:t>
      </w:r>
    </w:p>
    <w:p w14:paraId="2938915C" w14:textId="77777777" w:rsidR="001F2AD4" w:rsidRPr="001F2AD4" w:rsidRDefault="001F2AD4" w:rsidP="00845778">
      <w:pPr>
        <w:ind w:firstLine="709"/>
        <w:jc w:val="both"/>
        <w:rPr>
          <w:sz w:val="28"/>
          <w:szCs w:val="28"/>
        </w:rPr>
      </w:pPr>
      <w:r w:rsidRPr="001F2AD4">
        <w:rPr>
          <w:b/>
          <w:sz w:val="28"/>
          <w:szCs w:val="28"/>
        </w:rPr>
        <w:t xml:space="preserve">Задание 2. </w:t>
      </w:r>
      <w:r w:rsidRPr="001F2AD4">
        <w:rPr>
          <w:sz w:val="28"/>
          <w:szCs w:val="28"/>
        </w:rPr>
        <w:t>Даны три числа. Найдите и выведите наибольшее среди них (</w:t>
      </w:r>
      <w:r w:rsidRPr="001F2AD4">
        <w:rPr>
          <w:sz w:val="28"/>
          <w:szCs w:val="28"/>
          <w:lang w:val="en-US"/>
        </w:rPr>
        <w:t>max</w:t>
      </w:r>
      <w:r w:rsidRPr="001F2AD4">
        <w:rPr>
          <w:sz w:val="28"/>
          <w:szCs w:val="28"/>
        </w:rPr>
        <w:t>) и наименьшее (</w:t>
      </w:r>
      <w:r w:rsidRPr="001F2AD4">
        <w:rPr>
          <w:sz w:val="28"/>
          <w:szCs w:val="28"/>
          <w:lang w:val="en-US"/>
        </w:rPr>
        <w:t>min</w:t>
      </w:r>
      <w:r w:rsidRPr="001F2AD4">
        <w:rPr>
          <w:sz w:val="28"/>
          <w:szCs w:val="28"/>
        </w:rPr>
        <w:t>)</w:t>
      </w:r>
    </w:p>
    <w:p w14:paraId="7A2D465E" w14:textId="31A06CD8" w:rsidR="001F2AD4" w:rsidRPr="001F2AD4" w:rsidRDefault="001F2AD4" w:rsidP="00845778">
      <w:pPr>
        <w:ind w:firstLine="709"/>
        <w:jc w:val="both"/>
        <w:rPr>
          <w:sz w:val="28"/>
          <w:szCs w:val="28"/>
        </w:rPr>
      </w:pPr>
      <w:r w:rsidRPr="001F2AD4">
        <w:rPr>
          <w:b/>
          <w:sz w:val="28"/>
          <w:szCs w:val="28"/>
        </w:rPr>
        <w:t xml:space="preserve">Задание 3. </w:t>
      </w:r>
      <w:r w:rsidRPr="001F2AD4">
        <w:rPr>
          <w:sz w:val="28"/>
          <w:szCs w:val="28"/>
        </w:rPr>
        <w:t>По данному натуральному числу</w:t>
      </w:r>
      <w:r w:rsidR="00845778">
        <w:rPr>
          <w:sz w:val="28"/>
          <w:szCs w:val="28"/>
        </w:rPr>
        <w:t xml:space="preserve"> </w:t>
      </w:r>
      <w:r w:rsidRPr="001F2AD4">
        <w:rPr>
          <w:sz w:val="28"/>
          <w:szCs w:val="28"/>
        </w:rPr>
        <w:t>n</w:t>
      </w:r>
      <w:r w:rsidR="00845778">
        <w:rPr>
          <w:sz w:val="28"/>
          <w:szCs w:val="28"/>
        </w:rPr>
        <w:t xml:space="preserve"> </w:t>
      </w:r>
      <w:r w:rsidRPr="001F2AD4">
        <w:rPr>
          <w:sz w:val="28"/>
          <w:szCs w:val="28"/>
        </w:rPr>
        <w:t>вычислите</w:t>
      </w:r>
      <w:r w:rsidR="00845778">
        <w:rPr>
          <w:sz w:val="28"/>
          <w:szCs w:val="28"/>
        </w:rPr>
        <w:t xml:space="preserve"> </w:t>
      </w:r>
      <w:r w:rsidRPr="001F2AD4">
        <w:rPr>
          <w:sz w:val="28"/>
          <w:szCs w:val="28"/>
        </w:rPr>
        <w:t>сумму</w:t>
      </w:r>
      <w:r w:rsidR="00845778">
        <w:rPr>
          <w:sz w:val="28"/>
          <w:szCs w:val="28"/>
        </w:rPr>
        <w:t xml:space="preserve"> </w:t>
      </w:r>
      <w:r w:rsidRPr="001F2AD4">
        <w:rPr>
          <w:sz w:val="28"/>
          <w:szCs w:val="28"/>
        </w:rPr>
        <w:t>факториалов 1!+2!+3!+...+n! (</w:t>
      </w:r>
      <w:r w:rsidRPr="001F2AD4">
        <w:rPr>
          <w:sz w:val="28"/>
          <w:szCs w:val="28"/>
          <w:lang w:val="en-US"/>
        </w:rPr>
        <w:t>n</w:t>
      </w:r>
      <w:r w:rsidRPr="001F2AD4">
        <w:rPr>
          <w:sz w:val="28"/>
          <w:szCs w:val="28"/>
        </w:rPr>
        <w:t>! = 1∙2∙3∙..∙</w:t>
      </w:r>
      <w:r w:rsidRPr="001F2AD4">
        <w:rPr>
          <w:sz w:val="28"/>
          <w:szCs w:val="28"/>
          <w:lang w:val="en-US"/>
        </w:rPr>
        <w:t>n</w:t>
      </w:r>
      <w:r w:rsidRPr="001F2AD4">
        <w:rPr>
          <w:sz w:val="28"/>
          <w:szCs w:val="28"/>
        </w:rPr>
        <w:t>). В решении этой задачи можно использовать только один цикл.</w:t>
      </w:r>
    </w:p>
    <w:p w14:paraId="35F17D15" w14:textId="77777777" w:rsidR="001F2AD4" w:rsidRPr="001F2AD4" w:rsidRDefault="001F2AD4" w:rsidP="00845778">
      <w:pPr>
        <w:ind w:firstLine="709"/>
        <w:rPr>
          <w:sz w:val="28"/>
          <w:szCs w:val="28"/>
        </w:rPr>
      </w:pPr>
      <w:r w:rsidRPr="001F2AD4">
        <w:rPr>
          <w:b/>
          <w:sz w:val="28"/>
          <w:szCs w:val="28"/>
        </w:rPr>
        <w:t xml:space="preserve">Задание 4. </w:t>
      </w:r>
      <w:r w:rsidRPr="001F2AD4">
        <w:rPr>
          <w:sz w:val="28"/>
          <w:szCs w:val="28"/>
        </w:rPr>
        <w:t>Написать функцию, которая вычисляет среднее арифметическое функции. В случае пустого списка напечатать ноль.</w:t>
      </w:r>
    </w:p>
    <w:p w14:paraId="0C586F11" w14:textId="2C4483D6" w:rsidR="001F2AD4" w:rsidRPr="001F2AD4" w:rsidRDefault="001F2AD4" w:rsidP="00845778">
      <w:pPr>
        <w:ind w:firstLine="709"/>
        <w:jc w:val="both"/>
        <w:rPr>
          <w:rFonts w:eastAsiaTheme="minorHAnsi"/>
          <w:sz w:val="28"/>
          <w:szCs w:val="28"/>
          <w:lang w:eastAsia="en-US"/>
        </w:rPr>
      </w:pPr>
      <w:r w:rsidRPr="001F2AD4">
        <w:rPr>
          <w:rFonts w:eastAsiaTheme="minorHAnsi"/>
          <w:b/>
          <w:sz w:val="28"/>
          <w:szCs w:val="28"/>
          <w:lang w:eastAsia="en-US"/>
        </w:rPr>
        <w:t>Задание 5.</w:t>
      </w:r>
      <w:r w:rsidR="00845778">
        <w:rPr>
          <w:rFonts w:eastAsiaTheme="minorHAnsi"/>
          <w:b/>
          <w:sz w:val="28"/>
          <w:szCs w:val="28"/>
          <w:lang w:eastAsia="en-US"/>
        </w:rPr>
        <w:t xml:space="preserve"> </w:t>
      </w:r>
      <w:r w:rsidRPr="001F2AD4">
        <w:rPr>
          <w:rFonts w:eastAsiaTheme="minorHAnsi"/>
          <w:sz w:val="28"/>
          <w:szCs w:val="28"/>
          <w:lang w:eastAsia="en-US"/>
        </w:rPr>
        <w:t xml:space="preserve">Выполнить частотный анализ текста – выяснить, какой символ чаще всего встречается в данном тексте. Если таких символов несколько, вывести первый по алфавиту.  </w:t>
      </w:r>
    </w:p>
    <w:p w14:paraId="37A989E3" w14:textId="3C9FD6E2" w:rsidR="001F2AD4" w:rsidRPr="001F2AD4" w:rsidRDefault="001F2AD4" w:rsidP="00845778">
      <w:pPr>
        <w:ind w:firstLine="709"/>
        <w:jc w:val="both"/>
        <w:rPr>
          <w:rFonts w:eastAsiaTheme="minorHAnsi"/>
          <w:sz w:val="28"/>
          <w:szCs w:val="28"/>
          <w:lang w:eastAsia="en-US"/>
        </w:rPr>
      </w:pPr>
      <w:r w:rsidRPr="001F2AD4">
        <w:rPr>
          <w:rFonts w:eastAsiaTheme="minorHAnsi"/>
          <w:b/>
          <w:sz w:val="28"/>
          <w:szCs w:val="28"/>
          <w:lang w:eastAsia="en-US"/>
        </w:rPr>
        <w:t xml:space="preserve">Задание 6. </w:t>
      </w:r>
      <w:r w:rsidRPr="001F2AD4">
        <w:rPr>
          <w:rFonts w:eastAsiaTheme="minorHAnsi"/>
          <w:sz w:val="28"/>
          <w:szCs w:val="28"/>
          <w:lang w:eastAsia="en-US"/>
        </w:rPr>
        <w:t xml:space="preserve">Найти среднее арифметическое и медиану в последовательности чисел. </w:t>
      </w:r>
    </w:p>
    <w:p w14:paraId="7E1B9178" w14:textId="77777777" w:rsidR="001F2AD4" w:rsidRPr="001F2AD4" w:rsidRDefault="001F2AD4" w:rsidP="00845778">
      <w:pPr>
        <w:ind w:firstLine="709"/>
        <w:jc w:val="both"/>
        <w:rPr>
          <w:rFonts w:eastAsiaTheme="minorHAnsi"/>
          <w:b/>
          <w:sz w:val="28"/>
          <w:szCs w:val="28"/>
          <w:lang w:eastAsia="en-US"/>
        </w:rPr>
      </w:pPr>
      <w:r w:rsidRPr="001F2AD4">
        <w:rPr>
          <w:rFonts w:eastAsiaTheme="minorHAnsi"/>
          <w:b/>
          <w:sz w:val="28"/>
          <w:szCs w:val="28"/>
          <w:lang w:eastAsia="en-US"/>
        </w:rPr>
        <w:t>Модуль 2.</w:t>
      </w:r>
    </w:p>
    <w:p w14:paraId="02A897CB" w14:textId="77777777" w:rsidR="001F2AD4" w:rsidRPr="001F2AD4" w:rsidRDefault="001F2AD4" w:rsidP="00845778">
      <w:pPr>
        <w:ind w:firstLine="709"/>
        <w:jc w:val="both"/>
        <w:rPr>
          <w:sz w:val="28"/>
          <w:szCs w:val="28"/>
        </w:rPr>
      </w:pPr>
      <w:r w:rsidRPr="001F2AD4">
        <w:rPr>
          <w:b/>
          <w:sz w:val="28"/>
          <w:szCs w:val="28"/>
        </w:rPr>
        <w:t xml:space="preserve">Задание 1. </w:t>
      </w:r>
      <w:r w:rsidRPr="001F2AD4">
        <w:rPr>
          <w:sz w:val="28"/>
          <w:szCs w:val="28"/>
        </w:rPr>
        <w:t>Iris - классический набор данных, созданный еще в 1930-х годах; это один из первых. современных примеров статистической классификации. Он представляет собой собрание морфологических измерений нескольких сортов ирисов. Эти измерения позволяют различить, разные сорта цветов.</w:t>
      </w:r>
    </w:p>
    <w:p w14:paraId="18D3E924" w14:textId="77777777" w:rsidR="001F2AD4" w:rsidRPr="001F2AD4" w:rsidRDefault="001F2AD4" w:rsidP="00845778">
      <w:pPr>
        <w:ind w:firstLine="709"/>
        <w:jc w:val="both"/>
        <w:rPr>
          <w:sz w:val="28"/>
          <w:szCs w:val="28"/>
        </w:rPr>
      </w:pPr>
      <w:r w:rsidRPr="001F2AD4">
        <w:rPr>
          <w:sz w:val="28"/>
          <w:szCs w:val="28"/>
        </w:rPr>
        <w:t>Для каждого растения измерялись четыре характеристики:</w:t>
      </w:r>
    </w:p>
    <w:p w14:paraId="14A3CBDF" w14:textId="77777777" w:rsidR="001F2AD4" w:rsidRPr="001F2AD4" w:rsidRDefault="001F2AD4" w:rsidP="00845778">
      <w:pPr>
        <w:ind w:firstLine="709"/>
        <w:jc w:val="both"/>
        <w:rPr>
          <w:sz w:val="28"/>
          <w:szCs w:val="28"/>
        </w:rPr>
      </w:pPr>
      <w:r w:rsidRPr="001F2AD4">
        <w:rPr>
          <w:sz w:val="28"/>
          <w:szCs w:val="28"/>
        </w:rPr>
        <w:t>длина чашелистика (</w:t>
      </w:r>
      <w:r w:rsidRPr="001F2AD4">
        <w:rPr>
          <w:sz w:val="28"/>
          <w:szCs w:val="28"/>
          <w:lang w:val="en-US"/>
        </w:rPr>
        <w:t>sepal</w:t>
      </w:r>
      <w:r w:rsidRPr="001F2AD4">
        <w:rPr>
          <w:sz w:val="28"/>
          <w:szCs w:val="28"/>
        </w:rPr>
        <w:t xml:space="preserve"> </w:t>
      </w:r>
      <w:r w:rsidRPr="001F2AD4">
        <w:rPr>
          <w:sz w:val="28"/>
          <w:szCs w:val="28"/>
          <w:lang w:val="en-US"/>
        </w:rPr>
        <w:t>length</w:t>
      </w:r>
      <w:r w:rsidRPr="001F2AD4">
        <w:rPr>
          <w:sz w:val="28"/>
          <w:szCs w:val="28"/>
        </w:rPr>
        <w:t xml:space="preserve">); </w:t>
      </w:r>
    </w:p>
    <w:p w14:paraId="6AD0E08F" w14:textId="77777777" w:rsidR="001F2AD4" w:rsidRPr="001F2AD4" w:rsidRDefault="001F2AD4" w:rsidP="00845778">
      <w:pPr>
        <w:ind w:firstLine="709"/>
        <w:jc w:val="both"/>
        <w:rPr>
          <w:sz w:val="28"/>
          <w:szCs w:val="28"/>
        </w:rPr>
      </w:pPr>
      <w:r w:rsidRPr="001F2AD4">
        <w:rPr>
          <w:sz w:val="28"/>
          <w:szCs w:val="28"/>
        </w:rPr>
        <w:t>ширина чашелистика (</w:t>
      </w:r>
      <w:r w:rsidRPr="001F2AD4">
        <w:rPr>
          <w:sz w:val="28"/>
          <w:szCs w:val="28"/>
          <w:lang w:val="en-US"/>
        </w:rPr>
        <w:t>sepal</w:t>
      </w:r>
      <w:r w:rsidRPr="001F2AD4">
        <w:rPr>
          <w:sz w:val="28"/>
          <w:szCs w:val="28"/>
        </w:rPr>
        <w:t xml:space="preserve"> </w:t>
      </w:r>
      <w:r w:rsidRPr="001F2AD4">
        <w:rPr>
          <w:sz w:val="28"/>
          <w:szCs w:val="28"/>
          <w:lang w:val="en-US"/>
        </w:rPr>
        <w:t>width</w:t>
      </w:r>
      <w:r w:rsidRPr="001F2AD4">
        <w:rPr>
          <w:sz w:val="28"/>
          <w:szCs w:val="28"/>
        </w:rPr>
        <w:t>);</w:t>
      </w:r>
    </w:p>
    <w:p w14:paraId="6A43B0C7" w14:textId="77777777" w:rsidR="001F2AD4" w:rsidRPr="001F2AD4" w:rsidRDefault="001F2AD4" w:rsidP="00845778">
      <w:pPr>
        <w:ind w:firstLine="709"/>
        <w:jc w:val="both"/>
        <w:rPr>
          <w:sz w:val="28"/>
          <w:szCs w:val="28"/>
        </w:rPr>
      </w:pPr>
      <w:r w:rsidRPr="001F2AD4">
        <w:rPr>
          <w:sz w:val="28"/>
          <w:szCs w:val="28"/>
        </w:rPr>
        <w:t>длина лепестка (</w:t>
      </w:r>
      <w:r w:rsidRPr="001F2AD4">
        <w:rPr>
          <w:sz w:val="28"/>
          <w:szCs w:val="28"/>
          <w:lang w:val="en-US"/>
        </w:rPr>
        <w:t>petal</w:t>
      </w:r>
      <w:r w:rsidRPr="001F2AD4">
        <w:rPr>
          <w:sz w:val="28"/>
          <w:szCs w:val="28"/>
        </w:rPr>
        <w:t xml:space="preserve"> </w:t>
      </w:r>
      <w:r w:rsidRPr="001F2AD4">
        <w:rPr>
          <w:sz w:val="28"/>
          <w:szCs w:val="28"/>
          <w:lang w:val="en-US"/>
        </w:rPr>
        <w:t>length</w:t>
      </w:r>
      <w:r w:rsidRPr="001F2AD4">
        <w:rPr>
          <w:sz w:val="28"/>
          <w:szCs w:val="28"/>
        </w:rPr>
        <w:t>);</w:t>
      </w:r>
    </w:p>
    <w:p w14:paraId="41E1B29C" w14:textId="77777777" w:rsidR="001F2AD4" w:rsidRPr="001F2AD4" w:rsidRDefault="001F2AD4" w:rsidP="00845778">
      <w:pPr>
        <w:ind w:firstLine="709"/>
        <w:jc w:val="both"/>
        <w:rPr>
          <w:sz w:val="28"/>
          <w:szCs w:val="28"/>
          <w:u w:val="single"/>
        </w:rPr>
      </w:pPr>
      <w:r w:rsidRPr="001F2AD4">
        <w:rPr>
          <w:sz w:val="28"/>
          <w:szCs w:val="28"/>
        </w:rPr>
        <w:t>ширина лепестка (</w:t>
      </w:r>
      <w:r w:rsidRPr="001F2AD4">
        <w:rPr>
          <w:sz w:val="28"/>
          <w:szCs w:val="28"/>
          <w:lang w:val="en-US"/>
        </w:rPr>
        <w:t>petal</w:t>
      </w:r>
      <w:r w:rsidRPr="001F2AD4">
        <w:rPr>
          <w:sz w:val="28"/>
          <w:szCs w:val="28"/>
        </w:rPr>
        <w:t xml:space="preserve"> </w:t>
      </w:r>
      <w:r w:rsidRPr="001F2AD4">
        <w:rPr>
          <w:sz w:val="28"/>
          <w:szCs w:val="28"/>
          <w:lang w:val="en-US"/>
        </w:rPr>
        <w:t>width</w:t>
      </w:r>
      <w:r w:rsidRPr="001F2AD4">
        <w:rPr>
          <w:sz w:val="28"/>
          <w:szCs w:val="28"/>
        </w:rPr>
        <w:t>).</w:t>
      </w:r>
    </w:p>
    <w:p w14:paraId="0A8DEF3B" w14:textId="77777777" w:rsidR="001F2AD4" w:rsidRPr="001F2AD4" w:rsidRDefault="001F2AD4" w:rsidP="00845778">
      <w:pPr>
        <w:ind w:firstLine="709"/>
        <w:jc w:val="both"/>
        <w:rPr>
          <w:sz w:val="28"/>
          <w:szCs w:val="28"/>
        </w:rPr>
      </w:pPr>
      <w:r w:rsidRPr="001F2AD4">
        <w:rPr>
          <w:sz w:val="28"/>
          <w:szCs w:val="28"/>
        </w:rPr>
        <w:t>Задание:</w:t>
      </w:r>
    </w:p>
    <w:p w14:paraId="021F54C6" w14:textId="77777777" w:rsidR="001F2AD4" w:rsidRPr="001F2AD4" w:rsidRDefault="001F2AD4" w:rsidP="00845778">
      <w:pPr>
        <w:ind w:firstLine="709"/>
        <w:jc w:val="both"/>
        <w:rPr>
          <w:sz w:val="28"/>
          <w:szCs w:val="28"/>
        </w:rPr>
      </w:pPr>
      <w:r w:rsidRPr="001F2AD4">
        <w:rPr>
          <w:sz w:val="28"/>
          <w:szCs w:val="28"/>
        </w:rPr>
        <w:t>Провести первичный анализ данных из набора Iris</w:t>
      </w:r>
    </w:p>
    <w:p w14:paraId="0703D519" w14:textId="77777777" w:rsidR="001F2AD4" w:rsidRPr="001F2AD4" w:rsidRDefault="001F2AD4" w:rsidP="00845778">
      <w:pPr>
        <w:ind w:firstLine="709"/>
        <w:jc w:val="both"/>
        <w:rPr>
          <w:sz w:val="28"/>
          <w:szCs w:val="28"/>
        </w:rPr>
      </w:pPr>
      <w:r w:rsidRPr="001F2AD4">
        <w:rPr>
          <w:sz w:val="28"/>
          <w:szCs w:val="28"/>
        </w:rPr>
        <w:t>Провести классификацию данных</w:t>
      </w:r>
    </w:p>
    <w:p w14:paraId="3912D728" w14:textId="77777777" w:rsidR="001F2AD4" w:rsidRPr="001F2AD4" w:rsidRDefault="001F2AD4" w:rsidP="00845778">
      <w:pPr>
        <w:ind w:firstLine="709"/>
        <w:rPr>
          <w:b/>
          <w:color w:val="333333"/>
          <w:sz w:val="28"/>
          <w:szCs w:val="28"/>
        </w:rPr>
      </w:pPr>
      <w:r w:rsidRPr="001F2AD4">
        <w:rPr>
          <w:b/>
          <w:color w:val="333333"/>
          <w:sz w:val="28"/>
          <w:szCs w:val="28"/>
        </w:rPr>
        <w:t>Задание 2.</w:t>
      </w:r>
    </w:p>
    <w:p w14:paraId="22D4F769" w14:textId="77777777" w:rsidR="001F2AD4" w:rsidRPr="001F2AD4" w:rsidRDefault="001F2AD4" w:rsidP="00845778">
      <w:pPr>
        <w:autoSpaceDE w:val="0"/>
        <w:autoSpaceDN w:val="0"/>
        <w:adjustRightInd w:val="0"/>
        <w:ind w:firstLine="709"/>
        <w:jc w:val="both"/>
        <w:rPr>
          <w:color w:val="000000"/>
          <w:sz w:val="28"/>
          <w:szCs w:val="28"/>
          <w:shd w:val="clear" w:color="auto" w:fill="FFFFFF"/>
        </w:rPr>
      </w:pPr>
      <w:r w:rsidRPr="001F2AD4">
        <w:rPr>
          <w:b/>
          <w:bCs/>
          <w:color w:val="000000"/>
          <w:sz w:val="28"/>
          <w:szCs w:val="28"/>
          <w:bdr w:val="none" w:sz="0" w:space="0" w:color="auto" w:frame="1"/>
          <w:shd w:val="clear" w:color="auto" w:fill="FFFFFF"/>
        </w:rPr>
        <w:t>Клиент:</w:t>
      </w:r>
      <w:r w:rsidRPr="001F2AD4">
        <w:rPr>
          <w:color w:val="000000"/>
          <w:sz w:val="28"/>
          <w:szCs w:val="28"/>
          <w:shd w:val="clear" w:color="auto" w:fill="FFFFFF"/>
        </w:rPr>
        <w:t> завод по производству стекол. Между заводом и покупателем – три уровня посредников: заводы пластиковых окон, у каждого из которых свои дилеры, у которых есть продавцы, монтажники и клиенты.</w:t>
      </w:r>
    </w:p>
    <w:p w14:paraId="5F243230" w14:textId="77777777" w:rsidR="001F2AD4" w:rsidRPr="001F2AD4" w:rsidRDefault="001F2AD4" w:rsidP="00845778">
      <w:pPr>
        <w:shd w:val="clear" w:color="auto" w:fill="FFFFFF"/>
        <w:ind w:firstLine="709"/>
        <w:textAlignment w:val="baseline"/>
        <w:rPr>
          <w:color w:val="000000"/>
          <w:sz w:val="28"/>
          <w:szCs w:val="28"/>
        </w:rPr>
      </w:pPr>
      <w:r w:rsidRPr="001F2AD4">
        <w:rPr>
          <w:b/>
          <w:bCs/>
          <w:color w:val="000000"/>
          <w:sz w:val="28"/>
          <w:szCs w:val="28"/>
        </w:rPr>
        <w:t>Проблема: </w:t>
      </w:r>
      <w:r w:rsidRPr="001F2AD4">
        <w:rPr>
          <w:color w:val="000000"/>
          <w:sz w:val="28"/>
          <w:szCs w:val="28"/>
        </w:rPr>
        <w:t>проанализировать, где, когда и кому стекло было продано и смонтировано.</w:t>
      </w:r>
    </w:p>
    <w:p w14:paraId="0AA63A60" w14:textId="77777777" w:rsidR="001F2AD4" w:rsidRPr="001F2AD4" w:rsidRDefault="001F2AD4" w:rsidP="00845778">
      <w:pPr>
        <w:shd w:val="clear" w:color="auto" w:fill="FFFFFF"/>
        <w:ind w:firstLine="709"/>
        <w:textAlignment w:val="baseline"/>
        <w:rPr>
          <w:color w:val="000000"/>
          <w:sz w:val="28"/>
          <w:szCs w:val="28"/>
        </w:rPr>
      </w:pPr>
      <w:r w:rsidRPr="001F2AD4">
        <w:rPr>
          <w:color w:val="000000"/>
          <w:sz w:val="28"/>
          <w:szCs w:val="28"/>
        </w:rPr>
        <w:t>Необходимые данные:</w:t>
      </w:r>
    </w:p>
    <w:p w14:paraId="261A2DAC" w14:textId="77777777" w:rsidR="001F2AD4" w:rsidRPr="001F2AD4" w:rsidRDefault="001F2AD4" w:rsidP="00240697">
      <w:pPr>
        <w:numPr>
          <w:ilvl w:val="0"/>
          <w:numId w:val="17"/>
        </w:numPr>
        <w:shd w:val="clear" w:color="auto" w:fill="FFFFFF"/>
        <w:tabs>
          <w:tab w:val="left" w:pos="993"/>
        </w:tabs>
        <w:ind w:left="0" w:firstLine="709"/>
        <w:textAlignment w:val="baseline"/>
        <w:rPr>
          <w:color w:val="000000"/>
          <w:sz w:val="28"/>
          <w:szCs w:val="28"/>
        </w:rPr>
      </w:pPr>
      <w:r w:rsidRPr="001F2AD4">
        <w:rPr>
          <w:color w:val="000000"/>
          <w:sz w:val="28"/>
          <w:szCs w:val="28"/>
        </w:rPr>
        <w:t>Номер.</w:t>
      </w:r>
    </w:p>
    <w:p w14:paraId="5556ED2F" w14:textId="77777777" w:rsidR="001F2AD4" w:rsidRPr="001F2AD4" w:rsidRDefault="001F2AD4" w:rsidP="00240697">
      <w:pPr>
        <w:numPr>
          <w:ilvl w:val="0"/>
          <w:numId w:val="17"/>
        </w:numPr>
        <w:shd w:val="clear" w:color="auto" w:fill="FFFFFF"/>
        <w:tabs>
          <w:tab w:val="left" w:pos="993"/>
        </w:tabs>
        <w:ind w:left="0" w:firstLine="709"/>
        <w:textAlignment w:val="baseline"/>
        <w:rPr>
          <w:color w:val="000000"/>
          <w:sz w:val="28"/>
          <w:szCs w:val="28"/>
        </w:rPr>
      </w:pPr>
      <w:r w:rsidRPr="001F2AD4">
        <w:rPr>
          <w:color w:val="000000"/>
          <w:sz w:val="28"/>
          <w:szCs w:val="28"/>
        </w:rPr>
        <w:t>Завод.</w:t>
      </w:r>
    </w:p>
    <w:p w14:paraId="02D60BC7" w14:textId="77777777" w:rsidR="001F2AD4" w:rsidRPr="001F2AD4" w:rsidRDefault="001F2AD4" w:rsidP="00240697">
      <w:pPr>
        <w:numPr>
          <w:ilvl w:val="0"/>
          <w:numId w:val="17"/>
        </w:numPr>
        <w:shd w:val="clear" w:color="auto" w:fill="FFFFFF"/>
        <w:tabs>
          <w:tab w:val="left" w:pos="993"/>
        </w:tabs>
        <w:ind w:left="0" w:firstLine="709"/>
        <w:textAlignment w:val="baseline"/>
        <w:rPr>
          <w:color w:val="000000"/>
          <w:sz w:val="28"/>
          <w:szCs w:val="28"/>
        </w:rPr>
      </w:pPr>
      <w:r w:rsidRPr="001F2AD4">
        <w:rPr>
          <w:color w:val="000000"/>
          <w:sz w:val="28"/>
          <w:szCs w:val="28"/>
        </w:rPr>
        <w:t>Регион завода.</w:t>
      </w:r>
    </w:p>
    <w:p w14:paraId="688E93C1" w14:textId="77777777" w:rsidR="001F2AD4" w:rsidRPr="001F2AD4" w:rsidRDefault="001F2AD4" w:rsidP="00240697">
      <w:pPr>
        <w:numPr>
          <w:ilvl w:val="0"/>
          <w:numId w:val="17"/>
        </w:numPr>
        <w:shd w:val="clear" w:color="auto" w:fill="FFFFFF"/>
        <w:tabs>
          <w:tab w:val="left" w:pos="993"/>
        </w:tabs>
        <w:ind w:left="0" w:firstLine="709"/>
        <w:textAlignment w:val="baseline"/>
        <w:rPr>
          <w:color w:val="000000"/>
          <w:sz w:val="28"/>
          <w:szCs w:val="28"/>
        </w:rPr>
      </w:pPr>
      <w:r w:rsidRPr="001F2AD4">
        <w:rPr>
          <w:color w:val="000000"/>
          <w:sz w:val="28"/>
          <w:szCs w:val="28"/>
        </w:rPr>
        <w:t>Дата.</w:t>
      </w:r>
    </w:p>
    <w:p w14:paraId="40C73160" w14:textId="77777777" w:rsidR="001F2AD4" w:rsidRPr="001F2AD4" w:rsidRDefault="001F2AD4" w:rsidP="00240697">
      <w:pPr>
        <w:numPr>
          <w:ilvl w:val="0"/>
          <w:numId w:val="17"/>
        </w:numPr>
        <w:shd w:val="clear" w:color="auto" w:fill="FFFFFF"/>
        <w:tabs>
          <w:tab w:val="left" w:pos="993"/>
        </w:tabs>
        <w:ind w:left="0" w:firstLine="709"/>
        <w:textAlignment w:val="baseline"/>
        <w:rPr>
          <w:color w:val="000000"/>
          <w:sz w:val="28"/>
          <w:szCs w:val="28"/>
        </w:rPr>
      </w:pPr>
      <w:r w:rsidRPr="001F2AD4">
        <w:rPr>
          <w:color w:val="000000"/>
          <w:sz w:val="28"/>
          <w:szCs w:val="28"/>
        </w:rPr>
        <w:t>Контрольная сумма.</w:t>
      </w:r>
    </w:p>
    <w:p w14:paraId="34BE0DB0" w14:textId="77777777" w:rsidR="001F2AD4" w:rsidRPr="001F2AD4" w:rsidRDefault="001F2AD4" w:rsidP="00240697">
      <w:pPr>
        <w:numPr>
          <w:ilvl w:val="0"/>
          <w:numId w:val="17"/>
        </w:numPr>
        <w:shd w:val="clear" w:color="auto" w:fill="FFFFFF"/>
        <w:tabs>
          <w:tab w:val="left" w:pos="993"/>
        </w:tabs>
        <w:ind w:left="0" w:firstLine="709"/>
        <w:textAlignment w:val="baseline"/>
        <w:rPr>
          <w:color w:val="000000"/>
          <w:sz w:val="28"/>
          <w:szCs w:val="28"/>
        </w:rPr>
      </w:pPr>
      <w:r w:rsidRPr="001F2AD4">
        <w:rPr>
          <w:color w:val="000000"/>
          <w:sz w:val="28"/>
          <w:szCs w:val="28"/>
        </w:rPr>
        <w:t>Тип окна.</w:t>
      </w:r>
    </w:p>
    <w:p w14:paraId="7A1FDC4B" w14:textId="77777777" w:rsidR="001F2AD4" w:rsidRPr="001F2AD4" w:rsidRDefault="001F2AD4" w:rsidP="00845778">
      <w:pPr>
        <w:shd w:val="clear" w:color="auto" w:fill="FFFFFF"/>
        <w:ind w:firstLine="709"/>
        <w:textAlignment w:val="baseline"/>
        <w:rPr>
          <w:color w:val="000000"/>
          <w:sz w:val="28"/>
          <w:szCs w:val="28"/>
        </w:rPr>
      </w:pPr>
      <w:r w:rsidRPr="001F2AD4">
        <w:rPr>
          <w:color w:val="000000"/>
          <w:sz w:val="28"/>
          <w:szCs w:val="28"/>
        </w:rPr>
        <w:t xml:space="preserve">Код одинаковый и для клиента, и для монтажника. </w:t>
      </w:r>
    </w:p>
    <w:p w14:paraId="335334C4" w14:textId="77777777" w:rsidR="001F2AD4" w:rsidRPr="001F2AD4" w:rsidRDefault="001F2AD4" w:rsidP="001F2AD4">
      <w:pPr>
        <w:jc w:val="both"/>
        <w:rPr>
          <w:rFonts w:eastAsiaTheme="minorHAnsi"/>
          <w:sz w:val="28"/>
          <w:szCs w:val="28"/>
          <w:lang w:eastAsia="en-US"/>
        </w:rPr>
      </w:pPr>
    </w:p>
    <w:p w14:paraId="1A1BFF13" w14:textId="77777777" w:rsidR="001F2AD4" w:rsidRPr="001F2AD4" w:rsidRDefault="001F2AD4" w:rsidP="00240697">
      <w:pPr>
        <w:numPr>
          <w:ilvl w:val="1"/>
          <w:numId w:val="14"/>
        </w:numPr>
        <w:spacing w:after="200" w:line="276" w:lineRule="auto"/>
        <w:ind w:left="0" w:firstLine="0"/>
        <w:contextualSpacing/>
        <w:jc w:val="both"/>
        <w:rPr>
          <w:rFonts w:eastAsia="Calibri"/>
          <w:b/>
          <w:sz w:val="28"/>
          <w:szCs w:val="28"/>
          <w:lang w:eastAsia="en-US"/>
        </w:rPr>
      </w:pPr>
      <w:r w:rsidRPr="001F2AD4">
        <w:rPr>
          <w:rFonts w:eastAsia="Calibri"/>
          <w:b/>
          <w:sz w:val="28"/>
          <w:szCs w:val="28"/>
          <w:lang w:eastAsia="en-US"/>
        </w:rPr>
        <w:t>Тесты и обучающие задачи (кейсы), иные практико-ориентированные формы заданий</w:t>
      </w:r>
    </w:p>
    <w:p w14:paraId="3F153466" w14:textId="77777777" w:rsidR="001F2AD4" w:rsidRPr="001F2AD4" w:rsidRDefault="001F2AD4" w:rsidP="00845778">
      <w:pPr>
        <w:ind w:firstLine="709"/>
        <w:jc w:val="both"/>
        <w:rPr>
          <w:color w:val="000000"/>
          <w:sz w:val="28"/>
          <w:szCs w:val="28"/>
        </w:rPr>
      </w:pPr>
      <w:r w:rsidRPr="001F2AD4">
        <w:rPr>
          <w:color w:val="000000"/>
          <w:sz w:val="28"/>
          <w:szCs w:val="28"/>
        </w:rPr>
        <w:lastRenderedPageBreak/>
        <w:t xml:space="preserve">Задание 1. Дано выражение: (10х + 3 x cos )/ (у2 – ух) </w:t>
      </w:r>
    </w:p>
    <w:p w14:paraId="2B88053F" w14:textId="77777777" w:rsidR="001F2AD4" w:rsidRPr="001F2AD4" w:rsidRDefault="001F2AD4" w:rsidP="00845778">
      <w:pPr>
        <w:ind w:firstLine="709"/>
        <w:jc w:val="both"/>
        <w:rPr>
          <w:color w:val="000000"/>
          <w:sz w:val="28"/>
          <w:szCs w:val="28"/>
        </w:rPr>
      </w:pPr>
      <w:r w:rsidRPr="001F2AD4">
        <w:rPr>
          <w:color w:val="000000"/>
          <w:sz w:val="28"/>
          <w:szCs w:val="28"/>
        </w:rPr>
        <w:t>1) Напишите программу расчета значения выражения  при х = 0, 274, у = 34; 2) 2) Выведите целую часть результата вычисления</w:t>
      </w:r>
    </w:p>
    <w:p w14:paraId="1C3E13B6" w14:textId="77777777" w:rsidR="001F2AD4" w:rsidRPr="001F2AD4" w:rsidRDefault="001F2AD4" w:rsidP="00845778">
      <w:pPr>
        <w:ind w:firstLine="709"/>
        <w:jc w:val="both"/>
        <w:rPr>
          <w:color w:val="000000"/>
          <w:sz w:val="28"/>
          <w:szCs w:val="28"/>
        </w:rPr>
      </w:pPr>
      <w:r w:rsidRPr="001F2AD4">
        <w:rPr>
          <w:color w:val="000000"/>
          <w:sz w:val="28"/>
          <w:szCs w:val="28"/>
        </w:rPr>
        <w:t>Задание 2. Даны три числа. Найдите и выведите наибольшее среди них (max) и наименьшее (min)</w:t>
      </w:r>
    </w:p>
    <w:p w14:paraId="1486EE15" w14:textId="77777777" w:rsidR="001F2AD4" w:rsidRPr="001F2AD4" w:rsidRDefault="001F2AD4" w:rsidP="00845778">
      <w:pPr>
        <w:ind w:firstLine="709"/>
        <w:jc w:val="both"/>
        <w:rPr>
          <w:color w:val="000000"/>
          <w:sz w:val="28"/>
          <w:szCs w:val="28"/>
        </w:rPr>
      </w:pPr>
      <w:r w:rsidRPr="001F2AD4">
        <w:rPr>
          <w:color w:val="000000"/>
          <w:sz w:val="28"/>
          <w:szCs w:val="28"/>
        </w:rPr>
        <w:t>Задание 3. Разработайте программу для отгадывания загадок. Пользователю предлагается вопрос и варианты ответов, после чего он вводит один из них. В результате укажите количество правильных и неправильных ответов.</w:t>
      </w:r>
    </w:p>
    <w:p w14:paraId="1768619D" w14:textId="77777777" w:rsidR="001F2AD4" w:rsidRPr="001F2AD4" w:rsidRDefault="001F2AD4" w:rsidP="00845778">
      <w:pPr>
        <w:ind w:firstLine="709"/>
        <w:jc w:val="both"/>
        <w:rPr>
          <w:color w:val="000000"/>
          <w:sz w:val="28"/>
          <w:szCs w:val="28"/>
        </w:rPr>
      </w:pPr>
      <w:r w:rsidRPr="001F2AD4">
        <w:rPr>
          <w:color w:val="000000"/>
          <w:sz w:val="28"/>
          <w:szCs w:val="28"/>
        </w:rPr>
        <w:t>1. Тело деревянное, одежда рваная, не ест, не пьет, огород стережет.</w:t>
      </w:r>
    </w:p>
    <w:p w14:paraId="1A75908A"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A. Пиноккио.</w:t>
      </w:r>
    </w:p>
    <w:p w14:paraId="2B36C312"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Б. Огородник.</w:t>
      </w:r>
    </w:p>
    <w:p w14:paraId="6EE64135"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B. Пугало.</w:t>
      </w:r>
    </w:p>
    <w:p w14:paraId="12608CE3"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2. В морях и реках обитает, но часто по небу летает, а как наскучит ей летать, на землю падает опять.</w:t>
      </w:r>
    </w:p>
    <w:p w14:paraId="1D09930B"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А. Пеликан.</w:t>
      </w:r>
    </w:p>
    <w:p w14:paraId="135AD7C7"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Б. Вода.</w:t>
      </w:r>
    </w:p>
    <w:p w14:paraId="1F14AB69"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В. Самолет-амфибия.</w:t>
      </w:r>
    </w:p>
    <w:p w14:paraId="7700A4DF"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3. Пришла без красок и без кисти и перекрасила все листья.</w:t>
      </w:r>
    </w:p>
    <w:p w14:paraId="6EC1F505"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A. Девочка, занимающаяся граффити.</w:t>
      </w:r>
    </w:p>
    <w:p w14:paraId="21E1C451"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Б. Осень.</w:t>
      </w:r>
    </w:p>
    <w:p w14:paraId="6D3528DF"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B. Коза.</w:t>
      </w:r>
    </w:p>
    <w:p w14:paraId="2B6DDDDC"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4. Он пыхтит, как паровоз, важно кверху держит нос, пошумит, остепенится, пригласит чайку напиться.</w:t>
      </w:r>
    </w:p>
    <w:p w14:paraId="30E51BA9"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A. Шеф.</w:t>
      </w:r>
    </w:p>
    <w:p w14:paraId="6062FAF5"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Б. Сосед-пенсионер.</w:t>
      </w:r>
    </w:p>
    <w:p w14:paraId="50427DAB"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B. Чайник.</w:t>
      </w:r>
    </w:p>
    <w:p w14:paraId="21DBDBD8"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5. Под водой живет народ, ходит задом наперед.</w:t>
      </w:r>
    </w:p>
    <w:p w14:paraId="0A8DB554"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A. Дайверы.</w:t>
      </w:r>
    </w:p>
    <w:p w14:paraId="79721268"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Б. Водяной и его слуги.</w:t>
      </w:r>
    </w:p>
    <w:p w14:paraId="28391725" w14:textId="77777777" w:rsidR="001F2AD4" w:rsidRPr="001F2AD4" w:rsidRDefault="001F2AD4" w:rsidP="00845778">
      <w:pPr>
        <w:shd w:val="clear" w:color="auto" w:fill="FFFFFF"/>
        <w:ind w:firstLine="709"/>
        <w:jc w:val="both"/>
        <w:rPr>
          <w:color w:val="000000"/>
          <w:sz w:val="28"/>
          <w:szCs w:val="28"/>
        </w:rPr>
      </w:pPr>
      <w:r w:rsidRPr="001F2AD4">
        <w:rPr>
          <w:color w:val="000000"/>
          <w:sz w:val="28"/>
          <w:szCs w:val="28"/>
        </w:rPr>
        <w:t>B. Раки.</w:t>
      </w:r>
    </w:p>
    <w:p w14:paraId="3139A78E" w14:textId="77777777" w:rsidR="001F2AD4" w:rsidRPr="001F2AD4" w:rsidRDefault="001F2AD4" w:rsidP="00845778">
      <w:pPr>
        <w:ind w:firstLine="709"/>
        <w:jc w:val="both"/>
        <w:rPr>
          <w:color w:val="000000"/>
          <w:sz w:val="28"/>
          <w:szCs w:val="28"/>
        </w:rPr>
      </w:pPr>
      <w:r w:rsidRPr="001F2AD4">
        <w:rPr>
          <w:color w:val="000000"/>
          <w:sz w:val="28"/>
          <w:szCs w:val="28"/>
        </w:rPr>
        <w:t>Задание 4. Даны два вещественных числа n, m (причем заранее неизвестно, какое из них больше). Вывести все целые числа между ними и их произведение.</w:t>
      </w:r>
    </w:p>
    <w:p w14:paraId="0BDDC682" w14:textId="77777777" w:rsidR="001F2AD4" w:rsidRPr="001F2AD4" w:rsidRDefault="001F2AD4" w:rsidP="00845778">
      <w:pPr>
        <w:ind w:firstLine="709"/>
        <w:jc w:val="both"/>
        <w:rPr>
          <w:color w:val="000000"/>
          <w:sz w:val="28"/>
          <w:szCs w:val="28"/>
        </w:rPr>
      </w:pPr>
      <w:r w:rsidRPr="001F2AD4">
        <w:rPr>
          <w:color w:val="000000"/>
          <w:sz w:val="28"/>
          <w:szCs w:val="28"/>
        </w:rPr>
        <w:t>Задание 5. Напишите функцию statistics(arr), которая принимает список целых чисел и печатает несколько так называемых статистик этого списка: число элементов, среднее значение, минимальный и максимальный элемент в списке. Считаем, что список – не является пустым.</w:t>
      </w:r>
    </w:p>
    <w:p w14:paraId="56152D7C"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6. Написать программу сортировки списка по алгоритму «Сортировка выбором». Алгоритм «Сортировка выбором» – является одним из самых простых алгоритмов сортировки массива. Смысл в том, чтобы идти по массиву и каждый раз искать минимальный элемент массива, обменивая его с начальным элементом неотсортированной части массива. На небольших массивах может оказаться даже эффективнее, чем более сложные алгоритмы сортировки, но в любом случае проигрывает на больших массивах. Число обменов элементов по сравнению с "пузырьковым" алгоритмом N/2, где N - </w:t>
      </w:r>
      <w:r w:rsidRPr="001F2AD4">
        <w:rPr>
          <w:color w:val="000000"/>
          <w:sz w:val="28"/>
          <w:szCs w:val="28"/>
        </w:rPr>
        <w:lastRenderedPageBreak/>
        <w:t xml:space="preserve">число элементов массива. Алгоритм: 1. Находим минимальный элемент в массиве. 2. Меняем местами минимальный и первый элемент местами. 3. Опять ищем минимальный элемент в неотсортированной части массива 4. Меняем местами уже второй элемент массива и минимальный найденный, потому как первый элемент массива является отсортированной частью. 5. Ищем минимальные значения и меняем местами элементы, пока массив не будет отсортирован до конца. </w:t>
      </w:r>
    </w:p>
    <w:p w14:paraId="057EDA19"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7. Выполнить частотный анализ текста – выяснить, какой символ чаще всего встречается в данном тексте. Если таких символов несколько, вывести первый по алфавиту.  </w:t>
      </w:r>
    </w:p>
    <w:p w14:paraId="6E81A1B5"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8.  Напишите программу, которая будет определять правильность хода в игре «Города». Игрок последовательно вводит названия городов так, чтобы первая буква каждого нового слова совпадала с последней буквой предыдущего. Программа считывает подряд две строки (два названия городов), после чего выводит «ВЕРНО», если последний символ первой строки совпадает с первым символом второй, и «НЕВЕРНО» в противном случае. После чего выдается сообщение о необходимости ввести название другого города. Остановкой программы служит введенное слово «Стоп». </w:t>
      </w:r>
    </w:p>
    <w:p w14:paraId="7E259888"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9. Составьте словарь для специалиста отдела кадров. Каждая строчка состоит из трёх частей, разделённых пробелом – фамилии сотрудника, дня и месяца его рождения. Фамилия – это строка из русских букв, день – число от 1 до 31, а месяц – строка из набора «январь», «февраль», «март», «апрель», «май», «июнь», «июль», «август», «сентябрь», «октябрь», «ноябрь», «декабрь». По известному списку всех дней рождения научитесь определять, у кого день рождения в заданном месяце. </w:t>
      </w:r>
    </w:p>
    <w:p w14:paraId="173AEEA6" w14:textId="4CDAD431" w:rsidR="00845778" w:rsidRDefault="001F2AD4" w:rsidP="00845778">
      <w:pPr>
        <w:ind w:firstLine="709"/>
        <w:jc w:val="both"/>
        <w:rPr>
          <w:color w:val="000000"/>
          <w:sz w:val="28"/>
          <w:szCs w:val="28"/>
        </w:rPr>
      </w:pPr>
      <w:r w:rsidRPr="001F2AD4">
        <w:rPr>
          <w:color w:val="000000"/>
          <w:sz w:val="28"/>
          <w:szCs w:val="28"/>
        </w:rPr>
        <w:t>Задание 10. Разработайте программу словаря, хранящего информацию о графике работы сотрудников в некотором месяце, при условии, что сотрудник работает «сутки через двое». Обеспечьте возможность получения информации о графике каждого сотрудника по вызову его фамилии.</w:t>
      </w:r>
    </w:p>
    <w:p w14:paraId="020B44DB" w14:textId="77777777" w:rsidR="00845778" w:rsidRPr="001F2AD4" w:rsidDel="001561A1" w:rsidRDefault="00845778" w:rsidP="00845778">
      <w:pPr>
        <w:ind w:firstLine="709"/>
        <w:jc w:val="both"/>
        <w:rPr>
          <w:del w:id="1" w:author="Татьяна В. Торопова" w:date="2020-04-24T19:06:00Z"/>
          <w:color w:val="000000"/>
          <w:sz w:val="28"/>
          <w:szCs w:val="28"/>
        </w:rPr>
      </w:pPr>
    </w:p>
    <w:p w14:paraId="1FCE42C4" w14:textId="38DCD0C4" w:rsidR="001F2AD4" w:rsidRPr="001F2AD4" w:rsidRDefault="001F2AD4" w:rsidP="00845778">
      <w:pPr>
        <w:ind w:firstLine="709"/>
        <w:jc w:val="both"/>
        <w:rPr>
          <w:color w:val="000000"/>
          <w:sz w:val="28"/>
          <w:szCs w:val="28"/>
        </w:rPr>
      </w:pPr>
      <w:r w:rsidRPr="001F2AD4">
        <w:rPr>
          <w:color w:val="000000"/>
          <w:sz w:val="28"/>
          <w:szCs w:val="28"/>
        </w:rPr>
        <w:t>Задание 11. Разработать программу-диалог с пользователем с включением следующих обращений и вопросов: – Как Вас зовут? – &lt;ввод имени &gt; – Добрый день,  &lt; введенное имя&gt; – Укажите город или населенный пункт вашего проживания. – &lt;ввод названия населенного пункта &gt; – О, &lt; введенное название населенного пункта&gt; – это очень красивое место! – Какую программу для обучения с помощью ПЦС Вы выбрали? – &lt;ввод названия программы обучения &gt; – &lt; введенное имя&gt;, желаем Вам успешного обучения по программе&lt;введенное название программы обучения &gt;</w:t>
      </w:r>
    </w:p>
    <w:p w14:paraId="46E4184B" w14:textId="77777777" w:rsidR="001F2AD4" w:rsidRPr="001F2AD4" w:rsidRDefault="001F2AD4" w:rsidP="00845778">
      <w:pPr>
        <w:ind w:firstLine="709"/>
        <w:jc w:val="both"/>
        <w:rPr>
          <w:color w:val="000000"/>
          <w:sz w:val="28"/>
          <w:szCs w:val="28"/>
        </w:rPr>
      </w:pPr>
      <w:r w:rsidRPr="001F2AD4">
        <w:rPr>
          <w:color w:val="000000"/>
          <w:sz w:val="28"/>
          <w:szCs w:val="28"/>
        </w:rPr>
        <w:t>Задание 12. По трем заданным сторонам определить, существует ли такой треугольник (использовать неравенство треугольника «Каждая сторона треугольника меньше суммы двух других»)</w:t>
      </w:r>
    </w:p>
    <w:p w14:paraId="3784CCD7" w14:textId="5CAAD1D2" w:rsidR="001F2AD4" w:rsidRPr="001F2AD4" w:rsidRDefault="001F2AD4" w:rsidP="00845778">
      <w:pPr>
        <w:ind w:firstLine="709"/>
        <w:jc w:val="both"/>
        <w:rPr>
          <w:color w:val="000000"/>
          <w:sz w:val="28"/>
          <w:szCs w:val="28"/>
        </w:rPr>
      </w:pPr>
      <w:r w:rsidRPr="001F2AD4">
        <w:rPr>
          <w:color w:val="000000"/>
          <w:sz w:val="28"/>
          <w:szCs w:val="28"/>
        </w:rPr>
        <w:t>Задание 13. По данному натуральному числу</w:t>
      </w:r>
      <w:r w:rsidR="00845778">
        <w:rPr>
          <w:color w:val="000000"/>
          <w:sz w:val="28"/>
          <w:szCs w:val="28"/>
        </w:rPr>
        <w:t xml:space="preserve"> </w:t>
      </w:r>
      <w:r w:rsidRPr="001F2AD4">
        <w:rPr>
          <w:color w:val="000000"/>
          <w:sz w:val="28"/>
          <w:szCs w:val="28"/>
        </w:rPr>
        <w:t>n</w:t>
      </w:r>
      <w:r w:rsidR="00845778">
        <w:rPr>
          <w:color w:val="000000"/>
          <w:sz w:val="28"/>
          <w:szCs w:val="28"/>
        </w:rPr>
        <w:t xml:space="preserve"> </w:t>
      </w:r>
      <w:r w:rsidRPr="001F2AD4">
        <w:rPr>
          <w:color w:val="000000"/>
          <w:sz w:val="28"/>
          <w:szCs w:val="28"/>
        </w:rPr>
        <w:t>вычислите</w:t>
      </w:r>
      <w:r w:rsidR="00845778">
        <w:rPr>
          <w:color w:val="000000"/>
          <w:sz w:val="28"/>
          <w:szCs w:val="28"/>
        </w:rPr>
        <w:t xml:space="preserve"> </w:t>
      </w:r>
      <w:r w:rsidRPr="001F2AD4">
        <w:rPr>
          <w:color w:val="000000"/>
          <w:sz w:val="28"/>
          <w:szCs w:val="28"/>
        </w:rPr>
        <w:t>сумм</w:t>
      </w:r>
      <w:r w:rsidR="00845778">
        <w:rPr>
          <w:color w:val="000000"/>
          <w:sz w:val="28"/>
          <w:szCs w:val="28"/>
        </w:rPr>
        <w:t xml:space="preserve">у </w:t>
      </w:r>
      <w:r w:rsidRPr="001F2AD4">
        <w:rPr>
          <w:color w:val="000000"/>
          <w:sz w:val="28"/>
          <w:szCs w:val="28"/>
        </w:rPr>
        <w:t>факториалов 1!+2!+3!+...+n! (n! = 1∙2∙3∙..∙n). В решении этой задачи можно использовать только один цикл.</w:t>
      </w:r>
    </w:p>
    <w:p w14:paraId="7CB3148A"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14.  Вводится последовательность m целых чисел. Есть предположение, что эти числа все равны. Написать программу, позволяющую </w:t>
      </w:r>
      <w:r w:rsidRPr="001F2AD4">
        <w:rPr>
          <w:color w:val="000000"/>
          <w:sz w:val="28"/>
          <w:szCs w:val="28"/>
        </w:rPr>
        <w:lastRenderedPageBreak/>
        <w:t>его проверить. В результате выдать «Все числа равны», если это так, или «Не все числа равны». При условии, что не все числа равны, определить и вывести n – количество равных.</w:t>
      </w:r>
    </w:p>
    <w:p w14:paraId="7D27FA6D" w14:textId="77777777" w:rsidR="001F2AD4" w:rsidRPr="001F2AD4" w:rsidRDefault="001F2AD4" w:rsidP="00845778">
      <w:pPr>
        <w:ind w:firstLine="709"/>
        <w:jc w:val="both"/>
        <w:rPr>
          <w:color w:val="000000"/>
          <w:sz w:val="28"/>
          <w:szCs w:val="28"/>
        </w:rPr>
      </w:pPr>
      <w:r w:rsidRPr="001F2AD4">
        <w:rPr>
          <w:color w:val="000000"/>
          <w:sz w:val="28"/>
          <w:szCs w:val="28"/>
        </w:rPr>
        <w:t>Задание 15.  Даны два множества чисел.  1) Найдите все различные числа в этих множествах. 2) Найдите все числа, которые входят как в первое, так и во второе множества и выведите их в порядке возрастания.</w:t>
      </w:r>
    </w:p>
    <w:p w14:paraId="01BF1107" w14:textId="77777777" w:rsidR="001F2AD4" w:rsidRPr="001F2AD4" w:rsidRDefault="001F2AD4" w:rsidP="00845778">
      <w:pPr>
        <w:ind w:firstLine="709"/>
        <w:jc w:val="both"/>
        <w:rPr>
          <w:color w:val="000000"/>
          <w:sz w:val="28"/>
          <w:szCs w:val="28"/>
        </w:rPr>
      </w:pPr>
      <w:r w:rsidRPr="001F2AD4">
        <w:rPr>
          <w:color w:val="000000"/>
          <w:sz w:val="28"/>
          <w:szCs w:val="28"/>
        </w:rPr>
        <w:t>Задание 16. Написать функцию, которая вычисляет среднее арифметическое функции. В случае пустого списка напечатать ноль.</w:t>
      </w:r>
    </w:p>
    <w:p w14:paraId="19FCDC8A" w14:textId="77777777" w:rsidR="001F2AD4" w:rsidRPr="001F2AD4" w:rsidRDefault="001F2AD4" w:rsidP="00845778">
      <w:pPr>
        <w:ind w:firstLine="709"/>
        <w:jc w:val="both"/>
        <w:rPr>
          <w:color w:val="000000"/>
          <w:sz w:val="28"/>
          <w:szCs w:val="28"/>
        </w:rPr>
      </w:pPr>
      <w:r w:rsidRPr="001F2AD4">
        <w:rPr>
          <w:color w:val="000000"/>
          <w:sz w:val="28"/>
          <w:szCs w:val="28"/>
        </w:rPr>
        <w:t>Задание 17. Посчитайте сумму квадратов всех четных двузначных чисел. При решении задачи используйте комбинацию функций filter, map, sum.</w:t>
      </w:r>
    </w:p>
    <w:p w14:paraId="14A546F2"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18. Найти среднее арифметическое и медиану в последовательности чисел. </w:t>
      </w:r>
    </w:p>
    <w:p w14:paraId="239F6DDC" w14:textId="20404DAB" w:rsidR="001F2AD4" w:rsidRPr="001F2AD4" w:rsidRDefault="001F2AD4" w:rsidP="00845778">
      <w:pPr>
        <w:ind w:firstLine="709"/>
        <w:jc w:val="both"/>
        <w:rPr>
          <w:color w:val="000000"/>
          <w:sz w:val="28"/>
          <w:szCs w:val="28"/>
        </w:rPr>
      </w:pPr>
      <w:r w:rsidRPr="001F2AD4">
        <w:rPr>
          <w:color w:val="000000"/>
          <w:sz w:val="28"/>
          <w:szCs w:val="28"/>
        </w:rPr>
        <w:t>Задание 19. Дан список чисел. Выведите значение наибольшего элемента в списке, а затем индекс этого элемента в списке. Если наибольших элементов несколько, выведите индекс первого из них.</w:t>
      </w:r>
    </w:p>
    <w:p w14:paraId="36465063"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20. Дана строка из слов, разделенных пробелами. Переставить слова в обратном порядке и вывести результат – новую строку. </w:t>
      </w:r>
    </w:p>
    <w:p w14:paraId="4286BA09"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21. Вводится одно слово. Определить, является ли оно палиндромом (читается одинаково слева направо, и наоборот). В ответе выдать «Да» или «Нет». </w:t>
      </w:r>
    </w:p>
    <w:p w14:paraId="459BBD77"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22. Дана тетрадь </w:t>
      </w:r>
      <w:hyperlink r:id="rId18" w:history="1">
        <w:r w:rsidRPr="001F2AD4">
          <w:rPr>
            <w:color w:val="000000"/>
            <w:sz w:val="28"/>
            <w:szCs w:val="28"/>
          </w:rPr>
          <w:t>Регрессия.ipynb</w:t>
        </w:r>
      </w:hyperlink>
    </w:p>
    <w:p w14:paraId="02C0620A" w14:textId="77777777" w:rsidR="001F2AD4" w:rsidRPr="001F2AD4" w:rsidRDefault="001F2AD4" w:rsidP="00845778">
      <w:pPr>
        <w:ind w:firstLine="709"/>
        <w:jc w:val="both"/>
        <w:rPr>
          <w:color w:val="000000"/>
          <w:sz w:val="28"/>
          <w:szCs w:val="28"/>
        </w:rPr>
      </w:pPr>
      <w:r w:rsidRPr="001F2AD4">
        <w:rPr>
          <w:color w:val="000000"/>
          <w:sz w:val="28"/>
          <w:szCs w:val="28"/>
        </w:rPr>
        <w:t xml:space="preserve">Сравните методы классификации KNeighborsRegressor и LinearRegression для набора данных, полученного для некоторой функциональной зависимости с "шумом". Вид зависимости, диапазон изменения и число значений выберете сами. Анализ провести с использованием алгоритмов из тетради </w:t>
      </w:r>
      <w:hyperlink r:id="rId19" w:history="1">
        <w:r w:rsidRPr="001F2AD4">
          <w:rPr>
            <w:rFonts w:ascii="Calibri" w:hAnsi="Calibri"/>
            <w:color w:val="000000"/>
            <w:sz w:val="22"/>
            <w:szCs w:val="22"/>
          </w:rPr>
          <w:t>Регрессия.ipynb</w:t>
        </w:r>
      </w:hyperlink>
      <w:r w:rsidRPr="001F2AD4">
        <w:rPr>
          <w:color w:val="000000"/>
          <w:sz w:val="28"/>
          <w:szCs w:val="28"/>
        </w:rPr>
        <w:t>. Сделайте вывод о применимости методов классификации.</w:t>
      </w:r>
    </w:p>
    <w:p w14:paraId="297DCB03" w14:textId="77777777" w:rsidR="001F2AD4" w:rsidRPr="001F2AD4" w:rsidRDefault="001F2AD4" w:rsidP="00845778">
      <w:pPr>
        <w:ind w:firstLine="709"/>
        <w:jc w:val="both"/>
        <w:rPr>
          <w:color w:val="000000"/>
          <w:sz w:val="28"/>
          <w:szCs w:val="28"/>
        </w:rPr>
      </w:pPr>
      <w:r w:rsidRPr="001F2AD4">
        <w:rPr>
          <w:color w:val="000000"/>
          <w:sz w:val="28"/>
          <w:szCs w:val="28"/>
        </w:rPr>
        <w:t xml:space="preserve">Задание 23. Дана тетрадка </w:t>
      </w:r>
      <w:hyperlink r:id="rId20" w:tgtFrame="_blank" w:history="1">
        <w:r w:rsidRPr="001F2AD4">
          <w:rPr>
            <w:color w:val="000000"/>
            <w:sz w:val="28"/>
            <w:szCs w:val="28"/>
          </w:rPr>
          <w:t>Задание4.ipynb</w:t>
        </w:r>
      </w:hyperlink>
      <w:r w:rsidRPr="001F2AD4">
        <w:rPr>
          <w:color w:val="000000"/>
          <w:sz w:val="28"/>
          <w:szCs w:val="28"/>
        </w:rPr>
        <w:t>.</w:t>
      </w:r>
    </w:p>
    <w:p w14:paraId="59E20077" w14:textId="77777777" w:rsidR="001F2AD4" w:rsidRPr="001F2AD4" w:rsidRDefault="001F2AD4" w:rsidP="00845778">
      <w:pPr>
        <w:ind w:firstLine="709"/>
        <w:jc w:val="both"/>
        <w:rPr>
          <w:color w:val="000000"/>
          <w:sz w:val="28"/>
          <w:szCs w:val="28"/>
        </w:rPr>
      </w:pPr>
      <w:r w:rsidRPr="001F2AD4">
        <w:rPr>
          <w:color w:val="000000"/>
          <w:sz w:val="28"/>
          <w:szCs w:val="28"/>
        </w:rPr>
        <w:t xml:space="preserve">Проведите кластеризацию набора данных «кучки» воспользовавшись алгоритмами из тетради </w:t>
      </w:r>
      <w:hyperlink r:id="rId21" w:tgtFrame="_blank" w:history="1">
        <w:r w:rsidRPr="001F2AD4">
          <w:rPr>
            <w:color w:val="000000"/>
            <w:sz w:val="28"/>
            <w:szCs w:val="28"/>
          </w:rPr>
          <w:t>Задание4.ipynb</w:t>
        </w:r>
      </w:hyperlink>
      <w:r w:rsidRPr="001F2AD4">
        <w:rPr>
          <w:color w:val="000000"/>
          <w:sz w:val="28"/>
          <w:szCs w:val="28"/>
        </w:rPr>
        <w:t>. Следующие параметры «кучки» задайте самостоятельно: число элементов, число кластеров и число центров. Анализ проведите для различных значений параметров «кучки». Сделайте вывод об оптимальном числе кластеров для различных параметров «кучки».</w:t>
      </w:r>
    </w:p>
    <w:p w14:paraId="4E38C5EC" w14:textId="77777777" w:rsidR="001F2AD4" w:rsidRPr="001F2AD4" w:rsidRDefault="001F2AD4" w:rsidP="001F2AD4">
      <w:pPr>
        <w:jc w:val="both"/>
        <w:rPr>
          <w:rFonts w:eastAsiaTheme="minorHAnsi"/>
          <w:sz w:val="28"/>
          <w:szCs w:val="28"/>
          <w:lang w:eastAsia="en-US"/>
        </w:rPr>
      </w:pPr>
    </w:p>
    <w:p w14:paraId="730DCFC4" w14:textId="77777777" w:rsidR="001F2AD4" w:rsidRPr="001F2AD4" w:rsidRDefault="001F2AD4" w:rsidP="00240697">
      <w:pPr>
        <w:numPr>
          <w:ilvl w:val="1"/>
          <w:numId w:val="14"/>
        </w:numPr>
        <w:spacing w:after="200" w:line="276" w:lineRule="auto"/>
        <w:contextualSpacing/>
        <w:jc w:val="both"/>
        <w:rPr>
          <w:rFonts w:eastAsia="Calibri"/>
          <w:b/>
          <w:sz w:val="28"/>
          <w:szCs w:val="28"/>
          <w:lang w:eastAsia="en-US"/>
        </w:rPr>
      </w:pPr>
      <w:r w:rsidRPr="001F2AD4">
        <w:rPr>
          <w:rFonts w:eastAsia="Calibri"/>
          <w:b/>
          <w:sz w:val="28"/>
          <w:szCs w:val="28"/>
          <w:lang w:eastAsia="en-US"/>
        </w:rPr>
        <w:t>Описание процедуры оценивания результатов обучения</w:t>
      </w:r>
    </w:p>
    <w:p w14:paraId="73E874A8" w14:textId="77777777" w:rsidR="001F2AD4" w:rsidRPr="001F2AD4" w:rsidRDefault="001F2AD4" w:rsidP="001F2AD4">
      <w:pPr>
        <w:ind w:firstLine="709"/>
        <w:jc w:val="both"/>
        <w:rPr>
          <w:color w:val="000000"/>
          <w:sz w:val="28"/>
          <w:szCs w:val="28"/>
        </w:rPr>
      </w:pPr>
      <w:r w:rsidRPr="001F2AD4">
        <w:rPr>
          <w:color w:val="000000"/>
          <w:sz w:val="28"/>
          <w:szCs w:val="28"/>
        </w:rPr>
        <w:t>Измерительное испытание в начале обучения и итоговая аттестация проводятся в форме теста. Промежуточная аттестация по модулям осуществляется в результате оценки выполнения практико-ориентированных заданий.</w:t>
      </w:r>
    </w:p>
    <w:p w14:paraId="37D044F2" w14:textId="77777777" w:rsidR="001F2AD4" w:rsidRPr="001F2AD4" w:rsidRDefault="001F2AD4" w:rsidP="001F2AD4">
      <w:pPr>
        <w:ind w:firstLine="709"/>
        <w:jc w:val="both"/>
        <w:rPr>
          <w:color w:val="000000"/>
          <w:sz w:val="28"/>
          <w:szCs w:val="28"/>
        </w:rPr>
      </w:pPr>
      <w:r w:rsidRPr="001F2AD4">
        <w:rPr>
          <w:color w:val="000000"/>
          <w:sz w:val="28"/>
          <w:szCs w:val="28"/>
        </w:rPr>
        <w:t xml:space="preserve">При подготовке к выполнению тестовых заданий обучающиеся используют весь учебный материал курса, источники основной и дополнительной литературы, ресурсы Интернет. Тестовые задания рассчитаны на самостоятельную работу без использования вспомогательных материалов. Для выполнения следует внимательно прочитать поставленный вопрос. После ознакомления с вопросом следует приступать к прочтению предлагаемых вариантов ответа. Необходимо прочитать все варианты и в качестве ответа </w:t>
      </w:r>
      <w:r w:rsidRPr="001F2AD4">
        <w:rPr>
          <w:color w:val="000000"/>
          <w:sz w:val="28"/>
          <w:szCs w:val="28"/>
        </w:rPr>
        <w:lastRenderedPageBreak/>
        <w:t xml:space="preserve">следует выбрать один или несколько соответствующих правильному ответу.  На выполнение тестов отводится не более 2 академических часов. Тестирование проводится в электронной форме, средствами LMS на платформе Moodle. </w:t>
      </w:r>
    </w:p>
    <w:p w14:paraId="4BF1D1C1" w14:textId="77777777" w:rsidR="001F2AD4" w:rsidRPr="001F2AD4" w:rsidRDefault="001F2AD4" w:rsidP="001F2AD4">
      <w:pPr>
        <w:ind w:firstLine="709"/>
        <w:jc w:val="both"/>
        <w:rPr>
          <w:color w:val="000000"/>
          <w:sz w:val="28"/>
          <w:szCs w:val="28"/>
        </w:rPr>
      </w:pPr>
      <w:r w:rsidRPr="001F2AD4">
        <w:rPr>
          <w:color w:val="000000"/>
          <w:sz w:val="28"/>
          <w:szCs w:val="28"/>
        </w:rPr>
        <w:t>Оценка выполнения практико-ориентированных заданий осуществляется преподавателем на основе отчета о выполнении задания обучающимся и разработанного программного кода.</w:t>
      </w:r>
    </w:p>
    <w:p w14:paraId="1708AACA" w14:textId="77777777" w:rsidR="001F2AD4" w:rsidRPr="001F2AD4" w:rsidRDefault="001F2AD4" w:rsidP="001F2AD4">
      <w:pPr>
        <w:autoSpaceDE w:val="0"/>
        <w:autoSpaceDN w:val="0"/>
        <w:adjustRightInd w:val="0"/>
        <w:ind w:firstLine="709"/>
        <w:jc w:val="both"/>
        <w:rPr>
          <w:sz w:val="28"/>
          <w:szCs w:val="28"/>
        </w:rPr>
      </w:pPr>
    </w:p>
    <w:p w14:paraId="2BD81C5F" w14:textId="6342A06E" w:rsidR="001F2AD4" w:rsidRPr="00845778" w:rsidRDefault="001F2AD4" w:rsidP="00240697">
      <w:pPr>
        <w:numPr>
          <w:ilvl w:val="0"/>
          <w:numId w:val="14"/>
        </w:numPr>
        <w:tabs>
          <w:tab w:val="left" w:pos="993"/>
          <w:tab w:val="left" w:pos="1134"/>
        </w:tabs>
        <w:autoSpaceDE w:val="0"/>
        <w:autoSpaceDN w:val="0"/>
        <w:adjustRightInd w:val="0"/>
        <w:spacing w:after="200" w:line="276" w:lineRule="auto"/>
        <w:contextualSpacing/>
        <w:jc w:val="center"/>
        <w:rPr>
          <w:rFonts w:eastAsia="Calibri"/>
          <w:b/>
          <w:sz w:val="28"/>
          <w:szCs w:val="28"/>
          <w:lang w:eastAsia="en-US"/>
        </w:rPr>
      </w:pPr>
      <w:r w:rsidRPr="001F2AD4">
        <w:rPr>
          <w:rFonts w:eastAsia="Calibri"/>
          <w:b/>
          <w:bCs/>
          <w:sz w:val="28"/>
          <w:szCs w:val="28"/>
          <w:lang w:eastAsia="en-US"/>
        </w:rPr>
        <w:t>Организационно – педагогические условия реализации программы</w:t>
      </w:r>
    </w:p>
    <w:p w14:paraId="1CC53444" w14:textId="77777777" w:rsidR="001F2AD4" w:rsidRPr="001F2AD4" w:rsidRDefault="001F2AD4" w:rsidP="001F2AD4">
      <w:pPr>
        <w:ind w:left="720"/>
        <w:contextualSpacing/>
        <w:rPr>
          <w:b/>
          <w:sz w:val="28"/>
          <w:szCs w:val="28"/>
        </w:rPr>
      </w:pPr>
      <w:r w:rsidRPr="001F2AD4">
        <w:rPr>
          <w:rFonts w:eastAsia="Calibri"/>
          <w:b/>
          <w:bCs/>
          <w:sz w:val="28"/>
          <w:szCs w:val="28"/>
          <w:lang w:eastAsia="en-US"/>
        </w:rPr>
        <w:t>9.1.</w:t>
      </w:r>
      <w:r w:rsidRPr="001F2AD4">
        <w:rPr>
          <w:rFonts w:ascii="Calibri" w:hAnsi="Calibri"/>
          <w:b/>
          <w:sz w:val="22"/>
          <w:szCs w:val="22"/>
        </w:rPr>
        <w:t xml:space="preserve"> </w:t>
      </w:r>
      <w:r w:rsidRPr="001F2AD4">
        <w:rPr>
          <w:b/>
          <w:sz w:val="28"/>
          <w:szCs w:val="28"/>
        </w:rPr>
        <w:t>Кадровое обеспечение программы</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49"/>
        <w:gridCol w:w="2406"/>
        <w:gridCol w:w="1334"/>
        <w:gridCol w:w="2478"/>
        <w:gridCol w:w="1672"/>
      </w:tblGrid>
      <w:tr w:rsidR="001F2AD4" w:rsidRPr="00845778" w14:paraId="0C72FD3E" w14:textId="77777777" w:rsidTr="00845778">
        <w:trPr>
          <w:jc w:val="center"/>
        </w:trPr>
        <w:tc>
          <w:tcPr>
            <w:tcW w:w="540" w:type="dxa"/>
          </w:tcPr>
          <w:p w14:paraId="5472E0AE" w14:textId="77777777" w:rsidR="001F2AD4" w:rsidRPr="00845778" w:rsidRDefault="001F2AD4" w:rsidP="001F2AD4">
            <w:pPr>
              <w:contextualSpacing/>
            </w:pPr>
            <w:r w:rsidRPr="00845778">
              <w:t>№</w:t>
            </w:r>
          </w:p>
          <w:p w14:paraId="56225418" w14:textId="77777777" w:rsidR="001F2AD4" w:rsidRPr="00845778" w:rsidRDefault="001F2AD4" w:rsidP="001F2AD4">
            <w:pPr>
              <w:contextualSpacing/>
            </w:pPr>
            <w:r w:rsidRPr="00845778">
              <w:t>п/п</w:t>
            </w:r>
          </w:p>
        </w:tc>
        <w:tc>
          <w:tcPr>
            <w:tcW w:w="1449" w:type="dxa"/>
          </w:tcPr>
          <w:p w14:paraId="7E00F13C" w14:textId="77777777" w:rsidR="001F2AD4" w:rsidRPr="00845778" w:rsidRDefault="001F2AD4" w:rsidP="001F2AD4">
            <w:pPr>
              <w:contextualSpacing/>
            </w:pPr>
            <w:r w:rsidRPr="00845778">
              <w:t>Фамилия, имя, отчество (при наличии)</w:t>
            </w:r>
          </w:p>
        </w:tc>
        <w:tc>
          <w:tcPr>
            <w:tcW w:w="2406" w:type="dxa"/>
          </w:tcPr>
          <w:p w14:paraId="053386CF" w14:textId="77777777" w:rsidR="001F2AD4" w:rsidRPr="00845778" w:rsidRDefault="001F2AD4" w:rsidP="001F2AD4">
            <w:pPr>
              <w:contextualSpacing/>
            </w:pPr>
            <w:r w:rsidRPr="00845778">
              <w:t>Место основной работы и должность, ученая степень и ученое звание (при наличии)</w:t>
            </w:r>
          </w:p>
        </w:tc>
        <w:tc>
          <w:tcPr>
            <w:tcW w:w="1334" w:type="dxa"/>
          </w:tcPr>
          <w:p w14:paraId="24C757FE" w14:textId="77777777" w:rsidR="001F2AD4" w:rsidRPr="00845778" w:rsidRDefault="001F2AD4" w:rsidP="001F2AD4">
            <w:pPr>
              <w:contextualSpacing/>
            </w:pPr>
            <w:r w:rsidRPr="00845778">
              <w:t>Ссылки на веб-страницы с портфолио (при наличии)</w:t>
            </w:r>
          </w:p>
        </w:tc>
        <w:tc>
          <w:tcPr>
            <w:tcW w:w="2478" w:type="dxa"/>
          </w:tcPr>
          <w:p w14:paraId="0E8765DF" w14:textId="77777777" w:rsidR="001F2AD4" w:rsidRPr="00845778" w:rsidRDefault="001F2AD4" w:rsidP="001F2AD4">
            <w:pPr>
              <w:contextualSpacing/>
            </w:pPr>
            <w:r w:rsidRPr="00845778">
              <w:t>Фото в формате jpeg</w:t>
            </w:r>
          </w:p>
        </w:tc>
        <w:tc>
          <w:tcPr>
            <w:tcW w:w="1672" w:type="dxa"/>
          </w:tcPr>
          <w:p w14:paraId="7B5BD122" w14:textId="77777777" w:rsidR="001F2AD4" w:rsidRPr="00845778" w:rsidRDefault="001F2AD4" w:rsidP="001F2AD4">
            <w:pPr>
              <w:contextualSpacing/>
            </w:pPr>
            <w:r w:rsidRPr="00845778">
              <w:t>Отметка о полученном согласии на обработку персональных данных</w:t>
            </w:r>
          </w:p>
        </w:tc>
      </w:tr>
      <w:tr w:rsidR="001F2AD4" w:rsidRPr="00845778" w14:paraId="574D5976" w14:textId="77777777" w:rsidTr="00845778">
        <w:trPr>
          <w:jc w:val="center"/>
        </w:trPr>
        <w:tc>
          <w:tcPr>
            <w:tcW w:w="540" w:type="dxa"/>
          </w:tcPr>
          <w:p w14:paraId="3269D89D" w14:textId="77777777" w:rsidR="001F2AD4" w:rsidRPr="00845778" w:rsidRDefault="001F2AD4" w:rsidP="001F2AD4">
            <w:pPr>
              <w:contextualSpacing/>
            </w:pPr>
            <w:r w:rsidRPr="00845778">
              <w:t>1</w:t>
            </w:r>
          </w:p>
        </w:tc>
        <w:tc>
          <w:tcPr>
            <w:tcW w:w="1449" w:type="dxa"/>
          </w:tcPr>
          <w:p w14:paraId="21A7D581" w14:textId="77777777" w:rsidR="001F2AD4" w:rsidRPr="00845778" w:rsidRDefault="001F2AD4" w:rsidP="001F2AD4">
            <w:pPr>
              <w:contextualSpacing/>
            </w:pPr>
            <w:r w:rsidRPr="00845778">
              <w:t>Витченко Ольга Викторовна</w:t>
            </w:r>
          </w:p>
        </w:tc>
        <w:tc>
          <w:tcPr>
            <w:tcW w:w="2406" w:type="dxa"/>
          </w:tcPr>
          <w:p w14:paraId="3EB680DE" w14:textId="77777777" w:rsidR="001F2AD4" w:rsidRPr="00845778" w:rsidRDefault="001F2AD4" w:rsidP="001F2AD4">
            <w:pPr>
              <w:contextualSpacing/>
            </w:pPr>
            <w:r w:rsidRPr="00845778">
              <w:t>Кандидат педагогических наук, доцент кафедры «Медиатехнологии» ДГТУ</w:t>
            </w:r>
          </w:p>
        </w:tc>
        <w:tc>
          <w:tcPr>
            <w:tcW w:w="1334" w:type="dxa"/>
          </w:tcPr>
          <w:p w14:paraId="7A7A97AA" w14:textId="77777777" w:rsidR="001F2AD4" w:rsidRPr="00845778" w:rsidRDefault="001F2AD4" w:rsidP="001F2AD4">
            <w:pPr>
              <w:contextualSpacing/>
            </w:pPr>
            <w:r w:rsidRPr="00845778">
              <w:t>-</w:t>
            </w:r>
          </w:p>
        </w:tc>
        <w:tc>
          <w:tcPr>
            <w:tcW w:w="2478" w:type="dxa"/>
          </w:tcPr>
          <w:p w14:paraId="4C195EDA" w14:textId="77777777" w:rsidR="001F2AD4" w:rsidRPr="00845778" w:rsidRDefault="001F2AD4" w:rsidP="001F2AD4">
            <w:pPr>
              <w:contextualSpacing/>
            </w:pPr>
            <w:r w:rsidRPr="00845778">
              <w:rPr>
                <w:noProof/>
              </w:rPr>
              <w:drawing>
                <wp:inline distT="0" distB="0" distL="0" distR="0" wp14:anchorId="67B4E632" wp14:editId="21F00A7F">
                  <wp:extent cx="1386840" cy="1386840"/>
                  <wp:effectExtent l="19050" t="0" r="3810" b="0"/>
                  <wp:docPr id="1" name="Рисунок 1" descr="Vitchen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chenko"/>
                          <pic:cNvPicPr>
                            <a:picLocks noChangeAspect="1" noChangeArrowheads="1"/>
                          </pic:cNvPicPr>
                        </pic:nvPicPr>
                        <pic:blipFill>
                          <a:blip r:embed="rId22"/>
                          <a:srcRect/>
                          <a:stretch>
                            <a:fillRect/>
                          </a:stretch>
                        </pic:blipFill>
                        <pic:spPr bwMode="auto">
                          <a:xfrm>
                            <a:off x="0" y="0"/>
                            <a:ext cx="1386840" cy="1386840"/>
                          </a:xfrm>
                          <a:prstGeom prst="rect">
                            <a:avLst/>
                          </a:prstGeom>
                          <a:noFill/>
                          <a:ln w="9525">
                            <a:noFill/>
                            <a:miter lim="800000"/>
                            <a:headEnd/>
                            <a:tailEnd/>
                          </a:ln>
                        </pic:spPr>
                      </pic:pic>
                    </a:graphicData>
                  </a:graphic>
                </wp:inline>
              </w:drawing>
            </w:r>
          </w:p>
        </w:tc>
        <w:tc>
          <w:tcPr>
            <w:tcW w:w="1672" w:type="dxa"/>
          </w:tcPr>
          <w:p w14:paraId="0458A20C" w14:textId="29BBEFA4" w:rsidR="001F2AD4" w:rsidRPr="00845778" w:rsidRDefault="00845778" w:rsidP="001F2AD4">
            <w:pPr>
              <w:contextualSpacing/>
            </w:pPr>
            <w:r>
              <w:t>+</w:t>
            </w:r>
          </w:p>
        </w:tc>
      </w:tr>
      <w:tr w:rsidR="001F2AD4" w:rsidRPr="00845778" w14:paraId="78400946" w14:textId="77777777" w:rsidTr="00845778">
        <w:trPr>
          <w:jc w:val="center"/>
        </w:trPr>
        <w:tc>
          <w:tcPr>
            <w:tcW w:w="540" w:type="dxa"/>
          </w:tcPr>
          <w:p w14:paraId="4D6DD90F" w14:textId="77777777" w:rsidR="001F2AD4" w:rsidRPr="00845778" w:rsidRDefault="001F2AD4" w:rsidP="001F2AD4">
            <w:pPr>
              <w:contextualSpacing/>
            </w:pPr>
            <w:r w:rsidRPr="00845778">
              <w:t>2</w:t>
            </w:r>
          </w:p>
        </w:tc>
        <w:tc>
          <w:tcPr>
            <w:tcW w:w="1449" w:type="dxa"/>
          </w:tcPr>
          <w:p w14:paraId="0A2D0273" w14:textId="77777777" w:rsidR="001F2AD4" w:rsidRPr="00845778" w:rsidRDefault="001F2AD4" w:rsidP="001F2AD4">
            <w:pPr>
              <w:contextualSpacing/>
            </w:pPr>
            <w:r w:rsidRPr="00845778">
              <w:t>Дашко Юрий Викторович</w:t>
            </w:r>
          </w:p>
        </w:tc>
        <w:tc>
          <w:tcPr>
            <w:tcW w:w="2406" w:type="dxa"/>
          </w:tcPr>
          <w:p w14:paraId="7BC39BC3" w14:textId="77777777" w:rsidR="001F2AD4" w:rsidRPr="00845778" w:rsidRDefault="001F2AD4" w:rsidP="001F2AD4">
            <w:pPr>
              <w:contextualSpacing/>
            </w:pPr>
            <w:r w:rsidRPr="00845778">
              <w:t>Доктор физико-математических наук, профессор кафедры «Медиатехнологии» ДГТУ</w:t>
            </w:r>
          </w:p>
        </w:tc>
        <w:tc>
          <w:tcPr>
            <w:tcW w:w="1334" w:type="dxa"/>
          </w:tcPr>
          <w:p w14:paraId="1A3B8B91" w14:textId="77777777" w:rsidR="001F2AD4" w:rsidRPr="00845778" w:rsidRDefault="001F2AD4" w:rsidP="001F2AD4">
            <w:pPr>
              <w:contextualSpacing/>
            </w:pPr>
            <w:r w:rsidRPr="00845778">
              <w:t>-</w:t>
            </w:r>
          </w:p>
        </w:tc>
        <w:tc>
          <w:tcPr>
            <w:tcW w:w="2478" w:type="dxa"/>
          </w:tcPr>
          <w:p w14:paraId="7965F9BC" w14:textId="77777777" w:rsidR="001F2AD4" w:rsidRPr="00845778" w:rsidRDefault="001F2AD4" w:rsidP="001F2AD4">
            <w:pPr>
              <w:contextualSpacing/>
            </w:pPr>
            <w:r w:rsidRPr="00845778">
              <w:rPr>
                <w:noProof/>
              </w:rPr>
              <w:drawing>
                <wp:inline distT="0" distB="0" distL="0" distR="0" wp14:anchorId="10CF670E" wp14:editId="7FB15169">
                  <wp:extent cx="1417320" cy="1417320"/>
                  <wp:effectExtent l="19050" t="0" r="0" b="0"/>
                  <wp:docPr id="9" name="Рисунок 9" descr="dash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ko"/>
                          <pic:cNvPicPr>
                            <a:picLocks noChangeAspect="1" noChangeArrowheads="1"/>
                          </pic:cNvPicPr>
                        </pic:nvPicPr>
                        <pic:blipFill>
                          <a:blip r:embed="rId23"/>
                          <a:srcRect/>
                          <a:stretch>
                            <a:fillRect/>
                          </a:stretch>
                        </pic:blipFill>
                        <pic:spPr bwMode="auto">
                          <a:xfrm>
                            <a:off x="0" y="0"/>
                            <a:ext cx="1417320" cy="1417320"/>
                          </a:xfrm>
                          <a:prstGeom prst="rect">
                            <a:avLst/>
                          </a:prstGeom>
                          <a:noFill/>
                          <a:ln w="9525">
                            <a:noFill/>
                            <a:miter lim="800000"/>
                            <a:headEnd/>
                            <a:tailEnd/>
                          </a:ln>
                        </pic:spPr>
                      </pic:pic>
                    </a:graphicData>
                  </a:graphic>
                </wp:inline>
              </w:drawing>
            </w:r>
          </w:p>
        </w:tc>
        <w:tc>
          <w:tcPr>
            <w:tcW w:w="1672" w:type="dxa"/>
          </w:tcPr>
          <w:p w14:paraId="582AAD1D" w14:textId="29E53D1F" w:rsidR="001F2AD4" w:rsidRPr="00845778" w:rsidRDefault="00845778" w:rsidP="001F2AD4">
            <w:pPr>
              <w:contextualSpacing/>
            </w:pPr>
            <w:r>
              <w:t>+</w:t>
            </w:r>
          </w:p>
        </w:tc>
      </w:tr>
    </w:tbl>
    <w:p w14:paraId="4BB0B72B" w14:textId="77777777" w:rsidR="001F2AD4" w:rsidRPr="001F2AD4" w:rsidRDefault="001F2AD4" w:rsidP="001F2AD4">
      <w:pPr>
        <w:ind w:firstLine="709"/>
        <w:contextualSpacing/>
        <w:jc w:val="both"/>
        <w:rPr>
          <w:rFonts w:eastAsiaTheme="minorHAnsi"/>
          <w:b/>
          <w:sz w:val="28"/>
          <w:szCs w:val="28"/>
          <w:lang w:eastAsia="en-US"/>
        </w:rPr>
      </w:pPr>
    </w:p>
    <w:p w14:paraId="556FC676" w14:textId="77777777" w:rsidR="001F2AD4" w:rsidRPr="001F2AD4" w:rsidRDefault="001F2AD4" w:rsidP="00240697">
      <w:pPr>
        <w:numPr>
          <w:ilvl w:val="1"/>
          <w:numId w:val="15"/>
        </w:numPr>
        <w:ind w:left="0" w:firstLine="567"/>
        <w:contextualSpacing/>
        <w:jc w:val="both"/>
        <w:rPr>
          <w:rFonts w:ascii="Calibri" w:hAnsi="Calibri"/>
          <w:b/>
          <w:sz w:val="22"/>
          <w:szCs w:val="22"/>
        </w:rPr>
      </w:pPr>
      <w:r w:rsidRPr="001F2AD4">
        <w:rPr>
          <w:rFonts w:eastAsia="Calibri"/>
          <w:b/>
          <w:bCs/>
          <w:sz w:val="28"/>
          <w:szCs w:val="28"/>
          <w:lang w:eastAsia="en-US"/>
        </w:rPr>
        <w:t>Учебно-методическое обеспечение и информационное сопровождение</w:t>
      </w:r>
    </w:p>
    <w:p w14:paraId="3C1D6E8A" w14:textId="77777777" w:rsidR="001F2AD4" w:rsidRPr="001F2AD4" w:rsidRDefault="001F2AD4" w:rsidP="001F2AD4">
      <w:pPr>
        <w:suppressAutoHyphens/>
        <w:autoSpaceDE w:val="0"/>
        <w:autoSpaceDN w:val="0"/>
        <w:adjustRightInd w:val="0"/>
        <w:ind w:firstLine="709"/>
        <w:jc w:val="both"/>
        <w:rPr>
          <w:i/>
          <w:color w:val="000000"/>
          <w:sz w:val="28"/>
          <w:szCs w:val="28"/>
          <w:lang w:bidi="pa-IN"/>
        </w:rPr>
      </w:pPr>
    </w:p>
    <w:tbl>
      <w:tblPr>
        <w:tblStyle w:val="32"/>
        <w:tblW w:w="0" w:type="auto"/>
        <w:tblInd w:w="-5" w:type="dxa"/>
        <w:tblLook w:val="04A0" w:firstRow="1" w:lastRow="0" w:firstColumn="1" w:lastColumn="0" w:noHBand="0" w:noVBand="1"/>
      </w:tblPr>
      <w:tblGrid>
        <w:gridCol w:w="4757"/>
        <w:gridCol w:w="4736"/>
      </w:tblGrid>
      <w:tr w:rsidR="001F2AD4" w:rsidRPr="00845778" w14:paraId="6FAA4BE7" w14:textId="77777777" w:rsidTr="001F2AD4">
        <w:tc>
          <w:tcPr>
            <w:tcW w:w="9611" w:type="dxa"/>
            <w:gridSpan w:val="2"/>
          </w:tcPr>
          <w:p w14:paraId="50267D86" w14:textId="77777777" w:rsidR="001F2AD4" w:rsidRPr="00845778" w:rsidRDefault="001F2AD4" w:rsidP="00845778">
            <w:pPr>
              <w:contextualSpacing/>
              <w:jc w:val="center"/>
              <w:rPr>
                <w:b/>
              </w:rPr>
            </w:pPr>
            <w:r w:rsidRPr="00845778">
              <w:rPr>
                <w:b/>
              </w:rPr>
              <w:t>Учебно-методические материалы</w:t>
            </w:r>
          </w:p>
        </w:tc>
      </w:tr>
      <w:tr w:rsidR="001F2AD4" w:rsidRPr="00845778" w14:paraId="69A328D8" w14:textId="77777777" w:rsidTr="001F2AD4">
        <w:tc>
          <w:tcPr>
            <w:tcW w:w="4820" w:type="dxa"/>
          </w:tcPr>
          <w:p w14:paraId="732ECF08" w14:textId="77777777" w:rsidR="001F2AD4" w:rsidRPr="00845778" w:rsidRDefault="001F2AD4" w:rsidP="00845778">
            <w:pPr>
              <w:contextualSpacing/>
              <w:jc w:val="both"/>
            </w:pPr>
            <w:r w:rsidRPr="00845778">
              <w:t>Методы, формы и технологии</w:t>
            </w:r>
          </w:p>
        </w:tc>
        <w:tc>
          <w:tcPr>
            <w:tcW w:w="4791" w:type="dxa"/>
          </w:tcPr>
          <w:p w14:paraId="65C95852" w14:textId="77777777" w:rsidR="001F2AD4" w:rsidRPr="00845778" w:rsidRDefault="001F2AD4" w:rsidP="00845778">
            <w:pPr>
              <w:contextualSpacing/>
              <w:jc w:val="center"/>
            </w:pPr>
            <w:r w:rsidRPr="00845778">
              <w:t>Методические разработки,</w:t>
            </w:r>
          </w:p>
          <w:p w14:paraId="784E29B6" w14:textId="77777777" w:rsidR="001F2AD4" w:rsidRPr="00845778" w:rsidRDefault="001F2AD4" w:rsidP="00845778">
            <w:pPr>
              <w:contextualSpacing/>
              <w:jc w:val="center"/>
            </w:pPr>
            <w:r w:rsidRPr="00845778">
              <w:t>материалы курса, учебная литература</w:t>
            </w:r>
          </w:p>
        </w:tc>
      </w:tr>
      <w:tr w:rsidR="001F2AD4" w:rsidRPr="00845778" w14:paraId="3D864554" w14:textId="77777777" w:rsidTr="001F2AD4">
        <w:tc>
          <w:tcPr>
            <w:tcW w:w="4820" w:type="dxa"/>
          </w:tcPr>
          <w:p w14:paraId="3362DEE1" w14:textId="77777777" w:rsidR="001F2AD4" w:rsidRPr="00845778" w:rsidRDefault="001F2AD4" w:rsidP="00845778">
            <w:pPr>
              <w:contextualSpacing/>
              <w:jc w:val="both"/>
            </w:pPr>
            <w:r w:rsidRPr="00845778">
              <w:t xml:space="preserve">Технология электронного интерактивного обучения с использованием </w:t>
            </w:r>
            <w:r w:rsidRPr="00845778">
              <w:rPr>
                <w:lang w:val="en-US"/>
              </w:rPr>
              <w:t>LMS</w:t>
            </w:r>
            <w:r w:rsidRPr="00845778">
              <w:t xml:space="preserve"> </w:t>
            </w:r>
            <w:r w:rsidRPr="00845778">
              <w:rPr>
                <w:lang w:val="en-US"/>
              </w:rPr>
              <w:t>Moodle</w:t>
            </w:r>
          </w:p>
          <w:p w14:paraId="730D339A" w14:textId="77777777" w:rsidR="001F2AD4" w:rsidRPr="00845778" w:rsidRDefault="001F2AD4" w:rsidP="00845778">
            <w:pPr>
              <w:contextualSpacing/>
              <w:jc w:val="both"/>
            </w:pPr>
            <w:r w:rsidRPr="00845778">
              <w:t>Технология онлайн-обучения</w:t>
            </w:r>
          </w:p>
          <w:p w14:paraId="5C81A14A" w14:textId="77777777" w:rsidR="001F2AD4" w:rsidRPr="00845778" w:rsidRDefault="001F2AD4" w:rsidP="00845778">
            <w:pPr>
              <w:contextualSpacing/>
              <w:jc w:val="both"/>
            </w:pPr>
            <w:r w:rsidRPr="00845778">
              <w:t>Вебинары</w:t>
            </w:r>
          </w:p>
          <w:p w14:paraId="741587F2" w14:textId="77777777" w:rsidR="001F2AD4" w:rsidRPr="00845778" w:rsidRDefault="001F2AD4" w:rsidP="00845778">
            <w:pPr>
              <w:contextualSpacing/>
              <w:jc w:val="both"/>
            </w:pPr>
            <w:r w:rsidRPr="00845778">
              <w:t>Индивидуальная форма работы</w:t>
            </w:r>
          </w:p>
          <w:p w14:paraId="790D369D" w14:textId="77777777" w:rsidR="001F2AD4" w:rsidRPr="00845778" w:rsidRDefault="001F2AD4" w:rsidP="00845778">
            <w:pPr>
              <w:contextualSpacing/>
              <w:jc w:val="both"/>
            </w:pPr>
            <w:r w:rsidRPr="00845778">
              <w:t>Методы самостоятельной работы: методы работы с конспектами, решение практических заданий, проблемно-эвристический метод</w:t>
            </w:r>
          </w:p>
        </w:tc>
        <w:tc>
          <w:tcPr>
            <w:tcW w:w="4791" w:type="dxa"/>
          </w:tcPr>
          <w:p w14:paraId="0AF50DDD" w14:textId="77777777" w:rsidR="001F2AD4" w:rsidRPr="00845778" w:rsidRDefault="0064521D" w:rsidP="00240697">
            <w:pPr>
              <w:numPr>
                <w:ilvl w:val="0"/>
                <w:numId w:val="6"/>
              </w:numPr>
              <w:tabs>
                <w:tab w:val="left" w:pos="0"/>
                <w:tab w:val="left" w:pos="288"/>
              </w:tabs>
              <w:suppressAutoHyphens/>
              <w:autoSpaceDE w:val="0"/>
              <w:autoSpaceDN w:val="0"/>
              <w:adjustRightInd w:val="0"/>
              <w:ind w:left="0" w:firstLine="0"/>
              <w:jc w:val="both"/>
              <w:rPr>
                <w:color w:val="000000"/>
                <w:lang w:bidi="pa-IN"/>
              </w:rPr>
            </w:pPr>
            <w:hyperlink r:id="rId24" w:history="1">
              <w:r w:rsidR="001F2AD4" w:rsidRPr="00845778">
                <w:rPr>
                  <w:color w:val="000000"/>
                  <w:lang w:bidi="pa-IN"/>
                </w:rPr>
                <w:t xml:space="preserve">Доусон М. </w:t>
              </w:r>
            </w:hyperlink>
            <w:r w:rsidR="001F2AD4" w:rsidRPr="00845778">
              <w:rPr>
                <w:color w:val="000000"/>
                <w:lang w:bidi="pa-IN"/>
              </w:rPr>
              <w:t xml:space="preserve">Программируем на Python.– </w:t>
            </w:r>
            <w:hyperlink r:id="rId25" w:history="1">
              <w:r w:rsidR="001F2AD4" w:rsidRPr="00845778">
                <w:rPr>
                  <w:color w:val="000000"/>
                  <w:lang w:bidi="pa-IN"/>
                </w:rPr>
                <w:t>Питер СПб</w:t>
              </w:r>
            </w:hyperlink>
            <w:r w:rsidR="001F2AD4" w:rsidRPr="00845778">
              <w:rPr>
                <w:color w:val="000000"/>
                <w:lang w:bidi="pa-IN"/>
              </w:rPr>
              <w:t>, 2019. – 416 с.</w:t>
            </w:r>
          </w:p>
          <w:p w14:paraId="76218F41" w14:textId="77777777" w:rsidR="001F2AD4" w:rsidRPr="00845778" w:rsidRDefault="001F2AD4" w:rsidP="00240697">
            <w:pPr>
              <w:numPr>
                <w:ilvl w:val="0"/>
                <w:numId w:val="6"/>
              </w:numPr>
              <w:tabs>
                <w:tab w:val="left" w:pos="0"/>
                <w:tab w:val="left" w:pos="288"/>
              </w:tabs>
              <w:suppressAutoHyphens/>
              <w:autoSpaceDE w:val="0"/>
              <w:autoSpaceDN w:val="0"/>
              <w:adjustRightInd w:val="0"/>
              <w:ind w:left="0" w:firstLine="0"/>
              <w:jc w:val="both"/>
              <w:rPr>
                <w:color w:val="000000"/>
                <w:lang w:bidi="pa-IN"/>
              </w:rPr>
            </w:pPr>
            <w:r w:rsidRPr="00845778">
              <w:rPr>
                <w:color w:val="000000"/>
                <w:lang w:bidi="pa-IN"/>
              </w:rPr>
              <w:t>Маккинли У. Python и анализ данных.– М.: ДМК, 2015. – 482 c.</w:t>
            </w:r>
          </w:p>
          <w:p w14:paraId="0081A4C2" w14:textId="77777777" w:rsidR="001F2AD4" w:rsidRPr="00845778" w:rsidRDefault="0064521D" w:rsidP="00240697">
            <w:pPr>
              <w:numPr>
                <w:ilvl w:val="0"/>
                <w:numId w:val="6"/>
              </w:numPr>
              <w:tabs>
                <w:tab w:val="left" w:pos="0"/>
                <w:tab w:val="left" w:pos="288"/>
              </w:tabs>
              <w:suppressAutoHyphens/>
              <w:autoSpaceDE w:val="0"/>
              <w:autoSpaceDN w:val="0"/>
              <w:adjustRightInd w:val="0"/>
              <w:ind w:left="0" w:firstLine="0"/>
              <w:jc w:val="both"/>
              <w:rPr>
                <w:color w:val="000000"/>
                <w:lang w:bidi="pa-IN"/>
              </w:rPr>
            </w:pPr>
            <w:hyperlink r:id="rId26" w:history="1">
              <w:r w:rsidR="001F2AD4" w:rsidRPr="00845778">
                <w:rPr>
                  <w:color w:val="000000"/>
                  <w:lang w:bidi="pa-IN"/>
                </w:rPr>
                <w:t>МакГрат</w:t>
              </w:r>
            </w:hyperlink>
            <w:r w:rsidR="001F2AD4" w:rsidRPr="00845778">
              <w:rPr>
                <w:color w:val="000000"/>
                <w:lang w:bidi="pa-IN"/>
              </w:rPr>
              <w:t xml:space="preserve"> М. Python. Программирование для начинающих. – Литрес, 2015. – 194 с. </w:t>
            </w:r>
          </w:p>
          <w:p w14:paraId="089A4893" w14:textId="77777777" w:rsidR="001F2AD4" w:rsidRPr="00845778" w:rsidRDefault="001F2AD4" w:rsidP="00240697">
            <w:pPr>
              <w:numPr>
                <w:ilvl w:val="0"/>
                <w:numId w:val="6"/>
              </w:numPr>
              <w:tabs>
                <w:tab w:val="left" w:pos="0"/>
                <w:tab w:val="left" w:pos="288"/>
              </w:tabs>
              <w:suppressAutoHyphens/>
              <w:autoSpaceDE w:val="0"/>
              <w:autoSpaceDN w:val="0"/>
              <w:adjustRightInd w:val="0"/>
              <w:ind w:left="0" w:firstLine="0"/>
              <w:jc w:val="both"/>
              <w:rPr>
                <w:color w:val="000000"/>
                <w:lang w:bidi="pa-IN"/>
              </w:rPr>
            </w:pPr>
            <w:r w:rsidRPr="00845778">
              <w:rPr>
                <w:color w:val="000000"/>
                <w:lang w:bidi="pa-IN"/>
              </w:rPr>
              <w:t>Горяинова Е.Р. Прикладные методы анализа статистических данных: Учебное пособие / Е.Р. Горяинова, А.Р. Панков, Е.Н. Платонов. – М.: ИД ГУ ВШЭ, 2012. – 310 c.</w:t>
            </w:r>
          </w:p>
          <w:p w14:paraId="21DED552" w14:textId="77777777" w:rsidR="001F2AD4" w:rsidRPr="00845778" w:rsidRDefault="001F2AD4" w:rsidP="00240697">
            <w:pPr>
              <w:numPr>
                <w:ilvl w:val="0"/>
                <w:numId w:val="6"/>
              </w:numPr>
              <w:tabs>
                <w:tab w:val="left" w:pos="0"/>
                <w:tab w:val="left" w:pos="288"/>
              </w:tabs>
              <w:suppressAutoHyphens/>
              <w:autoSpaceDE w:val="0"/>
              <w:autoSpaceDN w:val="0"/>
              <w:adjustRightInd w:val="0"/>
              <w:ind w:left="0" w:firstLine="0"/>
              <w:jc w:val="both"/>
              <w:rPr>
                <w:color w:val="000000"/>
                <w:spacing w:val="-4"/>
                <w:lang w:bidi="pa-IN"/>
              </w:rPr>
            </w:pPr>
            <w:r w:rsidRPr="00845778">
              <w:rPr>
                <w:color w:val="000000"/>
                <w:spacing w:val="-4"/>
                <w:lang w:bidi="pa-IN"/>
              </w:rPr>
              <w:t>Лесковец Ю. Анализ больших наборов данных.– М.: ДМК, 2016. – 498 с.</w:t>
            </w:r>
          </w:p>
          <w:p w14:paraId="7CAA6651" w14:textId="77777777" w:rsidR="001F2AD4" w:rsidRPr="00845778" w:rsidRDefault="001F2AD4" w:rsidP="00240697">
            <w:pPr>
              <w:numPr>
                <w:ilvl w:val="0"/>
                <w:numId w:val="5"/>
              </w:numPr>
              <w:tabs>
                <w:tab w:val="left" w:pos="0"/>
                <w:tab w:val="left" w:pos="288"/>
              </w:tabs>
              <w:suppressAutoHyphens/>
              <w:autoSpaceDE w:val="0"/>
              <w:autoSpaceDN w:val="0"/>
              <w:adjustRightInd w:val="0"/>
              <w:ind w:left="0" w:firstLine="0"/>
              <w:jc w:val="both"/>
              <w:rPr>
                <w:color w:val="000000"/>
                <w:lang w:bidi="pa-IN"/>
              </w:rPr>
            </w:pPr>
            <w:r w:rsidRPr="00845778">
              <w:rPr>
                <w:color w:val="000000"/>
                <w:lang w:bidi="pa-IN"/>
              </w:rPr>
              <w:lastRenderedPageBreak/>
              <w:t>Миркин Б.Г. Введение в анализ данных. учебник и практикум.–Люберцы: Юрайт, 2016. – 174 c.</w:t>
            </w:r>
          </w:p>
          <w:p w14:paraId="30242A79" w14:textId="77777777" w:rsidR="001F2AD4" w:rsidRPr="00845778" w:rsidRDefault="001F2AD4" w:rsidP="00240697">
            <w:pPr>
              <w:numPr>
                <w:ilvl w:val="0"/>
                <w:numId w:val="5"/>
              </w:numPr>
              <w:tabs>
                <w:tab w:val="left" w:pos="288"/>
              </w:tabs>
              <w:suppressAutoHyphens/>
              <w:autoSpaceDE w:val="0"/>
              <w:autoSpaceDN w:val="0"/>
              <w:adjustRightInd w:val="0"/>
              <w:ind w:left="0" w:firstLine="0"/>
              <w:jc w:val="both"/>
              <w:rPr>
                <w:color w:val="000000"/>
                <w:lang w:bidi="pa-IN"/>
              </w:rPr>
            </w:pPr>
            <w:r w:rsidRPr="00845778">
              <w:rPr>
                <w:color w:val="000000"/>
                <w:lang w:bidi="pa-IN"/>
              </w:rPr>
              <w:t xml:space="preserve">Соловьев В.И. Анализ данных в экономике: теория вероятностей, прикладная статистика, обработка и визуализация данных в </w:t>
            </w:r>
            <w:r w:rsidRPr="00845778">
              <w:rPr>
                <w:color w:val="000000"/>
                <w:lang w:val="en-US" w:bidi="pa-IN"/>
              </w:rPr>
              <w:t>MicrosoftExcel</w:t>
            </w:r>
            <w:r w:rsidRPr="00845778">
              <w:rPr>
                <w:color w:val="000000"/>
                <w:lang w:bidi="pa-IN"/>
              </w:rPr>
              <w:t>. – М.: КНОРУС, 2019. – 498 с.</w:t>
            </w:r>
          </w:p>
          <w:p w14:paraId="767E3B8C" w14:textId="77777777" w:rsidR="001F2AD4" w:rsidRPr="00845778" w:rsidRDefault="001F2AD4" w:rsidP="00240697">
            <w:pPr>
              <w:numPr>
                <w:ilvl w:val="0"/>
                <w:numId w:val="5"/>
              </w:numPr>
              <w:tabs>
                <w:tab w:val="left" w:pos="288"/>
              </w:tabs>
              <w:suppressAutoHyphens/>
              <w:autoSpaceDE w:val="0"/>
              <w:autoSpaceDN w:val="0"/>
              <w:adjustRightInd w:val="0"/>
              <w:ind w:left="0" w:firstLine="0"/>
              <w:jc w:val="both"/>
              <w:rPr>
                <w:color w:val="000000"/>
                <w:lang w:bidi="pa-IN"/>
              </w:rPr>
            </w:pPr>
            <w:r w:rsidRPr="00845778">
              <w:rPr>
                <w:color w:val="000000"/>
                <w:lang w:bidi="pa-IN"/>
              </w:rPr>
              <w:t>Чашкин Ю.Р. Математическая статистика. Анализ и обработка данных: Учебное пособие / Ю.Р. Чашкин; Под ред. С.Н. Смоленский. –Рн/Д: Феникс, 2010. – 236 c.</w:t>
            </w:r>
          </w:p>
          <w:p w14:paraId="63BF50A9" w14:textId="77777777" w:rsidR="001F2AD4" w:rsidRPr="00845778" w:rsidRDefault="001F2AD4" w:rsidP="00240697">
            <w:pPr>
              <w:numPr>
                <w:ilvl w:val="0"/>
                <w:numId w:val="5"/>
              </w:numPr>
              <w:tabs>
                <w:tab w:val="left" w:pos="288"/>
              </w:tabs>
              <w:suppressAutoHyphens/>
              <w:autoSpaceDE w:val="0"/>
              <w:autoSpaceDN w:val="0"/>
              <w:adjustRightInd w:val="0"/>
              <w:ind w:left="0" w:firstLine="0"/>
              <w:jc w:val="both"/>
              <w:rPr>
                <w:color w:val="000000"/>
                <w:lang w:bidi="pa-IN"/>
              </w:rPr>
            </w:pPr>
            <w:r w:rsidRPr="00845778">
              <w:rPr>
                <w:color w:val="000000"/>
                <w:lang w:bidi="pa-IN"/>
              </w:rPr>
              <w:t>Чесноков С.В. Детерминационный анализ социально-экономических данных / С.В. Чесноков. – М.: Книжный дом Либроком, 2013. – 168 c.</w:t>
            </w:r>
          </w:p>
        </w:tc>
      </w:tr>
    </w:tbl>
    <w:p w14:paraId="631E6A80" w14:textId="77777777" w:rsidR="001F2AD4" w:rsidRPr="001F2AD4" w:rsidRDefault="001F2AD4" w:rsidP="001F2AD4">
      <w:pPr>
        <w:spacing w:after="200" w:line="276" w:lineRule="auto"/>
        <w:ind w:left="360"/>
        <w:contextualSpacing/>
        <w:jc w:val="both"/>
        <w:rPr>
          <w:rFonts w:ascii="Calibri" w:hAnsi="Calibri"/>
          <w:b/>
          <w:sz w:val="22"/>
          <w:szCs w:val="22"/>
        </w:rPr>
      </w:pPr>
    </w:p>
    <w:tbl>
      <w:tblPr>
        <w:tblStyle w:val="32"/>
        <w:tblW w:w="0" w:type="auto"/>
        <w:tblInd w:w="-5" w:type="dxa"/>
        <w:tblLayout w:type="fixed"/>
        <w:tblLook w:val="04A0" w:firstRow="1" w:lastRow="0" w:firstColumn="1" w:lastColumn="0" w:noHBand="0" w:noVBand="1"/>
      </w:tblPr>
      <w:tblGrid>
        <w:gridCol w:w="4791"/>
        <w:gridCol w:w="4925"/>
      </w:tblGrid>
      <w:tr w:rsidR="001F2AD4" w:rsidRPr="00845778" w14:paraId="164923AC" w14:textId="77777777" w:rsidTr="001F2AD4">
        <w:tc>
          <w:tcPr>
            <w:tcW w:w="9716" w:type="dxa"/>
            <w:gridSpan w:val="2"/>
          </w:tcPr>
          <w:p w14:paraId="20E8992D" w14:textId="77777777" w:rsidR="001F2AD4" w:rsidRPr="00845778" w:rsidRDefault="001F2AD4" w:rsidP="00845778">
            <w:pPr>
              <w:contextualSpacing/>
              <w:jc w:val="center"/>
              <w:rPr>
                <w:b/>
              </w:rPr>
            </w:pPr>
            <w:r w:rsidRPr="00845778">
              <w:rPr>
                <w:b/>
              </w:rPr>
              <w:t>Информационное сопровождение</w:t>
            </w:r>
          </w:p>
        </w:tc>
      </w:tr>
      <w:tr w:rsidR="001F2AD4" w:rsidRPr="00845778" w14:paraId="382ED953" w14:textId="77777777" w:rsidTr="001F2AD4">
        <w:tc>
          <w:tcPr>
            <w:tcW w:w="4791" w:type="dxa"/>
          </w:tcPr>
          <w:p w14:paraId="0EEA4C89" w14:textId="77777777" w:rsidR="001F2AD4" w:rsidRPr="00845778" w:rsidRDefault="001F2AD4" w:rsidP="00845778">
            <w:pPr>
              <w:contextualSpacing/>
              <w:jc w:val="center"/>
            </w:pPr>
            <w:r w:rsidRPr="00845778">
              <w:t xml:space="preserve">Электронные </w:t>
            </w:r>
          </w:p>
          <w:p w14:paraId="4D86EF72" w14:textId="77777777" w:rsidR="001F2AD4" w:rsidRPr="00845778" w:rsidRDefault="001F2AD4" w:rsidP="00845778">
            <w:pPr>
              <w:contextualSpacing/>
              <w:jc w:val="center"/>
            </w:pPr>
            <w:r w:rsidRPr="00845778">
              <w:t>образовательные ресурсы</w:t>
            </w:r>
          </w:p>
        </w:tc>
        <w:tc>
          <w:tcPr>
            <w:tcW w:w="4925" w:type="dxa"/>
          </w:tcPr>
          <w:p w14:paraId="4C9CD3C9" w14:textId="77777777" w:rsidR="001F2AD4" w:rsidRPr="00845778" w:rsidRDefault="001F2AD4" w:rsidP="00845778">
            <w:pPr>
              <w:contextualSpacing/>
              <w:jc w:val="center"/>
            </w:pPr>
            <w:r w:rsidRPr="00845778">
              <w:t xml:space="preserve">Электронные </w:t>
            </w:r>
          </w:p>
          <w:p w14:paraId="3775AB06" w14:textId="77777777" w:rsidR="001F2AD4" w:rsidRPr="00845778" w:rsidRDefault="001F2AD4" w:rsidP="00845778">
            <w:pPr>
              <w:contextualSpacing/>
              <w:jc w:val="center"/>
            </w:pPr>
            <w:r w:rsidRPr="00845778">
              <w:t>информационные ресурсы</w:t>
            </w:r>
          </w:p>
        </w:tc>
      </w:tr>
      <w:tr w:rsidR="001F2AD4" w:rsidRPr="00845778" w14:paraId="7A148507" w14:textId="77777777" w:rsidTr="001F2AD4">
        <w:tc>
          <w:tcPr>
            <w:tcW w:w="4791" w:type="dxa"/>
          </w:tcPr>
          <w:p w14:paraId="78541E50" w14:textId="77777777" w:rsidR="001F2AD4" w:rsidRPr="00845778" w:rsidRDefault="001F2AD4" w:rsidP="00240697">
            <w:pPr>
              <w:numPr>
                <w:ilvl w:val="0"/>
                <w:numId w:val="18"/>
              </w:numPr>
              <w:tabs>
                <w:tab w:val="left" w:pos="431"/>
              </w:tabs>
              <w:ind w:left="0" w:firstLine="0"/>
              <w:contextualSpacing/>
              <w:jc w:val="both"/>
            </w:pPr>
            <w:r w:rsidRPr="00845778">
              <w:t xml:space="preserve">Питонтьютор. Бесплатный курс по программированию. </w:t>
            </w:r>
            <w:hyperlink r:id="rId27" w:history="1">
              <w:r w:rsidRPr="00845778">
                <w:t>http://pythontutor.ru</w:t>
              </w:r>
            </w:hyperlink>
            <w:r w:rsidRPr="00845778">
              <w:t xml:space="preserve"> </w:t>
            </w:r>
          </w:p>
          <w:p w14:paraId="4E1BE91C" w14:textId="77777777" w:rsidR="001F2AD4" w:rsidRPr="00845778" w:rsidRDefault="001F2AD4" w:rsidP="00240697">
            <w:pPr>
              <w:numPr>
                <w:ilvl w:val="0"/>
                <w:numId w:val="18"/>
              </w:numPr>
              <w:tabs>
                <w:tab w:val="left" w:pos="431"/>
              </w:tabs>
              <w:ind w:left="0" w:firstLine="0"/>
              <w:contextualSpacing/>
              <w:jc w:val="both"/>
            </w:pPr>
            <w:r w:rsidRPr="00845778">
              <w:t xml:space="preserve">Самоучитель Python. </w:t>
            </w:r>
            <w:hyperlink r:id="rId28" w:history="1">
              <w:r w:rsidRPr="00845778">
                <w:t>https://pythonworld.ru/samouchitel-python</w:t>
              </w:r>
            </w:hyperlink>
          </w:p>
        </w:tc>
        <w:tc>
          <w:tcPr>
            <w:tcW w:w="4925" w:type="dxa"/>
          </w:tcPr>
          <w:p w14:paraId="1FCAAF5D" w14:textId="77777777" w:rsidR="001F2AD4" w:rsidRPr="00845778" w:rsidRDefault="001F2AD4" w:rsidP="00240697">
            <w:pPr>
              <w:numPr>
                <w:ilvl w:val="1"/>
                <w:numId w:val="19"/>
              </w:numPr>
              <w:tabs>
                <w:tab w:val="num" w:pos="0"/>
                <w:tab w:val="left" w:pos="317"/>
                <w:tab w:val="left" w:pos="459"/>
              </w:tabs>
              <w:suppressAutoHyphens/>
              <w:autoSpaceDE w:val="0"/>
              <w:autoSpaceDN w:val="0"/>
              <w:adjustRightInd w:val="0"/>
              <w:ind w:left="0" w:firstLine="0"/>
              <w:jc w:val="both"/>
              <w:rPr>
                <w:color w:val="000000"/>
                <w:lang w:bidi="pa-IN"/>
              </w:rPr>
            </w:pPr>
            <w:r w:rsidRPr="00845778">
              <w:rPr>
                <w:color w:val="000000"/>
                <w:lang w:bidi="pa-IN"/>
              </w:rPr>
              <w:t xml:space="preserve">Официальная документация </w:t>
            </w:r>
            <w:r w:rsidRPr="00845778">
              <w:rPr>
                <w:color w:val="000000"/>
                <w:lang w:val="en-US" w:bidi="pa-IN"/>
              </w:rPr>
              <w:t>Pandas</w:t>
            </w:r>
            <w:r w:rsidRPr="00845778">
              <w:rPr>
                <w:color w:val="000000"/>
                <w:lang w:bidi="pa-IN"/>
              </w:rPr>
              <w:t xml:space="preserve">. </w:t>
            </w:r>
            <w:hyperlink r:id="rId29" w:history="1">
              <w:r w:rsidRPr="00845778">
                <w:rPr>
                  <w:color w:val="000000"/>
                  <w:lang w:val="en-US" w:bidi="pa-IN"/>
                </w:rPr>
                <w:t>http</w:t>
              </w:r>
              <w:r w:rsidRPr="00845778">
                <w:rPr>
                  <w:color w:val="000000"/>
                  <w:lang w:bidi="pa-IN"/>
                </w:rPr>
                <w:t>://</w:t>
              </w:r>
              <w:r w:rsidRPr="00845778">
                <w:rPr>
                  <w:color w:val="000000"/>
                  <w:lang w:val="en-US" w:bidi="pa-IN"/>
                </w:rPr>
                <w:t>pandas</w:t>
              </w:r>
              <w:r w:rsidRPr="00845778">
                <w:rPr>
                  <w:color w:val="000000"/>
                  <w:lang w:bidi="pa-IN"/>
                </w:rPr>
                <w:t>.</w:t>
              </w:r>
              <w:r w:rsidRPr="00845778">
                <w:rPr>
                  <w:color w:val="000000"/>
                  <w:lang w:val="en-US" w:bidi="pa-IN"/>
                </w:rPr>
                <w:t>pydata</w:t>
              </w:r>
              <w:r w:rsidRPr="00845778">
                <w:rPr>
                  <w:color w:val="000000"/>
                  <w:lang w:bidi="pa-IN"/>
                </w:rPr>
                <w:t>.</w:t>
              </w:r>
              <w:r w:rsidRPr="00845778">
                <w:rPr>
                  <w:color w:val="000000"/>
                  <w:lang w:val="en-US" w:bidi="pa-IN"/>
                </w:rPr>
                <w:t>org</w:t>
              </w:r>
              <w:r w:rsidRPr="00845778">
                <w:rPr>
                  <w:color w:val="000000"/>
                  <w:lang w:bidi="pa-IN"/>
                </w:rPr>
                <w:t>/</w:t>
              </w:r>
            </w:hyperlink>
          </w:p>
          <w:p w14:paraId="3DB6549B" w14:textId="77777777" w:rsidR="001F2AD4" w:rsidRPr="00845778" w:rsidRDefault="001F2AD4" w:rsidP="00240697">
            <w:pPr>
              <w:numPr>
                <w:ilvl w:val="1"/>
                <w:numId w:val="19"/>
              </w:numPr>
              <w:tabs>
                <w:tab w:val="num" w:pos="0"/>
                <w:tab w:val="left" w:pos="317"/>
                <w:tab w:val="left" w:pos="459"/>
              </w:tabs>
              <w:suppressAutoHyphens/>
              <w:autoSpaceDE w:val="0"/>
              <w:autoSpaceDN w:val="0"/>
              <w:adjustRightInd w:val="0"/>
              <w:ind w:left="0" w:firstLine="0"/>
              <w:jc w:val="both"/>
              <w:rPr>
                <w:color w:val="000000"/>
                <w:lang w:bidi="pa-IN"/>
              </w:rPr>
            </w:pPr>
            <w:r w:rsidRPr="00845778">
              <w:rPr>
                <w:color w:val="000000"/>
                <w:lang w:bidi="pa-IN"/>
              </w:rPr>
              <w:t xml:space="preserve">Официальная документация </w:t>
            </w:r>
            <w:r w:rsidRPr="00845778">
              <w:rPr>
                <w:color w:val="000000"/>
                <w:lang w:val="en-US" w:bidi="pa-IN"/>
              </w:rPr>
              <w:t>Numpy</w:t>
            </w:r>
            <w:r w:rsidRPr="00845778">
              <w:rPr>
                <w:color w:val="000000"/>
                <w:lang w:bidi="pa-IN"/>
              </w:rPr>
              <w:t xml:space="preserve"> .</w:t>
            </w:r>
            <w:hyperlink r:id="rId30" w:history="1">
              <w:r w:rsidRPr="00845778">
                <w:rPr>
                  <w:color w:val="000000"/>
                  <w:lang w:val="en-US" w:bidi="pa-IN"/>
                </w:rPr>
                <w:t>http</w:t>
              </w:r>
              <w:r w:rsidRPr="00845778">
                <w:rPr>
                  <w:color w:val="000000"/>
                  <w:lang w:bidi="pa-IN"/>
                </w:rPr>
                <w:t>://</w:t>
              </w:r>
              <w:r w:rsidRPr="00845778">
                <w:rPr>
                  <w:color w:val="000000"/>
                  <w:lang w:val="en-US" w:bidi="pa-IN"/>
                </w:rPr>
                <w:t>www</w:t>
              </w:r>
              <w:r w:rsidRPr="00845778">
                <w:rPr>
                  <w:color w:val="000000"/>
                  <w:lang w:bidi="pa-IN"/>
                </w:rPr>
                <w:t>.</w:t>
              </w:r>
              <w:r w:rsidRPr="00845778">
                <w:rPr>
                  <w:color w:val="000000"/>
                  <w:lang w:val="en-US" w:bidi="pa-IN"/>
                </w:rPr>
                <w:t>numpy</w:t>
              </w:r>
              <w:r w:rsidRPr="00845778">
                <w:rPr>
                  <w:color w:val="000000"/>
                  <w:lang w:bidi="pa-IN"/>
                </w:rPr>
                <w:t>.</w:t>
              </w:r>
              <w:r w:rsidRPr="00845778">
                <w:rPr>
                  <w:color w:val="000000"/>
                  <w:lang w:val="en-US" w:bidi="pa-IN"/>
                </w:rPr>
                <w:t>org</w:t>
              </w:r>
            </w:hyperlink>
          </w:p>
          <w:p w14:paraId="16D8A5A3" w14:textId="77777777" w:rsidR="001F2AD4" w:rsidRPr="00845778" w:rsidRDefault="001F2AD4" w:rsidP="00240697">
            <w:pPr>
              <w:numPr>
                <w:ilvl w:val="1"/>
                <w:numId w:val="19"/>
              </w:numPr>
              <w:tabs>
                <w:tab w:val="num" w:pos="0"/>
                <w:tab w:val="left" w:pos="317"/>
                <w:tab w:val="left" w:pos="459"/>
              </w:tabs>
              <w:suppressAutoHyphens/>
              <w:autoSpaceDE w:val="0"/>
              <w:autoSpaceDN w:val="0"/>
              <w:adjustRightInd w:val="0"/>
              <w:ind w:left="0" w:firstLine="0"/>
              <w:jc w:val="both"/>
              <w:rPr>
                <w:color w:val="000000"/>
                <w:lang w:bidi="pa-IN"/>
              </w:rPr>
            </w:pPr>
            <w:r w:rsidRPr="00845778">
              <w:rPr>
                <w:color w:val="000000"/>
                <w:lang w:bidi="pa-IN"/>
              </w:rPr>
              <w:t xml:space="preserve">Официальная документация </w:t>
            </w:r>
            <w:r w:rsidRPr="00845778">
              <w:rPr>
                <w:color w:val="000000"/>
                <w:lang w:val="en-US" w:bidi="pa-IN"/>
              </w:rPr>
              <w:t>Matplotlib</w:t>
            </w:r>
            <w:r w:rsidRPr="00845778">
              <w:rPr>
                <w:color w:val="000000"/>
                <w:lang w:bidi="pa-IN"/>
              </w:rPr>
              <w:t>.</w:t>
            </w:r>
            <w:hyperlink r:id="rId31" w:history="1">
              <w:r w:rsidRPr="00845778">
                <w:rPr>
                  <w:color w:val="000000"/>
                  <w:lang w:val="en-US" w:bidi="pa-IN"/>
                </w:rPr>
                <w:t>https</w:t>
              </w:r>
              <w:r w:rsidRPr="00845778">
                <w:rPr>
                  <w:color w:val="000000"/>
                  <w:lang w:bidi="pa-IN"/>
                </w:rPr>
                <w:t>://</w:t>
              </w:r>
              <w:r w:rsidRPr="00845778">
                <w:rPr>
                  <w:color w:val="000000"/>
                  <w:lang w:val="en-US" w:bidi="pa-IN"/>
                </w:rPr>
                <w:t>matplotlib</w:t>
              </w:r>
              <w:r w:rsidRPr="00845778">
                <w:rPr>
                  <w:color w:val="000000"/>
                  <w:lang w:bidi="pa-IN"/>
                </w:rPr>
                <w:t>.</w:t>
              </w:r>
              <w:r w:rsidRPr="00845778">
                <w:rPr>
                  <w:color w:val="000000"/>
                  <w:lang w:val="en-US" w:bidi="pa-IN"/>
                </w:rPr>
                <w:t>org</w:t>
              </w:r>
            </w:hyperlink>
            <w:r w:rsidRPr="00845778">
              <w:rPr>
                <w:color w:val="000000"/>
                <w:lang w:bidi="pa-IN"/>
              </w:rPr>
              <w:t xml:space="preserve"> 4. Официальная документация </w:t>
            </w:r>
            <w:r w:rsidRPr="00845778">
              <w:rPr>
                <w:color w:val="000000"/>
                <w:lang w:val="en-US" w:bidi="pa-IN"/>
              </w:rPr>
              <w:t>Seaborn</w:t>
            </w:r>
            <w:r w:rsidRPr="00845778">
              <w:rPr>
                <w:color w:val="000000"/>
                <w:lang w:bidi="pa-IN"/>
              </w:rPr>
              <w:t xml:space="preserve">. </w:t>
            </w:r>
            <w:hyperlink r:id="rId32" w:history="1">
              <w:r w:rsidRPr="00845778">
                <w:rPr>
                  <w:color w:val="000000"/>
                  <w:lang w:val="en-US" w:bidi="pa-IN"/>
                </w:rPr>
                <w:t>http</w:t>
              </w:r>
              <w:r w:rsidRPr="00845778">
                <w:rPr>
                  <w:color w:val="000000"/>
                  <w:lang w:bidi="pa-IN"/>
                </w:rPr>
                <w:t>://</w:t>
              </w:r>
              <w:r w:rsidRPr="00845778">
                <w:rPr>
                  <w:color w:val="000000"/>
                  <w:lang w:val="en-US" w:bidi="pa-IN"/>
                </w:rPr>
                <w:t>seaborn</w:t>
              </w:r>
              <w:r w:rsidRPr="00845778">
                <w:rPr>
                  <w:color w:val="000000"/>
                  <w:lang w:bidi="pa-IN"/>
                </w:rPr>
                <w:t>.</w:t>
              </w:r>
              <w:r w:rsidRPr="00845778">
                <w:rPr>
                  <w:color w:val="000000"/>
                  <w:lang w:val="en-US" w:bidi="pa-IN"/>
                </w:rPr>
                <w:t>pydata</w:t>
              </w:r>
              <w:r w:rsidRPr="00845778">
                <w:rPr>
                  <w:color w:val="000000"/>
                  <w:lang w:bidi="pa-IN"/>
                </w:rPr>
                <w:t>.</w:t>
              </w:r>
              <w:r w:rsidRPr="00845778">
                <w:rPr>
                  <w:color w:val="000000"/>
                  <w:lang w:val="en-US" w:bidi="pa-IN"/>
                </w:rPr>
                <w:t>org</w:t>
              </w:r>
              <w:r w:rsidRPr="00845778">
                <w:rPr>
                  <w:color w:val="000000"/>
                  <w:lang w:bidi="pa-IN"/>
                </w:rPr>
                <w:t>/</w:t>
              </w:r>
            </w:hyperlink>
          </w:p>
          <w:p w14:paraId="10572433" w14:textId="77777777" w:rsidR="001F2AD4" w:rsidRPr="00845778" w:rsidRDefault="001F2AD4" w:rsidP="00240697">
            <w:pPr>
              <w:numPr>
                <w:ilvl w:val="1"/>
                <w:numId w:val="19"/>
              </w:numPr>
              <w:tabs>
                <w:tab w:val="num" w:pos="0"/>
                <w:tab w:val="left" w:pos="317"/>
                <w:tab w:val="left" w:pos="459"/>
              </w:tabs>
              <w:suppressAutoHyphens/>
              <w:autoSpaceDE w:val="0"/>
              <w:autoSpaceDN w:val="0"/>
              <w:adjustRightInd w:val="0"/>
              <w:ind w:left="0" w:firstLine="0"/>
              <w:jc w:val="both"/>
              <w:rPr>
                <w:color w:val="000000"/>
                <w:lang w:bidi="pa-IN"/>
              </w:rPr>
            </w:pPr>
            <w:r w:rsidRPr="00845778">
              <w:rPr>
                <w:color w:val="000000"/>
                <w:lang w:bidi="pa-IN"/>
              </w:rPr>
              <w:t xml:space="preserve">Галерея примеров различных графиков для </w:t>
            </w:r>
            <w:r w:rsidRPr="00845778">
              <w:rPr>
                <w:color w:val="000000"/>
                <w:lang w:val="en-US" w:bidi="pa-IN"/>
              </w:rPr>
              <w:t>Seaborn</w:t>
            </w:r>
            <w:r w:rsidRPr="00845778">
              <w:rPr>
                <w:color w:val="000000"/>
                <w:lang w:bidi="pa-IN"/>
              </w:rPr>
              <w:t xml:space="preserve"> </w:t>
            </w:r>
            <w:r w:rsidRPr="00845778">
              <w:rPr>
                <w:color w:val="000000"/>
                <w:lang w:val="en-US" w:bidi="pa-IN"/>
              </w:rPr>
              <w:t>http</w:t>
            </w:r>
            <w:r w:rsidRPr="00845778">
              <w:rPr>
                <w:color w:val="000000"/>
                <w:lang w:bidi="pa-IN"/>
              </w:rPr>
              <w:t>://</w:t>
            </w:r>
            <w:r w:rsidRPr="00845778">
              <w:rPr>
                <w:color w:val="000000"/>
                <w:lang w:val="en-US" w:bidi="pa-IN"/>
              </w:rPr>
              <w:t>seaborn</w:t>
            </w:r>
            <w:r w:rsidRPr="00845778">
              <w:rPr>
                <w:color w:val="000000"/>
                <w:lang w:bidi="pa-IN"/>
              </w:rPr>
              <w:t>.</w:t>
            </w:r>
            <w:r w:rsidRPr="00845778">
              <w:rPr>
                <w:color w:val="000000"/>
                <w:lang w:val="en-US" w:bidi="pa-IN"/>
              </w:rPr>
              <w:t>pydata</w:t>
            </w:r>
            <w:r w:rsidRPr="00845778">
              <w:rPr>
                <w:color w:val="000000"/>
                <w:lang w:bidi="pa-IN"/>
              </w:rPr>
              <w:t>.</w:t>
            </w:r>
            <w:r w:rsidRPr="00845778">
              <w:rPr>
                <w:color w:val="000000"/>
                <w:lang w:val="en-US" w:bidi="pa-IN"/>
              </w:rPr>
              <w:t>org</w:t>
            </w:r>
            <w:r w:rsidRPr="00845778">
              <w:rPr>
                <w:color w:val="000000"/>
                <w:lang w:bidi="pa-IN"/>
              </w:rPr>
              <w:t>/</w:t>
            </w:r>
            <w:r w:rsidRPr="00845778">
              <w:rPr>
                <w:color w:val="000000"/>
                <w:lang w:val="en-US" w:bidi="pa-IN"/>
              </w:rPr>
              <w:t>examples</w:t>
            </w:r>
            <w:r w:rsidRPr="00845778">
              <w:rPr>
                <w:color w:val="000000"/>
                <w:lang w:bidi="pa-IN"/>
              </w:rPr>
              <w:t>/</w:t>
            </w:r>
            <w:r w:rsidRPr="00845778">
              <w:rPr>
                <w:color w:val="000000"/>
                <w:lang w:val="en-US" w:bidi="pa-IN"/>
              </w:rPr>
              <w:t>index</w:t>
            </w:r>
            <w:r w:rsidRPr="00845778">
              <w:rPr>
                <w:color w:val="000000"/>
                <w:lang w:bidi="pa-IN"/>
              </w:rPr>
              <w:t>.</w:t>
            </w:r>
            <w:r w:rsidRPr="00845778">
              <w:rPr>
                <w:color w:val="000000"/>
                <w:lang w:val="en-US" w:bidi="pa-IN"/>
              </w:rPr>
              <w:t>html</w:t>
            </w:r>
          </w:p>
        </w:tc>
      </w:tr>
    </w:tbl>
    <w:p w14:paraId="004048D8" w14:textId="77777777" w:rsidR="001F2AD4" w:rsidRPr="001F2AD4" w:rsidRDefault="001F2AD4" w:rsidP="001F2AD4">
      <w:pPr>
        <w:ind w:firstLine="709"/>
        <w:contextualSpacing/>
        <w:rPr>
          <w:rFonts w:eastAsia="Calibri"/>
          <w:bCs/>
          <w:sz w:val="28"/>
          <w:szCs w:val="28"/>
          <w:lang w:eastAsia="en-US"/>
        </w:rPr>
      </w:pPr>
    </w:p>
    <w:p w14:paraId="3D373E24" w14:textId="77777777" w:rsidR="001F2AD4" w:rsidRPr="001F2AD4" w:rsidRDefault="001F2AD4" w:rsidP="00240697">
      <w:pPr>
        <w:numPr>
          <w:ilvl w:val="1"/>
          <w:numId w:val="15"/>
        </w:numPr>
        <w:spacing w:after="200" w:line="276" w:lineRule="auto"/>
        <w:contextualSpacing/>
        <w:jc w:val="center"/>
        <w:rPr>
          <w:rFonts w:eastAsia="Calibri"/>
          <w:b/>
          <w:bCs/>
          <w:sz w:val="28"/>
          <w:szCs w:val="28"/>
          <w:lang w:eastAsia="en-US"/>
        </w:rPr>
      </w:pPr>
      <w:r w:rsidRPr="001F2AD4">
        <w:rPr>
          <w:rFonts w:eastAsia="Calibri"/>
          <w:b/>
          <w:bCs/>
          <w:sz w:val="28"/>
          <w:szCs w:val="28"/>
          <w:lang w:eastAsia="en-US"/>
        </w:rPr>
        <w:t>Материально-технические условия реализации программы</w:t>
      </w:r>
    </w:p>
    <w:p w14:paraId="0B57C359" w14:textId="77777777" w:rsidR="001F2AD4" w:rsidRPr="001F2AD4" w:rsidRDefault="001F2AD4" w:rsidP="001F2AD4">
      <w:pPr>
        <w:ind w:left="720"/>
        <w:contextualSpacing/>
        <w:rPr>
          <w:rFonts w:ascii="Calibri" w:hAnsi="Calibri"/>
          <w:i/>
          <w:sz w:val="22"/>
          <w:szCs w:val="22"/>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7221"/>
      </w:tblGrid>
      <w:tr w:rsidR="001F2AD4" w:rsidRPr="001F2AD4" w14:paraId="3C211BBD" w14:textId="77777777" w:rsidTr="00845778">
        <w:tc>
          <w:tcPr>
            <w:tcW w:w="2277" w:type="dxa"/>
          </w:tcPr>
          <w:p w14:paraId="40EDEE25" w14:textId="77777777" w:rsidR="001F2AD4" w:rsidRPr="00845778" w:rsidRDefault="001F2AD4" w:rsidP="00845778">
            <w:pPr>
              <w:contextualSpacing/>
              <w:jc w:val="center"/>
              <w:rPr>
                <w:rFonts w:eastAsia="Calibri"/>
                <w:bCs/>
                <w:lang w:eastAsia="en-US"/>
              </w:rPr>
            </w:pPr>
            <w:r w:rsidRPr="00845778">
              <w:rPr>
                <w:rFonts w:eastAsia="Calibri"/>
                <w:bCs/>
                <w:lang w:eastAsia="en-US"/>
              </w:rPr>
              <w:t>Вид занятий</w:t>
            </w:r>
          </w:p>
        </w:tc>
        <w:tc>
          <w:tcPr>
            <w:tcW w:w="7221" w:type="dxa"/>
          </w:tcPr>
          <w:p w14:paraId="02D5DFDB" w14:textId="77777777" w:rsidR="001F2AD4" w:rsidRPr="00845778" w:rsidRDefault="001F2AD4" w:rsidP="00845778">
            <w:pPr>
              <w:contextualSpacing/>
              <w:jc w:val="center"/>
              <w:rPr>
                <w:rFonts w:eastAsia="Calibri"/>
                <w:bCs/>
                <w:lang w:eastAsia="en-US"/>
              </w:rPr>
            </w:pPr>
            <w:r w:rsidRPr="00845778">
              <w:rPr>
                <w:rFonts w:eastAsia="Calibri"/>
                <w:bCs/>
                <w:lang w:eastAsia="en-US"/>
              </w:rPr>
              <w:t xml:space="preserve">Наименование оборудования, </w:t>
            </w:r>
          </w:p>
          <w:p w14:paraId="61F982F0" w14:textId="77777777" w:rsidR="001F2AD4" w:rsidRPr="00845778" w:rsidRDefault="001F2AD4" w:rsidP="00845778">
            <w:pPr>
              <w:contextualSpacing/>
              <w:jc w:val="center"/>
              <w:rPr>
                <w:rFonts w:eastAsia="Calibri"/>
                <w:bCs/>
                <w:lang w:eastAsia="en-US"/>
              </w:rPr>
            </w:pPr>
            <w:r w:rsidRPr="00845778">
              <w:rPr>
                <w:rFonts w:eastAsia="Calibri"/>
                <w:bCs/>
                <w:lang w:eastAsia="en-US"/>
              </w:rPr>
              <w:t>программного обеспечения</w:t>
            </w:r>
          </w:p>
        </w:tc>
      </w:tr>
      <w:tr w:rsidR="001F2AD4" w:rsidRPr="001F2AD4" w14:paraId="17213408" w14:textId="77777777" w:rsidTr="00845778">
        <w:tc>
          <w:tcPr>
            <w:tcW w:w="2277" w:type="dxa"/>
          </w:tcPr>
          <w:p w14:paraId="5D31F760" w14:textId="77777777" w:rsidR="001F2AD4" w:rsidRPr="00845778" w:rsidRDefault="001F2AD4" w:rsidP="00845778">
            <w:pPr>
              <w:contextualSpacing/>
              <w:jc w:val="center"/>
              <w:rPr>
                <w:rFonts w:eastAsia="Calibri"/>
                <w:bCs/>
                <w:lang w:eastAsia="en-US"/>
              </w:rPr>
            </w:pPr>
            <w:r w:rsidRPr="00845778">
              <w:rPr>
                <w:rFonts w:eastAsia="Calibri"/>
                <w:bCs/>
                <w:lang w:eastAsia="en-US"/>
              </w:rPr>
              <w:t>Лекции</w:t>
            </w:r>
          </w:p>
        </w:tc>
        <w:tc>
          <w:tcPr>
            <w:tcW w:w="7221" w:type="dxa"/>
          </w:tcPr>
          <w:p w14:paraId="60EC1648" w14:textId="77777777" w:rsidR="001F2AD4" w:rsidRPr="00845778" w:rsidRDefault="001F2AD4" w:rsidP="00845778">
            <w:pPr>
              <w:contextualSpacing/>
              <w:rPr>
                <w:rFonts w:eastAsia="Calibri"/>
                <w:bCs/>
                <w:lang w:eastAsia="en-US"/>
              </w:rPr>
            </w:pPr>
            <w:r w:rsidRPr="00845778">
              <w:rPr>
                <w:rFonts w:eastAsia="Calibri"/>
                <w:bCs/>
                <w:lang w:eastAsia="en-US"/>
              </w:rPr>
              <w:t>Оборудование и программы, необходимые для проведения вебинаров: компьютер c доступом в интернет, веб-камера, офисные программы, LMS Moodle</w:t>
            </w:r>
          </w:p>
          <w:p w14:paraId="5C1FC463"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49BDE9F3"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Любой современный браузер (например, Яндекс.Браузер, Google Chrome, Mozilla Firefox, Safari).</w:t>
            </w:r>
          </w:p>
          <w:p w14:paraId="15C4DCE8"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Поддерживаемые браузеры для работы LMS: (например, Yandex Browser 17+, Chrome 60+, Chrome Mobile 60+, Firefox 52+, Opera 50+)</w:t>
            </w:r>
          </w:p>
          <w:p w14:paraId="3C5B6AA7"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val="en-US" w:bidi="pa-IN"/>
              </w:rPr>
              <w:t xml:space="preserve">Python 3.6.0 </w:t>
            </w:r>
            <w:r w:rsidRPr="00845778">
              <w:rPr>
                <w:color w:val="000000"/>
                <w:lang w:bidi="pa-IN"/>
              </w:rPr>
              <w:t>или</w:t>
            </w:r>
            <w:r w:rsidRPr="00845778">
              <w:rPr>
                <w:color w:val="000000"/>
                <w:lang w:val="en-US" w:bidi="pa-IN"/>
              </w:rPr>
              <w:t xml:space="preserve"> </w:t>
            </w:r>
            <w:r w:rsidRPr="00845778">
              <w:rPr>
                <w:color w:val="000000"/>
                <w:lang w:bidi="pa-IN"/>
              </w:rPr>
              <w:t>выше</w:t>
            </w:r>
            <w:r w:rsidRPr="00845778">
              <w:rPr>
                <w:color w:val="000000"/>
                <w:lang w:val="en-US" w:bidi="pa-IN"/>
              </w:rPr>
              <w:t>.</w:t>
            </w:r>
          </w:p>
          <w:p w14:paraId="1A174F41"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bidi="pa-IN"/>
              </w:rPr>
              <w:t>Среда</w:t>
            </w:r>
            <w:r w:rsidRPr="00845778">
              <w:rPr>
                <w:color w:val="000000"/>
                <w:lang w:val="en-US" w:bidi="pa-IN"/>
              </w:rPr>
              <w:t> </w:t>
            </w:r>
            <w:hyperlink r:id="rId33" w:tgtFrame="_blank" w:history="1">
              <w:r w:rsidRPr="00845778">
                <w:rPr>
                  <w:color w:val="000000"/>
                  <w:lang w:val="en-US" w:bidi="pa-IN"/>
                </w:rPr>
                <w:t>PyCharm community edition</w:t>
              </w:r>
            </w:hyperlink>
            <w:r w:rsidRPr="00845778">
              <w:rPr>
                <w:color w:val="000000"/>
                <w:lang w:val="en-US" w:bidi="pa-IN"/>
              </w:rPr>
              <w:t>.</w:t>
            </w:r>
          </w:p>
          <w:p w14:paraId="0B482824"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bidi="pa-IN"/>
              </w:rPr>
              <w:t>Пакет</w:t>
            </w:r>
            <w:r w:rsidRPr="00845778">
              <w:rPr>
                <w:color w:val="000000"/>
                <w:lang w:val="en-US" w:bidi="pa-IN"/>
              </w:rPr>
              <w:t xml:space="preserve"> </w:t>
            </w:r>
            <w:r w:rsidRPr="00845778">
              <w:rPr>
                <w:color w:val="000000"/>
                <w:lang w:bidi="pa-IN"/>
              </w:rPr>
              <w:t>библиотек</w:t>
            </w:r>
            <w:r w:rsidRPr="00845778">
              <w:rPr>
                <w:color w:val="000000"/>
                <w:lang w:val="en-US" w:bidi="pa-IN"/>
              </w:rPr>
              <w:t xml:space="preserve"> </w:t>
            </w:r>
            <w:r w:rsidRPr="00845778">
              <w:rPr>
                <w:color w:val="000000"/>
                <w:lang w:bidi="pa-IN"/>
              </w:rPr>
              <w:t>со</w:t>
            </w:r>
            <w:r w:rsidRPr="00845778">
              <w:rPr>
                <w:color w:val="000000"/>
                <w:lang w:val="en-US" w:bidi="pa-IN"/>
              </w:rPr>
              <w:t> SciPy: numpy, matplotlib, pandas.</w:t>
            </w:r>
          </w:p>
          <w:p w14:paraId="6A38910B" w14:textId="77777777" w:rsidR="001F2AD4" w:rsidRPr="00845778" w:rsidRDefault="001F2AD4" w:rsidP="00845778">
            <w:pPr>
              <w:suppressAutoHyphens/>
              <w:autoSpaceDE w:val="0"/>
              <w:autoSpaceDN w:val="0"/>
              <w:adjustRightInd w:val="0"/>
              <w:jc w:val="both"/>
              <w:rPr>
                <w:rFonts w:eastAsia="Calibri"/>
                <w:bCs/>
                <w:color w:val="000000"/>
                <w:lang w:eastAsia="en-US" w:bidi="pa-IN"/>
              </w:rPr>
            </w:pPr>
            <w:r w:rsidRPr="00845778">
              <w:rPr>
                <w:color w:val="000000"/>
                <w:lang w:bidi="pa-IN"/>
              </w:rPr>
              <w:t>ПО </w:t>
            </w:r>
            <w:hyperlink r:id="rId34" w:tgtFrame="_blank" w:history="1">
              <w:r w:rsidRPr="00845778">
                <w:rPr>
                  <w:color w:val="000000"/>
                  <w:lang w:bidi="pa-IN"/>
                </w:rPr>
                <w:t>Anaconda</w:t>
              </w:r>
            </w:hyperlink>
            <w:r w:rsidRPr="00845778">
              <w:rPr>
                <w:color w:val="000000"/>
                <w:lang w:bidi="pa-IN"/>
              </w:rPr>
              <w:t xml:space="preserve">. </w:t>
            </w:r>
          </w:p>
        </w:tc>
      </w:tr>
      <w:tr w:rsidR="001F2AD4" w:rsidRPr="001F2AD4" w14:paraId="384AB88E" w14:textId="77777777" w:rsidTr="00845778">
        <w:tc>
          <w:tcPr>
            <w:tcW w:w="2277" w:type="dxa"/>
          </w:tcPr>
          <w:p w14:paraId="6FD5D2FF" w14:textId="77777777" w:rsidR="001F2AD4" w:rsidRPr="00845778" w:rsidRDefault="001F2AD4" w:rsidP="00845778">
            <w:pPr>
              <w:contextualSpacing/>
              <w:jc w:val="center"/>
              <w:rPr>
                <w:rFonts w:eastAsia="Calibri"/>
                <w:bCs/>
                <w:lang w:eastAsia="en-US"/>
              </w:rPr>
            </w:pPr>
            <w:r w:rsidRPr="00845778">
              <w:rPr>
                <w:rFonts w:eastAsia="Calibri"/>
                <w:bCs/>
                <w:lang w:eastAsia="en-US"/>
              </w:rPr>
              <w:t>Практические занятия</w:t>
            </w:r>
          </w:p>
        </w:tc>
        <w:tc>
          <w:tcPr>
            <w:tcW w:w="7221" w:type="dxa"/>
          </w:tcPr>
          <w:p w14:paraId="790C7466" w14:textId="77777777" w:rsidR="001F2AD4" w:rsidRPr="00845778" w:rsidRDefault="001F2AD4" w:rsidP="00845778">
            <w:pPr>
              <w:contextualSpacing/>
              <w:rPr>
                <w:rFonts w:eastAsia="Calibri"/>
                <w:bCs/>
                <w:lang w:eastAsia="en-US"/>
              </w:rPr>
            </w:pPr>
            <w:r w:rsidRPr="00845778">
              <w:rPr>
                <w:rFonts w:eastAsia="Calibri"/>
                <w:bCs/>
                <w:lang w:eastAsia="en-US"/>
              </w:rPr>
              <w:t>Оборудование и программы, необходимые для проведения вебинаров: компьютер c доступом в интернет, веб-камера, ОС Windows, офисные программы, LMS Moodle</w:t>
            </w:r>
          </w:p>
          <w:p w14:paraId="6DDA5F51"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lastRenderedPageBreak/>
              <w:t>Операционная система – любая.</w:t>
            </w:r>
          </w:p>
          <w:p w14:paraId="6D87A6C7"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Любой современный браузер (например, Яндекс.Браузер, Google Chrome, Mozilla Firefox, Safari).</w:t>
            </w:r>
          </w:p>
          <w:p w14:paraId="0815FFFB"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Поддерживаемые браузеры для работы LMS: (например, Yandex Browser 17+, Chrome 60+, Chrome Mobile 60+, Firefox 52+, Opera 50+)</w:t>
            </w:r>
          </w:p>
          <w:p w14:paraId="4F09F203"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val="en-US" w:bidi="pa-IN"/>
              </w:rPr>
              <w:t xml:space="preserve">Python 3.6.0 </w:t>
            </w:r>
            <w:r w:rsidRPr="00845778">
              <w:rPr>
                <w:color w:val="000000"/>
                <w:lang w:bidi="pa-IN"/>
              </w:rPr>
              <w:t>или</w:t>
            </w:r>
            <w:r w:rsidRPr="00845778">
              <w:rPr>
                <w:color w:val="000000"/>
                <w:lang w:val="en-US" w:bidi="pa-IN"/>
              </w:rPr>
              <w:t xml:space="preserve"> </w:t>
            </w:r>
            <w:r w:rsidRPr="00845778">
              <w:rPr>
                <w:color w:val="000000"/>
                <w:lang w:bidi="pa-IN"/>
              </w:rPr>
              <w:t>выше</w:t>
            </w:r>
            <w:r w:rsidRPr="00845778">
              <w:rPr>
                <w:color w:val="000000"/>
                <w:lang w:val="en-US" w:bidi="pa-IN"/>
              </w:rPr>
              <w:t>.</w:t>
            </w:r>
          </w:p>
          <w:p w14:paraId="4B962EE9"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bidi="pa-IN"/>
              </w:rPr>
              <w:t>Среда</w:t>
            </w:r>
            <w:r w:rsidRPr="00845778">
              <w:rPr>
                <w:color w:val="000000"/>
                <w:lang w:val="en-US" w:bidi="pa-IN"/>
              </w:rPr>
              <w:t> </w:t>
            </w:r>
            <w:hyperlink r:id="rId35" w:tgtFrame="_blank" w:history="1">
              <w:r w:rsidRPr="00845778">
                <w:rPr>
                  <w:color w:val="000000"/>
                  <w:lang w:val="en-US" w:bidi="pa-IN"/>
                </w:rPr>
                <w:t>PyCharm community edition</w:t>
              </w:r>
            </w:hyperlink>
            <w:r w:rsidRPr="00845778">
              <w:rPr>
                <w:color w:val="000000"/>
                <w:lang w:val="en-US" w:bidi="pa-IN"/>
              </w:rPr>
              <w:t>.</w:t>
            </w:r>
          </w:p>
          <w:p w14:paraId="5B9287F8"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bidi="pa-IN"/>
              </w:rPr>
              <w:t>Пакет</w:t>
            </w:r>
            <w:r w:rsidRPr="00845778">
              <w:rPr>
                <w:color w:val="000000"/>
                <w:lang w:val="en-US" w:bidi="pa-IN"/>
              </w:rPr>
              <w:t xml:space="preserve"> </w:t>
            </w:r>
            <w:r w:rsidRPr="00845778">
              <w:rPr>
                <w:color w:val="000000"/>
                <w:lang w:bidi="pa-IN"/>
              </w:rPr>
              <w:t>библиотек</w:t>
            </w:r>
            <w:r w:rsidRPr="00845778">
              <w:rPr>
                <w:color w:val="000000"/>
                <w:lang w:val="en-US" w:bidi="pa-IN"/>
              </w:rPr>
              <w:t xml:space="preserve"> </w:t>
            </w:r>
            <w:r w:rsidRPr="00845778">
              <w:rPr>
                <w:color w:val="000000"/>
                <w:lang w:bidi="pa-IN"/>
              </w:rPr>
              <w:t>со</w:t>
            </w:r>
            <w:r w:rsidRPr="00845778">
              <w:rPr>
                <w:color w:val="000000"/>
                <w:lang w:val="en-US" w:bidi="pa-IN"/>
              </w:rPr>
              <w:t> SciPy: numpy, matplotlib, pandas.</w:t>
            </w:r>
          </w:p>
          <w:p w14:paraId="1F772171" w14:textId="77777777" w:rsidR="001F2AD4" w:rsidRPr="00845778" w:rsidRDefault="001F2AD4" w:rsidP="00845778">
            <w:pPr>
              <w:suppressAutoHyphens/>
              <w:autoSpaceDE w:val="0"/>
              <w:autoSpaceDN w:val="0"/>
              <w:adjustRightInd w:val="0"/>
              <w:jc w:val="both"/>
              <w:rPr>
                <w:rFonts w:eastAsia="Calibri"/>
                <w:bCs/>
                <w:color w:val="000000"/>
                <w:lang w:eastAsia="en-US" w:bidi="pa-IN"/>
              </w:rPr>
            </w:pPr>
            <w:r w:rsidRPr="00845778">
              <w:rPr>
                <w:color w:val="000000"/>
                <w:lang w:bidi="pa-IN"/>
              </w:rPr>
              <w:t>ПО </w:t>
            </w:r>
            <w:hyperlink r:id="rId36" w:tgtFrame="_blank" w:history="1">
              <w:r w:rsidRPr="00845778">
                <w:rPr>
                  <w:color w:val="000000"/>
                  <w:lang w:bidi="pa-IN"/>
                </w:rPr>
                <w:t>Anaconda</w:t>
              </w:r>
            </w:hyperlink>
            <w:r w:rsidRPr="00845778">
              <w:rPr>
                <w:color w:val="000000"/>
                <w:lang w:bidi="pa-IN"/>
              </w:rPr>
              <w:t xml:space="preserve">. </w:t>
            </w:r>
          </w:p>
        </w:tc>
      </w:tr>
      <w:tr w:rsidR="001F2AD4" w:rsidRPr="001F2AD4" w14:paraId="2A1E4E77" w14:textId="77777777" w:rsidTr="00845778">
        <w:tc>
          <w:tcPr>
            <w:tcW w:w="2277" w:type="dxa"/>
          </w:tcPr>
          <w:p w14:paraId="2596E486" w14:textId="77777777" w:rsidR="001F2AD4" w:rsidRPr="00845778" w:rsidRDefault="001F2AD4" w:rsidP="00845778">
            <w:pPr>
              <w:contextualSpacing/>
              <w:jc w:val="center"/>
              <w:rPr>
                <w:rFonts w:eastAsia="Calibri"/>
                <w:bCs/>
                <w:lang w:eastAsia="en-US"/>
              </w:rPr>
            </w:pPr>
            <w:r w:rsidRPr="00845778">
              <w:rPr>
                <w:rFonts w:eastAsia="Calibri"/>
                <w:bCs/>
                <w:lang w:eastAsia="en-US"/>
              </w:rPr>
              <w:lastRenderedPageBreak/>
              <w:t xml:space="preserve">Самостоятельная работа </w:t>
            </w:r>
          </w:p>
        </w:tc>
        <w:tc>
          <w:tcPr>
            <w:tcW w:w="7221" w:type="dxa"/>
          </w:tcPr>
          <w:p w14:paraId="28C9A05A" w14:textId="77777777" w:rsidR="001F2AD4" w:rsidRPr="00845778" w:rsidRDefault="001F2AD4" w:rsidP="00845778">
            <w:pPr>
              <w:contextualSpacing/>
              <w:rPr>
                <w:rFonts w:eastAsia="Calibri"/>
                <w:bCs/>
                <w:lang w:eastAsia="en-US"/>
              </w:rPr>
            </w:pPr>
            <w:r w:rsidRPr="00845778">
              <w:rPr>
                <w:rFonts w:eastAsia="Calibri"/>
                <w:bCs/>
                <w:lang w:eastAsia="en-US"/>
              </w:rPr>
              <w:t>Оборудование и программы, необходимые для проведения вебинаров: компьютер c доступом в интернет, веб-камера, ОС Windows, офисные программы, LMS Moodle</w:t>
            </w:r>
          </w:p>
          <w:p w14:paraId="5A1974F6"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Операционная система – любая.</w:t>
            </w:r>
          </w:p>
          <w:p w14:paraId="1DA8DA29"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Любой современный браузер (например, Яндекс.Браузер, Google Chrome, Mozilla Firefox, Safari).</w:t>
            </w:r>
          </w:p>
          <w:p w14:paraId="71C613BC" w14:textId="77777777" w:rsidR="001F2AD4" w:rsidRPr="00845778" w:rsidRDefault="001F2AD4" w:rsidP="00845778">
            <w:pPr>
              <w:suppressAutoHyphens/>
              <w:autoSpaceDE w:val="0"/>
              <w:autoSpaceDN w:val="0"/>
              <w:adjustRightInd w:val="0"/>
              <w:jc w:val="both"/>
              <w:rPr>
                <w:color w:val="000000"/>
                <w:lang w:bidi="pa-IN"/>
              </w:rPr>
            </w:pPr>
            <w:r w:rsidRPr="00845778">
              <w:rPr>
                <w:color w:val="000000"/>
                <w:lang w:bidi="pa-IN"/>
              </w:rPr>
              <w:t>Поддерживаемые браузеры для работы LMS: (например, Yandex Browser 17+, Chrome 60+, Chrome Mobile 60+, Firefox 52+, Opera 50+)</w:t>
            </w:r>
          </w:p>
          <w:p w14:paraId="56F00004"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val="en-US" w:bidi="pa-IN"/>
              </w:rPr>
              <w:t xml:space="preserve">Python 3.6.0 </w:t>
            </w:r>
            <w:r w:rsidRPr="00845778">
              <w:rPr>
                <w:color w:val="000000"/>
                <w:lang w:bidi="pa-IN"/>
              </w:rPr>
              <w:t>или</w:t>
            </w:r>
            <w:r w:rsidRPr="00845778">
              <w:rPr>
                <w:color w:val="000000"/>
                <w:lang w:val="en-US" w:bidi="pa-IN"/>
              </w:rPr>
              <w:t xml:space="preserve"> </w:t>
            </w:r>
            <w:r w:rsidRPr="00845778">
              <w:rPr>
                <w:color w:val="000000"/>
                <w:lang w:bidi="pa-IN"/>
              </w:rPr>
              <w:t>выше</w:t>
            </w:r>
            <w:r w:rsidRPr="00845778">
              <w:rPr>
                <w:color w:val="000000"/>
                <w:lang w:val="en-US" w:bidi="pa-IN"/>
              </w:rPr>
              <w:t>.</w:t>
            </w:r>
          </w:p>
          <w:p w14:paraId="503D88DF"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bidi="pa-IN"/>
              </w:rPr>
              <w:t>Среда</w:t>
            </w:r>
            <w:r w:rsidRPr="00845778">
              <w:rPr>
                <w:color w:val="000000"/>
                <w:lang w:val="en-US" w:bidi="pa-IN"/>
              </w:rPr>
              <w:t> </w:t>
            </w:r>
            <w:hyperlink r:id="rId37" w:tgtFrame="_blank" w:history="1">
              <w:r w:rsidRPr="00845778">
                <w:rPr>
                  <w:color w:val="000000"/>
                  <w:lang w:val="en-US" w:bidi="pa-IN"/>
                </w:rPr>
                <w:t>PyCharm community edition</w:t>
              </w:r>
            </w:hyperlink>
            <w:r w:rsidRPr="00845778">
              <w:rPr>
                <w:color w:val="000000"/>
                <w:lang w:val="en-US" w:bidi="pa-IN"/>
              </w:rPr>
              <w:t>.</w:t>
            </w:r>
          </w:p>
          <w:p w14:paraId="63B8B0AC" w14:textId="77777777" w:rsidR="001F2AD4" w:rsidRPr="00845778" w:rsidRDefault="001F2AD4" w:rsidP="00845778">
            <w:pPr>
              <w:suppressAutoHyphens/>
              <w:autoSpaceDE w:val="0"/>
              <w:autoSpaceDN w:val="0"/>
              <w:adjustRightInd w:val="0"/>
              <w:jc w:val="both"/>
              <w:rPr>
                <w:color w:val="000000"/>
                <w:lang w:val="en-US" w:bidi="pa-IN"/>
              </w:rPr>
            </w:pPr>
            <w:r w:rsidRPr="00845778">
              <w:rPr>
                <w:color w:val="000000"/>
                <w:lang w:bidi="pa-IN"/>
              </w:rPr>
              <w:t>Пакет</w:t>
            </w:r>
            <w:r w:rsidRPr="00845778">
              <w:rPr>
                <w:color w:val="000000"/>
                <w:lang w:val="en-US" w:bidi="pa-IN"/>
              </w:rPr>
              <w:t xml:space="preserve"> </w:t>
            </w:r>
            <w:r w:rsidRPr="00845778">
              <w:rPr>
                <w:color w:val="000000"/>
                <w:lang w:bidi="pa-IN"/>
              </w:rPr>
              <w:t>библиотек</w:t>
            </w:r>
            <w:r w:rsidRPr="00845778">
              <w:rPr>
                <w:color w:val="000000"/>
                <w:lang w:val="en-US" w:bidi="pa-IN"/>
              </w:rPr>
              <w:t xml:space="preserve"> </w:t>
            </w:r>
            <w:r w:rsidRPr="00845778">
              <w:rPr>
                <w:color w:val="000000"/>
                <w:lang w:bidi="pa-IN"/>
              </w:rPr>
              <w:t>со</w:t>
            </w:r>
            <w:r w:rsidRPr="00845778">
              <w:rPr>
                <w:color w:val="000000"/>
                <w:lang w:val="en-US" w:bidi="pa-IN"/>
              </w:rPr>
              <w:t> SciPy: numpy, matplotlib, pandas.</w:t>
            </w:r>
          </w:p>
          <w:p w14:paraId="3F5E9246" w14:textId="77777777" w:rsidR="001F2AD4" w:rsidRPr="00845778" w:rsidRDefault="001F2AD4" w:rsidP="00845778">
            <w:pPr>
              <w:suppressAutoHyphens/>
              <w:autoSpaceDE w:val="0"/>
              <w:autoSpaceDN w:val="0"/>
              <w:adjustRightInd w:val="0"/>
              <w:jc w:val="both"/>
              <w:rPr>
                <w:rFonts w:eastAsia="Calibri"/>
                <w:bCs/>
                <w:color w:val="000000"/>
                <w:lang w:eastAsia="en-US" w:bidi="pa-IN"/>
              </w:rPr>
            </w:pPr>
            <w:r w:rsidRPr="00845778">
              <w:rPr>
                <w:color w:val="000000"/>
                <w:lang w:bidi="pa-IN"/>
              </w:rPr>
              <w:t>ПО </w:t>
            </w:r>
            <w:hyperlink r:id="rId38" w:tgtFrame="_blank" w:history="1">
              <w:r w:rsidRPr="00845778">
                <w:rPr>
                  <w:color w:val="000000"/>
                  <w:lang w:bidi="pa-IN"/>
                </w:rPr>
                <w:t>Anaconda</w:t>
              </w:r>
            </w:hyperlink>
            <w:r w:rsidRPr="00845778">
              <w:rPr>
                <w:color w:val="000000"/>
                <w:lang w:bidi="pa-IN"/>
              </w:rPr>
              <w:t xml:space="preserve">. </w:t>
            </w:r>
          </w:p>
        </w:tc>
      </w:tr>
    </w:tbl>
    <w:p w14:paraId="19F73718" w14:textId="3C09550F" w:rsidR="001F2AD4" w:rsidRDefault="001F2AD4" w:rsidP="0070628A">
      <w:pPr>
        <w:contextualSpacing/>
        <w:jc w:val="both"/>
        <w:rPr>
          <w:rFonts w:eastAsiaTheme="minorHAnsi"/>
          <w:sz w:val="28"/>
          <w:szCs w:val="28"/>
          <w:lang w:eastAsia="en-US"/>
        </w:rPr>
      </w:pPr>
    </w:p>
    <w:p w14:paraId="4D10E2E9" w14:textId="1BDDE2E8" w:rsidR="001F2AD4" w:rsidRDefault="001F2AD4" w:rsidP="0070628A">
      <w:pPr>
        <w:contextualSpacing/>
        <w:jc w:val="both"/>
        <w:rPr>
          <w:rFonts w:eastAsiaTheme="minorHAnsi"/>
          <w:sz w:val="28"/>
          <w:szCs w:val="28"/>
          <w:lang w:eastAsia="en-US"/>
        </w:rPr>
      </w:pPr>
    </w:p>
    <w:p w14:paraId="2A56A517" w14:textId="77777777" w:rsidR="001F2AD4" w:rsidRPr="00491C47" w:rsidRDefault="001F2AD4" w:rsidP="0070628A">
      <w:pPr>
        <w:contextualSpacing/>
        <w:jc w:val="both"/>
        <w:rPr>
          <w:rFonts w:eastAsiaTheme="minorHAnsi"/>
          <w:sz w:val="28"/>
          <w:szCs w:val="28"/>
          <w:lang w:eastAsia="en-US"/>
        </w:rPr>
      </w:pPr>
    </w:p>
    <w:p w14:paraId="31718474" w14:textId="77777777" w:rsidR="0070628A" w:rsidRPr="00491C47" w:rsidRDefault="0070628A" w:rsidP="0070628A">
      <w:pPr>
        <w:rPr>
          <w:rFonts w:eastAsiaTheme="minorHAnsi"/>
          <w:b/>
          <w:lang w:eastAsia="en-US"/>
        </w:rPr>
      </w:pPr>
      <w:r w:rsidRPr="00491C47">
        <w:rPr>
          <w:rFonts w:eastAsiaTheme="minorHAnsi"/>
          <w:b/>
          <w:lang w:eastAsia="en-US"/>
        </w:rPr>
        <w:br w:type="page"/>
      </w:r>
    </w:p>
    <w:p w14:paraId="0DABDCDD" w14:textId="4EF1BDC9" w:rsidR="0070628A" w:rsidRPr="00B24EB6" w:rsidRDefault="0070628A" w:rsidP="00B24EB6">
      <w:pPr>
        <w:jc w:val="center"/>
        <w:rPr>
          <w:rFonts w:eastAsiaTheme="minorHAnsi"/>
          <w:b/>
          <w:bCs/>
          <w:sz w:val="28"/>
          <w:szCs w:val="28"/>
          <w:lang w:eastAsia="en-US"/>
        </w:rPr>
      </w:pPr>
      <w:r w:rsidRPr="00B24EB6">
        <w:rPr>
          <w:rFonts w:eastAsiaTheme="minorHAnsi"/>
          <w:b/>
          <w:bCs/>
          <w:sz w:val="28"/>
          <w:szCs w:val="28"/>
          <w:lang w:eastAsia="en-US"/>
        </w:rPr>
        <w:lastRenderedPageBreak/>
        <w:t>ПАСПОРТ КОМПЕТЕНЦИИ</w:t>
      </w:r>
    </w:p>
    <w:p w14:paraId="1544D418" w14:textId="77777777" w:rsidR="0070628A" w:rsidRPr="00B24EB6" w:rsidRDefault="0070628A" w:rsidP="0070628A">
      <w:pPr>
        <w:rPr>
          <w:rFonts w:eastAsiaTheme="minorHAnsi"/>
          <w:sz w:val="28"/>
          <w:szCs w:val="28"/>
          <w:lang w:eastAsia="en-US"/>
        </w:rPr>
      </w:pPr>
    </w:p>
    <w:p w14:paraId="0C894CFA" w14:textId="112F0C7B" w:rsidR="0070628A" w:rsidRPr="00B24EB6" w:rsidRDefault="00845778" w:rsidP="00B24EB6">
      <w:pPr>
        <w:jc w:val="center"/>
        <w:rPr>
          <w:rFonts w:eastAsiaTheme="minorHAnsi"/>
          <w:sz w:val="28"/>
          <w:szCs w:val="28"/>
          <w:lang w:eastAsia="en-US"/>
        </w:rPr>
      </w:pPr>
      <w:r w:rsidRPr="00845778">
        <w:rPr>
          <w:rFonts w:eastAsiaTheme="minorHAnsi"/>
          <w:sz w:val="28"/>
          <w:szCs w:val="28"/>
          <w:lang w:eastAsia="en-US"/>
        </w:rPr>
        <w:t>Основы программирования и анализа данных на Python</w:t>
      </w:r>
    </w:p>
    <w:p w14:paraId="0A5AC567" w14:textId="77777777" w:rsidR="0070628A" w:rsidRPr="00B24EB6" w:rsidRDefault="0070628A" w:rsidP="00B24EB6">
      <w:pPr>
        <w:jc w:val="center"/>
        <w:rPr>
          <w:rFonts w:eastAsiaTheme="minorHAnsi"/>
          <w:sz w:val="28"/>
          <w:szCs w:val="28"/>
          <w:lang w:eastAsia="en-US"/>
        </w:rPr>
      </w:pPr>
    </w:p>
    <w:p w14:paraId="5753A4D5" w14:textId="77777777" w:rsidR="0070628A" w:rsidRPr="00B24EB6" w:rsidRDefault="0070628A" w:rsidP="00B24EB6">
      <w:pPr>
        <w:jc w:val="center"/>
        <w:rPr>
          <w:rFonts w:eastAsiaTheme="minorHAnsi"/>
          <w:sz w:val="28"/>
          <w:szCs w:val="28"/>
          <w:lang w:eastAsia="en-US"/>
        </w:rPr>
      </w:pPr>
      <w:r w:rsidRPr="00B24EB6">
        <w:rPr>
          <w:rFonts w:eastAsiaTheme="minorHAnsi"/>
          <w:sz w:val="28"/>
          <w:szCs w:val="28"/>
          <w:lang w:eastAsia="en-US"/>
        </w:rPr>
        <w:t>Автономная некоммерческая организация инновационного развития образования и науки «ФИРОН»</w:t>
      </w:r>
    </w:p>
    <w:p w14:paraId="3EE763DC" w14:textId="77777777" w:rsidR="0070628A" w:rsidRPr="00B24EB6" w:rsidRDefault="0070628A" w:rsidP="0070628A">
      <w:pPr>
        <w:rPr>
          <w:rFonts w:eastAsiaTheme="minorHAnsi"/>
          <w:sz w:val="28"/>
          <w:szCs w:val="28"/>
          <w:lang w:eastAsia="en-US"/>
        </w:rPr>
      </w:pPr>
    </w:p>
    <w:p w14:paraId="0282BE71" w14:textId="77777777" w:rsidR="00845778" w:rsidRPr="008B3D7C" w:rsidRDefault="00845778" w:rsidP="00240697">
      <w:pPr>
        <w:pStyle w:val="a9"/>
        <w:numPr>
          <w:ilvl w:val="0"/>
          <w:numId w:val="26"/>
        </w:numPr>
        <w:shd w:val="clear" w:color="auto" w:fill="FFFFFF"/>
        <w:rPr>
          <w:b/>
          <w:sz w:val="28"/>
          <w:szCs w:val="28"/>
        </w:rPr>
      </w:pPr>
      <w:r>
        <w:rPr>
          <w:b/>
          <w:sz w:val="28"/>
          <w:szCs w:val="28"/>
        </w:rPr>
        <w:t>Компетенция ОПК-1</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
        <w:gridCol w:w="2945"/>
        <w:gridCol w:w="3655"/>
        <w:gridCol w:w="2529"/>
      </w:tblGrid>
      <w:tr w:rsidR="00845778" w:rsidRPr="000B3BF4" w14:paraId="749F5217" w14:textId="77777777" w:rsidTr="007B2F00">
        <w:tc>
          <w:tcPr>
            <w:tcW w:w="442" w:type="dxa"/>
          </w:tcPr>
          <w:p w14:paraId="6CD0ACCC" w14:textId="77777777" w:rsidR="00845778" w:rsidRPr="008B3D7C" w:rsidRDefault="00845778" w:rsidP="00240697">
            <w:pPr>
              <w:pStyle w:val="a9"/>
              <w:numPr>
                <w:ilvl w:val="0"/>
                <w:numId w:val="24"/>
              </w:numPr>
              <w:ind w:left="0" w:firstLine="0"/>
              <w:jc w:val="center"/>
              <w:rPr>
                <w:b/>
              </w:rPr>
            </w:pPr>
          </w:p>
        </w:tc>
        <w:tc>
          <w:tcPr>
            <w:tcW w:w="2945" w:type="dxa"/>
          </w:tcPr>
          <w:p w14:paraId="1C81ED59" w14:textId="77777777" w:rsidR="00845778" w:rsidRPr="008B3D7C" w:rsidRDefault="00845778" w:rsidP="007B2F00">
            <w:pPr>
              <w:rPr>
                <w:b/>
              </w:rPr>
            </w:pPr>
            <w:r w:rsidRPr="008B3D7C">
              <w:rPr>
                <w:b/>
              </w:rPr>
              <w:t>Наименование компетенции</w:t>
            </w:r>
          </w:p>
        </w:tc>
        <w:tc>
          <w:tcPr>
            <w:tcW w:w="6184" w:type="dxa"/>
            <w:gridSpan w:val="2"/>
          </w:tcPr>
          <w:p w14:paraId="3F7B34A4" w14:textId="77777777" w:rsidR="00845778" w:rsidRPr="008B3D7C" w:rsidRDefault="00845778" w:rsidP="007B2F00">
            <w:pPr>
              <w:jc w:val="both"/>
            </w:pPr>
            <w:r w:rsidRPr="007A0B88">
              <w:rPr>
                <w:sz w:val="28"/>
                <w:szCs w:val="28"/>
              </w:rPr>
              <w:t>способен осуществлять</w:t>
            </w:r>
            <w:r>
              <w:rPr>
                <w:b/>
                <w:i/>
                <w:sz w:val="28"/>
                <w:szCs w:val="28"/>
              </w:rPr>
              <w:t xml:space="preserve"> </w:t>
            </w:r>
            <w:r w:rsidRPr="00062FE6">
              <w:rPr>
                <w:sz w:val="28"/>
                <w:szCs w:val="28"/>
              </w:rPr>
              <w:t>с</w:t>
            </w:r>
            <w:r>
              <w:rPr>
                <w:sz w:val="28"/>
                <w:szCs w:val="28"/>
              </w:rPr>
              <w:t>б</w:t>
            </w:r>
            <w:r w:rsidRPr="00062FE6">
              <w:rPr>
                <w:sz w:val="28"/>
                <w:szCs w:val="28"/>
              </w:rPr>
              <w:t>ор, классифи</w:t>
            </w:r>
            <w:r>
              <w:rPr>
                <w:sz w:val="28"/>
                <w:szCs w:val="28"/>
              </w:rPr>
              <w:t>кацию</w:t>
            </w:r>
            <w:r w:rsidRPr="00062FE6">
              <w:rPr>
                <w:sz w:val="28"/>
                <w:szCs w:val="28"/>
              </w:rPr>
              <w:t>, систематиз</w:t>
            </w:r>
            <w:r>
              <w:rPr>
                <w:sz w:val="28"/>
                <w:szCs w:val="28"/>
              </w:rPr>
              <w:t>ацию</w:t>
            </w:r>
            <w:r w:rsidRPr="00062FE6">
              <w:rPr>
                <w:sz w:val="28"/>
                <w:szCs w:val="28"/>
              </w:rPr>
              <w:t xml:space="preserve"> и </w:t>
            </w:r>
            <w:r>
              <w:rPr>
                <w:sz w:val="28"/>
                <w:szCs w:val="28"/>
              </w:rPr>
              <w:t>со</w:t>
            </w:r>
            <w:r w:rsidRPr="00062FE6">
              <w:rPr>
                <w:sz w:val="28"/>
                <w:szCs w:val="28"/>
              </w:rPr>
              <w:t>хранени</w:t>
            </w:r>
            <w:r>
              <w:rPr>
                <w:sz w:val="28"/>
                <w:szCs w:val="28"/>
              </w:rPr>
              <w:t>е</w:t>
            </w:r>
            <w:r w:rsidRPr="00062FE6">
              <w:rPr>
                <w:sz w:val="28"/>
                <w:szCs w:val="28"/>
              </w:rPr>
              <w:t xml:space="preserve"> </w:t>
            </w:r>
            <w:r>
              <w:rPr>
                <w:sz w:val="28"/>
                <w:szCs w:val="28"/>
              </w:rPr>
              <w:t>данных</w:t>
            </w:r>
          </w:p>
        </w:tc>
      </w:tr>
      <w:tr w:rsidR="00845778" w:rsidRPr="000B3BF4" w14:paraId="04F5D045" w14:textId="77777777" w:rsidTr="007B2F00">
        <w:tc>
          <w:tcPr>
            <w:tcW w:w="442" w:type="dxa"/>
          </w:tcPr>
          <w:p w14:paraId="1F1D2662" w14:textId="77777777" w:rsidR="00845778" w:rsidRPr="008B3D7C" w:rsidRDefault="00845778" w:rsidP="00240697">
            <w:pPr>
              <w:pStyle w:val="a9"/>
              <w:numPr>
                <w:ilvl w:val="0"/>
                <w:numId w:val="24"/>
              </w:numPr>
              <w:ind w:left="0" w:firstLine="0"/>
              <w:jc w:val="center"/>
              <w:rPr>
                <w:b/>
              </w:rPr>
            </w:pPr>
          </w:p>
        </w:tc>
        <w:tc>
          <w:tcPr>
            <w:tcW w:w="2945" w:type="dxa"/>
          </w:tcPr>
          <w:p w14:paraId="3C5631FA" w14:textId="77777777" w:rsidR="00845778" w:rsidRPr="008B3D7C" w:rsidRDefault="00845778" w:rsidP="007B2F00">
            <w:pPr>
              <w:rPr>
                <w:b/>
              </w:rPr>
            </w:pPr>
            <w:r w:rsidRPr="008B3D7C">
              <w:rPr>
                <w:b/>
              </w:rPr>
              <w:t>Указание типа компетенции</w:t>
            </w:r>
          </w:p>
        </w:tc>
        <w:tc>
          <w:tcPr>
            <w:tcW w:w="6184" w:type="dxa"/>
            <w:gridSpan w:val="2"/>
          </w:tcPr>
          <w:p w14:paraId="51C81C63" w14:textId="77777777" w:rsidR="00845778" w:rsidRPr="008B3D7C" w:rsidRDefault="00845778" w:rsidP="007B2F00">
            <w:pPr>
              <w:jc w:val="both"/>
            </w:pPr>
            <w:r w:rsidRPr="008B3D7C">
              <w:t>общепрофессиональная</w:t>
            </w:r>
          </w:p>
        </w:tc>
      </w:tr>
      <w:tr w:rsidR="00845778" w:rsidRPr="000B3BF4" w14:paraId="66169D27" w14:textId="77777777" w:rsidTr="007B2F00">
        <w:tc>
          <w:tcPr>
            <w:tcW w:w="442" w:type="dxa"/>
          </w:tcPr>
          <w:p w14:paraId="6543936C" w14:textId="77777777" w:rsidR="00845778" w:rsidRPr="008B3D7C" w:rsidRDefault="00845778" w:rsidP="00240697">
            <w:pPr>
              <w:pStyle w:val="a9"/>
              <w:numPr>
                <w:ilvl w:val="0"/>
                <w:numId w:val="24"/>
              </w:numPr>
              <w:ind w:left="0" w:firstLine="0"/>
              <w:jc w:val="center"/>
              <w:rPr>
                <w:b/>
              </w:rPr>
            </w:pPr>
          </w:p>
        </w:tc>
        <w:tc>
          <w:tcPr>
            <w:tcW w:w="2945" w:type="dxa"/>
          </w:tcPr>
          <w:p w14:paraId="6C7B8474" w14:textId="77777777" w:rsidR="00845778" w:rsidRPr="008B3D7C" w:rsidRDefault="00845778" w:rsidP="007B2F00">
            <w:pPr>
              <w:jc w:val="both"/>
              <w:rPr>
                <w:b/>
              </w:rPr>
            </w:pPr>
            <w:r w:rsidRPr="008B3D7C">
              <w:rPr>
                <w:b/>
              </w:rPr>
              <w:t>Определение, содержание и основные сущностные характеристики компетенции</w:t>
            </w:r>
          </w:p>
        </w:tc>
        <w:tc>
          <w:tcPr>
            <w:tcW w:w="6184" w:type="dxa"/>
            <w:gridSpan w:val="2"/>
          </w:tcPr>
          <w:p w14:paraId="59953765" w14:textId="77777777" w:rsidR="00845778" w:rsidRPr="008B3D7C" w:rsidRDefault="00845778" w:rsidP="007B2F00">
            <w:pPr>
              <w:jc w:val="both"/>
            </w:pPr>
            <w:r w:rsidRPr="008B3D7C">
              <w:t xml:space="preserve">Под компетенцией понимается способность постановки и нахождения путей решения прикладных задач обработки и сохранения </w:t>
            </w:r>
            <w:r>
              <w:t>данных</w:t>
            </w:r>
            <w:r w:rsidRPr="008B3D7C">
              <w:t>.</w:t>
            </w:r>
          </w:p>
          <w:p w14:paraId="4C7B1534" w14:textId="77777777" w:rsidR="00845778" w:rsidRPr="008B3D7C" w:rsidRDefault="00845778" w:rsidP="007B2F00">
            <w:pPr>
              <w:jc w:val="both"/>
            </w:pPr>
            <w:r w:rsidRPr="008B3D7C">
              <w:t xml:space="preserve">Слушатель  должен: </w:t>
            </w:r>
          </w:p>
          <w:p w14:paraId="28E93ADE" w14:textId="77777777" w:rsidR="00845778" w:rsidRPr="008B3D7C" w:rsidRDefault="00845778" w:rsidP="007B2F00">
            <w:pPr>
              <w:jc w:val="both"/>
              <w:rPr>
                <w:b/>
              </w:rPr>
            </w:pPr>
            <w:r w:rsidRPr="008B3D7C">
              <w:rPr>
                <w:b/>
              </w:rPr>
              <w:t xml:space="preserve">знать: </w:t>
            </w:r>
          </w:p>
          <w:p w14:paraId="16841B5C" w14:textId="77777777" w:rsidR="00845778" w:rsidRPr="008B3D7C" w:rsidRDefault="00845778" w:rsidP="007B2F00">
            <w:pPr>
              <w:jc w:val="both"/>
            </w:pPr>
            <w:r w:rsidRPr="008B3D7C">
              <w:t xml:space="preserve">- основные программные средства для решения прикладных задач обработки </w:t>
            </w:r>
            <w:r>
              <w:t>данных</w:t>
            </w:r>
            <w:r w:rsidRPr="008B3D7C">
              <w:t xml:space="preserve">; </w:t>
            </w:r>
          </w:p>
          <w:p w14:paraId="651A618D" w14:textId="77777777" w:rsidR="00845778" w:rsidRPr="008B3D7C" w:rsidRDefault="00845778" w:rsidP="00240697">
            <w:pPr>
              <w:pStyle w:val="a9"/>
              <w:numPr>
                <w:ilvl w:val="0"/>
                <w:numId w:val="4"/>
              </w:numPr>
              <w:tabs>
                <w:tab w:val="left" w:pos="426"/>
              </w:tabs>
              <w:ind w:left="0" w:firstLine="0"/>
              <w:jc w:val="both"/>
              <w:textAlignment w:val="baseline"/>
            </w:pPr>
            <w:r w:rsidRPr="008B3D7C">
              <w:t>основные методы статистического и интеллектуального анализа данных (первичный, визуальный, кластерный анализ и др).</w:t>
            </w:r>
          </w:p>
          <w:p w14:paraId="401D42DA" w14:textId="77777777" w:rsidR="00845778" w:rsidRPr="008B3D7C" w:rsidRDefault="00845778" w:rsidP="007B2F00">
            <w:pPr>
              <w:jc w:val="both"/>
            </w:pPr>
          </w:p>
          <w:p w14:paraId="3D9A7CDD" w14:textId="77777777" w:rsidR="00845778" w:rsidRPr="008B3D7C" w:rsidRDefault="00845778" w:rsidP="007B2F00">
            <w:pPr>
              <w:jc w:val="both"/>
              <w:rPr>
                <w:b/>
              </w:rPr>
            </w:pPr>
            <w:r w:rsidRPr="008B3D7C">
              <w:rPr>
                <w:b/>
              </w:rPr>
              <w:t xml:space="preserve">уметь: </w:t>
            </w:r>
          </w:p>
          <w:p w14:paraId="6AB4F1B1" w14:textId="77777777" w:rsidR="00845778" w:rsidRPr="008B3D7C" w:rsidRDefault="00845778" w:rsidP="007B2F00">
            <w:pPr>
              <w:jc w:val="both"/>
            </w:pPr>
            <w:r w:rsidRPr="008B3D7C">
              <w:t xml:space="preserve">- анализировать, верифицировать, оценивать полноту информации в ходе решения задач анализа данных в профессиональной деятельности, при необходимости восполнять и синтезировать недостающую информацию; </w:t>
            </w:r>
          </w:p>
          <w:p w14:paraId="3AA8F11D" w14:textId="77777777" w:rsidR="00845778" w:rsidRPr="008B3D7C" w:rsidRDefault="00845778" w:rsidP="007B2F00">
            <w:pPr>
              <w:jc w:val="both"/>
            </w:pPr>
            <w:r w:rsidRPr="008B3D7C">
              <w:t xml:space="preserve">- представлять результаты обработки и анализа данных при  решении различных профессиональных задач (в виде аналитических отчетов, графических материалов) </w:t>
            </w:r>
          </w:p>
          <w:p w14:paraId="7E36A8E4" w14:textId="77777777" w:rsidR="00845778" w:rsidRPr="008B3D7C" w:rsidRDefault="00845778" w:rsidP="007B2F00">
            <w:pPr>
              <w:jc w:val="both"/>
            </w:pPr>
            <w:r w:rsidRPr="008B3D7C">
              <w:t xml:space="preserve">- самостоятельно находить научно-техническую литературу и другие источники информации по тематике анализа данных; </w:t>
            </w:r>
          </w:p>
          <w:p w14:paraId="11FA3E59" w14:textId="77777777" w:rsidR="00845778" w:rsidRPr="008B3D7C" w:rsidRDefault="00845778" w:rsidP="007B2F00">
            <w:pPr>
              <w:jc w:val="both"/>
              <w:rPr>
                <w:b/>
              </w:rPr>
            </w:pPr>
            <w:r w:rsidRPr="008B3D7C">
              <w:rPr>
                <w:b/>
              </w:rPr>
              <w:t xml:space="preserve">владеть: </w:t>
            </w:r>
          </w:p>
          <w:p w14:paraId="48369833" w14:textId="77777777" w:rsidR="00845778" w:rsidRPr="008B3D7C" w:rsidRDefault="00845778" w:rsidP="007B2F00">
            <w:pPr>
              <w:jc w:val="both"/>
            </w:pPr>
            <w:r w:rsidRPr="008B3D7C">
              <w:t xml:space="preserve">- навыками использования программного обеспечения для решения прикладных задач обработки информации </w:t>
            </w:r>
            <w:r>
              <w:t>и анализа данных</w:t>
            </w:r>
            <w:r w:rsidRPr="008B3D7C">
              <w:t xml:space="preserve">; </w:t>
            </w:r>
          </w:p>
          <w:p w14:paraId="7179BB62" w14:textId="77777777" w:rsidR="00845778" w:rsidRPr="008B3D7C" w:rsidRDefault="00845778" w:rsidP="007B2F00">
            <w:pPr>
              <w:jc w:val="both"/>
            </w:pPr>
            <w:r w:rsidRPr="008B3D7C">
              <w:t xml:space="preserve">- методами и средствами обработки и представления данных </w:t>
            </w:r>
          </w:p>
        </w:tc>
      </w:tr>
      <w:tr w:rsidR="00845778" w:rsidRPr="000B3BF4" w14:paraId="08C75926" w14:textId="77777777" w:rsidTr="007B2F00">
        <w:tc>
          <w:tcPr>
            <w:tcW w:w="442" w:type="dxa"/>
            <w:vMerge w:val="restart"/>
          </w:tcPr>
          <w:p w14:paraId="0C97D96E" w14:textId="77777777" w:rsidR="00845778" w:rsidRPr="008B3D7C" w:rsidRDefault="00845778" w:rsidP="007B2F00">
            <w:pPr>
              <w:jc w:val="center"/>
            </w:pPr>
            <w:r w:rsidRPr="008B3D7C">
              <w:t xml:space="preserve">4. </w:t>
            </w:r>
          </w:p>
        </w:tc>
        <w:tc>
          <w:tcPr>
            <w:tcW w:w="2945" w:type="dxa"/>
          </w:tcPr>
          <w:p w14:paraId="387D18E5" w14:textId="77777777" w:rsidR="00845778" w:rsidRPr="008B3D7C" w:rsidRDefault="00845778" w:rsidP="007B2F00">
            <w:pPr>
              <w:jc w:val="both"/>
              <w:rPr>
                <w:b/>
              </w:rPr>
            </w:pPr>
            <w:r w:rsidRPr="008B3D7C">
              <w:rPr>
                <w:b/>
              </w:rPr>
              <w:t>Дескриптор знаний, умений и навыков по уровням</w:t>
            </w:r>
          </w:p>
        </w:tc>
        <w:tc>
          <w:tcPr>
            <w:tcW w:w="3655" w:type="dxa"/>
          </w:tcPr>
          <w:p w14:paraId="3230CB0E" w14:textId="77777777" w:rsidR="00845778" w:rsidRPr="008B3D7C" w:rsidRDefault="00845778" w:rsidP="007B2F00">
            <w:pPr>
              <w:jc w:val="center"/>
              <w:rPr>
                <w:b/>
              </w:rPr>
            </w:pPr>
            <w:r w:rsidRPr="008B3D7C">
              <w:rPr>
                <w:b/>
              </w:rPr>
              <w:t>Уровни сформированности компетенции обучающегося</w:t>
            </w:r>
          </w:p>
        </w:tc>
        <w:tc>
          <w:tcPr>
            <w:tcW w:w="2529" w:type="dxa"/>
          </w:tcPr>
          <w:p w14:paraId="14EAA4F7" w14:textId="77777777" w:rsidR="00845778" w:rsidRPr="008B3D7C" w:rsidRDefault="00845778" w:rsidP="007B2F00">
            <w:pPr>
              <w:jc w:val="center"/>
              <w:rPr>
                <w:b/>
              </w:rPr>
            </w:pPr>
            <w:r w:rsidRPr="008B3D7C">
              <w:rPr>
                <w:b/>
              </w:rPr>
              <w:t>Индикаторы</w:t>
            </w:r>
          </w:p>
        </w:tc>
      </w:tr>
      <w:tr w:rsidR="00845778" w:rsidRPr="000B3BF4" w14:paraId="33625774" w14:textId="77777777" w:rsidTr="007B2F00">
        <w:tc>
          <w:tcPr>
            <w:tcW w:w="442" w:type="dxa"/>
            <w:vMerge/>
          </w:tcPr>
          <w:p w14:paraId="62B3A9DF" w14:textId="77777777" w:rsidR="00845778" w:rsidRPr="008B3D7C" w:rsidRDefault="00845778" w:rsidP="007B2F00">
            <w:pPr>
              <w:jc w:val="center"/>
            </w:pPr>
          </w:p>
        </w:tc>
        <w:tc>
          <w:tcPr>
            <w:tcW w:w="2945" w:type="dxa"/>
          </w:tcPr>
          <w:p w14:paraId="2188AA27" w14:textId="77777777" w:rsidR="00845778" w:rsidRPr="008B3D7C" w:rsidRDefault="00845778" w:rsidP="007B2F00">
            <w:pPr>
              <w:tabs>
                <w:tab w:val="left" w:pos="426"/>
              </w:tabs>
              <w:ind w:left="360"/>
              <w:jc w:val="both"/>
              <w:textAlignment w:val="baseline"/>
              <w:rPr>
                <w:b/>
              </w:rPr>
            </w:pPr>
          </w:p>
        </w:tc>
        <w:tc>
          <w:tcPr>
            <w:tcW w:w="3655" w:type="dxa"/>
          </w:tcPr>
          <w:p w14:paraId="12F4615A" w14:textId="77777777" w:rsidR="00845778" w:rsidRPr="008B3D7C" w:rsidRDefault="00845778" w:rsidP="007B2F00">
            <w:pPr>
              <w:jc w:val="both"/>
            </w:pPr>
            <w:r w:rsidRPr="008B3D7C">
              <w:t xml:space="preserve">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w:t>
            </w:r>
            <w:r w:rsidRPr="008B3D7C">
              <w:lastRenderedPageBreak/>
              <w:t>необходимость, но у него не всегда получается.)</w:t>
            </w:r>
          </w:p>
        </w:tc>
        <w:tc>
          <w:tcPr>
            <w:tcW w:w="2529" w:type="dxa"/>
          </w:tcPr>
          <w:p w14:paraId="4447829A" w14:textId="77777777" w:rsidR="00845778" w:rsidRPr="008B3D7C" w:rsidRDefault="00845778" w:rsidP="007B2F00">
            <w:pPr>
              <w:jc w:val="both"/>
            </w:pPr>
            <w:r w:rsidRPr="008B3D7C">
              <w:lastRenderedPageBreak/>
              <w:t xml:space="preserve">– </w:t>
            </w:r>
            <w:r w:rsidRPr="008B3D7C">
              <w:rPr>
                <w:b/>
              </w:rPr>
              <w:t>знает</w:t>
            </w:r>
            <w:r w:rsidRPr="008B3D7C">
              <w:t xml:space="preserve"> частично основные программные средства для решения прикладных задач обработки </w:t>
            </w:r>
            <w:r>
              <w:t>данных</w:t>
            </w:r>
            <w:r w:rsidRPr="008B3D7C">
              <w:t xml:space="preserve">; </w:t>
            </w:r>
          </w:p>
          <w:p w14:paraId="066A1DAC" w14:textId="77777777" w:rsidR="00845778" w:rsidRPr="008B3D7C" w:rsidRDefault="00845778" w:rsidP="007B2F00">
            <w:pPr>
              <w:jc w:val="both"/>
              <w:rPr>
                <w:b/>
              </w:rPr>
            </w:pPr>
            <w:r w:rsidRPr="008B3D7C">
              <w:t xml:space="preserve">– </w:t>
            </w:r>
            <w:r w:rsidRPr="008B3D7C">
              <w:rPr>
                <w:b/>
              </w:rPr>
              <w:t>умеет</w:t>
            </w:r>
            <w:r w:rsidRPr="008B3D7C">
              <w:t xml:space="preserve"> частично применять основные </w:t>
            </w:r>
            <w:r w:rsidRPr="008B3D7C">
              <w:lastRenderedPageBreak/>
              <w:t>методы статистического и интеллектуального анализа данных;</w:t>
            </w:r>
          </w:p>
          <w:p w14:paraId="30010D27" w14:textId="77777777" w:rsidR="00845778" w:rsidRPr="008B3D7C" w:rsidRDefault="00845778" w:rsidP="00240697">
            <w:pPr>
              <w:pStyle w:val="a9"/>
              <w:numPr>
                <w:ilvl w:val="0"/>
                <w:numId w:val="4"/>
              </w:numPr>
              <w:tabs>
                <w:tab w:val="left" w:pos="426"/>
              </w:tabs>
              <w:ind w:left="0" w:firstLine="0"/>
              <w:jc w:val="both"/>
              <w:textAlignment w:val="baseline"/>
              <w:rPr>
                <w:b/>
              </w:rPr>
            </w:pPr>
            <w:r w:rsidRPr="008B3D7C">
              <w:rPr>
                <w:b/>
              </w:rPr>
              <w:t>владеет</w:t>
            </w:r>
            <w:r w:rsidRPr="008B3D7C">
              <w:t xml:space="preserve"> методами и средствами обработки и представления данных решения </w:t>
            </w:r>
            <w:r>
              <w:t>бизнес-</w:t>
            </w:r>
            <w:r w:rsidRPr="008B3D7C">
              <w:t>задач, но не всегда получается их применять</w:t>
            </w:r>
          </w:p>
        </w:tc>
      </w:tr>
      <w:tr w:rsidR="00845778" w:rsidRPr="000B3BF4" w14:paraId="3C102583" w14:textId="77777777" w:rsidTr="007B2F00">
        <w:tc>
          <w:tcPr>
            <w:tcW w:w="442" w:type="dxa"/>
            <w:vMerge/>
          </w:tcPr>
          <w:p w14:paraId="5EC1BF27" w14:textId="77777777" w:rsidR="00845778" w:rsidRPr="008B3D7C" w:rsidRDefault="00845778" w:rsidP="007B2F00">
            <w:pPr>
              <w:jc w:val="center"/>
            </w:pPr>
          </w:p>
        </w:tc>
        <w:tc>
          <w:tcPr>
            <w:tcW w:w="2945" w:type="dxa"/>
          </w:tcPr>
          <w:p w14:paraId="49CF15FB" w14:textId="77777777" w:rsidR="00845778" w:rsidRPr="008B3D7C" w:rsidRDefault="00845778" w:rsidP="007B2F00">
            <w:pPr>
              <w:jc w:val="both"/>
              <w:rPr>
                <w:b/>
              </w:rPr>
            </w:pPr>
          </w:p>
        </w:tc>
        <w:tc>
          <w:tcPr>
            <w:tcW w:w="3655" w:type="dxa"/>
          </w:tcPr>
          <w:p w14:paraId="288B1DB8" w14:textId="77777777" w:rsidR="00845778" w:rsidRPr="008B3D7C" w:rsidRDefault="00845778" w:rsidP="007B2F00">
            <w:pPr>
              <w:jc w:val="both"/>
            </w:pPr>
            <w:r w:rsidRPr="008B3D7C">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529" w:type="dxa"/>
          </w:tcPr>
          <w:p w14:paraId="7BFFE605" w14:textId="77777777" w:rsidR="00845778" w:rsidRPr="008B3D7C" w:rsidRDefault="00845778" w:rsidP="007B2F00">
            <w:pPr>
              <w:jc w:val="both"/>
            </w:pPr>
            <w:r w:rsidRPr="008B3D7C">
              <w:rPr>
                <w:b/>
              </w:rPr>
              <w:t xml:space="preserve">- знает </w:t>
            </w:r>
            <w:r w:rsidRPr="008B3D7C">
              <w:t>основные методы статистического и интеллектуального анализа данных;</w:t>
            </w:r>
          </w:p>
          <w:p w14:paraId="23284747" w14:textId="77777777" w:rsidR="00845778" w:rsidRPr="008B3D7C" w:rsidRDefault="00845778" w:rsidP="007B2F00">
            <w:pPr>
              <w:jc w:val="both"/>
            </w:pPr>
            <w:r w:rsidRPr="008B3D7C">
              <w:t xml:space="preserve">– </w:t>
            </w:r>
            <w:r w:rsidRPr="008B3D7C">
              <w:rPr>
                <w:b/>
              </w:rPr>
              <w:t>умеет</w:t>
            </w:r>
            <w:r w:rsidRPr="008B3D7C">
              <w:t xml:space="preserve"> анализировать, верифицировать, оценивать полноту информации в ходе решения задач анализа данных в профессиональной деятельности;</w:t>
            </w:r>
          </w:p>
          <w:p w14:paraId="5B433333" w14:textId="77777777" w:rsidR="00845778" w:rsidRPr="008B3D7C" w:rsidRDefault="00845778" w:rsidP="007B2F00">
            <w:pPr>
              <w:jc w:val="both"/>
              <w:rPr>
                <w:b/>
              </w:rPr>
            </w:pPr>
            <w:r w:rsidRPr="008B3D7C">
              <w:t xml:space="preserve">– </w:t>
            </w:r>
            <w:r w:rsidRPr="008B3D7C">
              <w:rPr>
                <w:b/>
              </w:rPr>
              <w:t>владеет</w:t>
            </w:r>
            <w:r w:rsidRPr="008B3D7C">
              <w:t xml:space="preserve"> уверенно навыками использования программного обеспечения для решения прикладных задач обработки информации </w:t>
            </w:r>
            <w:r>
              <w:t>и анализа данных</w:t>
            </w:r>
          </w:p>
        </w:tc>
      </w:tr>
      <w:tr w:rsidR="00845778" w:rsidRPr="000B3BF4" w14:paraId="4279B855" w14:textId="77777777" w:rsidTr="007B2F00">
        <w:tc>
          <w:tcPr>
            <w:tcW w:w="442" w:type="dxa"/>
            <w:vMerge/>
          </w:tcPr>
          <w:p w14:paraId="527BE157" w14:textId="77777777" w:rsidR="00845778" w:rsidRPr="008B3D7C" w:rsidRDefault="00845778" w:rsidP="007B2F00">
            <w:pPr>
              <w:jc w:val="center"/>
            </w:pPr>
          </w:p>
        </w:tc>
        <w:tc>
          <w:tcPr>
            <w:tcW w:w="2945" w:type="dxa"/>
          </w:tcPr>
          <w:p w14:paraId="75809CC5" w14:textId="77777777" w:rsidR="00845778" w:rsidRPr="008B3D7C" w:rsidRDefault="00845778" w:rsidP="007B2F00">
            <w:pPr>
              <w:jc w:val="both"/>
              <w:rPr>
                <w:b/>
              </w:rPr>
            </w:pPr>
          </w:p>
        </w:tc>
        <w:tc>
          <w:tcPr>
            <w:tcW w:w="3655" w:type="dxa"/>
          </w:tcPr>
          <w:p w14:paraId="620B2D6C" w14:textId="77777777" w:rsidR="00845778" w:rsidRPr="008B3D7C" w:rsidRDefault="00845778" w:rsidP="007B2F00">
            <w:pPr>
              <w:jc w:val="center"/>
            </w:pPr>
            <w:r w:rsidRPr="008B3D7C">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29" w:type="dxa"/>
          </w:tcPr>
          <w:p w14:paraId="61DA6BD0" w14:textId="77777777" w:rsidR="00845778" w:rsidRPr="008B3D7C" w:rsidRDefault="00845778" w:rsidP="007B2F00">
            <w:pPr>
              <w:jc w:val="both"/>
            </w:pPr>
            <w:r w:rsidRPr="008B3D7C">
              <w:t xml:space="preserve">– </w:t>
            </w:r>
            <w:r w:rsidRPr="008B3D7C">
              <w:rPr>
                <w:b/>
              </w:rPr>
              <w:t>знает</w:t>
            </w:r>
            <w:r w:rsidRPr="008B3D7C">
              <w:t xml:space="preserve"> основные методы статистического и интеллектуального анализа данных для решения задач повышенной сложности;</w:t>
            </w:r>
          </w:p>
          <w:p w14:paraId="1366F3C4" w14:textId="77777777" w:rsidR="00845778" w:rsidRPr="008B3D7C" w:rsidRDefault="00845778" w:rsidP="007B2F00">
            <w:pPr>
              <w:jc w:val="both"/>
            </w:pPr>
            <w:r w:rsidRPr="008B3D7C">
              <w:t xml:space="preserve">– </w:t>
            </w:r>
            <w:r w:rsidRPr="008B3D7C">
              <w:rPr>
                <w:b/>
              </w:rPr>
              <w:t>умеет</w:t>
            </w:r>
            <w:r w:rsidRPr="008B3D7C">
              <w:t xml:space="preserve"> получать и представлять результаты обработки и анализа данных при  решении различных профессиональных задач (в виде аналитических </w:t>
            </w:r>
            <w:r w:rsidRPr="008B3D7C">
              <w:lastRenderedPageBreak/>
              <w:t>отчетов, графических материалов);</w:t>
            </w:r>
          </w:p>
          <w:p w14:paraId="6FA25A93" w14:textId="77777777" w:rsidR="00845778" w:rsidRPr="008B3D7C" w:rsidRDefault="00845778" w:rsidP="007B2F00">
            <w:pPr>
              <w:jc w:val="both"/>
              <w:rPr>
                <w:b/>
              </w:rPr>
            </w:pPr>
            <w:r w:rsidRPr="008B3D7C">
              <w:t xml:space="preserve">– </w:t>
            </w:r>
            <w:r w:rsidRPr="008B3D7C">
              <w:rPr>
                <w:b/>
              </w:rPr>
              <w:t>владеет</w:t>
            </w:r>
            <w:r w:rsidRPr="008B3D7C">
              <w:t xml:space="preserve"> сложными навыками использования программного обеспечения для решения прикладных задач обработки информации в бизнес-анали</w:t>
            </w:r>
            <w:r>
              <w:t>тике</w:t>
            </w:r>
          </w:p>
        </w:tc>
      </w:tr>
      <w:tr w:rsidR="00845778" w:rsidRPr="000B3BF4" w14:paraId="78D5209B" w14:textId="77777777" w:rsidTr="007B2F00">
        <w:tc>
          <w:tcPr>
            <w:tcW w:w="442" w:type="dxa"/>
            <w:vMerge/>
          </w:tcPr>
          <w:p w14:paraId="52A16354" w14:textId="77777777" w:rsidR="00845778" w:rsidRPr="008B3D7C" w:rsidRDefault="00845778" w:rsidP="007B2F00">
            <w:pPr>
              <w:jc w:val="center"/>
            </w:pPr>
          </w:p>
        </w:tc>
        <w:tc>
          <w:tcPr>
            <w:tcW w:w="2945" w:type="dxa"/>
          </w:tcPr>
          <w:p w14:paraId="146C6E2D" w14:textId="77777777" w:rsidR="00845778" w:rsidRPr="008B3D7C" w:rsidRDefault="00845778" w:rsidP="007B2F00">
            <w:pPr>
              <w:jc w:val="both"/>
              <w:rPr>
                <w:b/>
              </w:rPr>
            </w:pPr>
          </w:p>
        </w:tc>
        <w:tc>
          <w:tcPr>
            <w:tcW w:w="3655" w:type="dxa"/>
          </w:tcPr>
          <w:p w14:paraId="1ECB73F7" w14:textId="77777777" w:rsidR="00845778" w:rsidRPr="008B3D7C" w:rsidRDefault="00845778" w:rsidP="007B2F00">
            <w:pPr>
              <w:jc w:val="both"/>
              <w:rPr>
                <w:b/>
              </w:rPr>
            </w:pPr>
            <w:r w:rsidRPr="008B3D7C">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29" w:type="dxa"/>
          </w:tcPr>
          <w:p w14:paraId="7E2C865F" w14:textId="77777777" w:rsidR="00845778" w:rsidRPr="008B3D7C" w:rsidRDefault="00845778" w:rsidP="007B2F00">
            <w:pPr>
              <w:jc w:val="both"/>
            </w:pPr>
            <w:r w:rsidRPr="008B3D7C">
              <w:rPr>
                <w:b/>
              </w:rPr>
              <w:t xml:space="preserve">– знает </w:t>
            </w:r>
            <w:r w:rsidRPr="008B3D7C">
              <w:t>в совершенстве</w:t>
            </w:r>
            <w:r w:rsidRPr="008B3D7C">
              <w:rPr>
                <w:b/>
              </w:rPr>
              <w:t xml:space="preserve"> </w:t>
            </w:r>
            <w:r w:rsidRPr="008B3D7C">
              <w:t>основные методы статистического и интеллектуального анализа данных и программные средства их реализации;</w:t>
            </w:r>
          </w:p>
          <w:p w14:paraId="0D2BDAD5" w14:textId="77777777" w:rsidR="00845778" w:rsidRPr="008B3D7C" w:rsidRDefault="00845778" w:rsidP="007B2F00">
            <w:pPr>
              <w:jc w:val="both"/>
            </w:pPr>
            <w:r w:rsidRPr="008B3D7C">
              <w:t xml:space="preserve">– </w:t>
            </w:r>
            <w:r w:rsidRPr="008B3D7C">
              <w:rPr>
                <w:b/>
              </w:rPr>
              <w:t>умеет</w:t>
            </w:r>
            <w:r w:rsidRPr="008B3D7C">
              <w:t xml:space="preserve"> решать задачи анализа данных в профессиональной деятельности, при необходимости восполнять и синтезировать недостающую информацию;</w:t>
            </w:r>
          </w:p>
          <w:p w14:paraId="6676DBA4" w14:textId="77777777" w:rsidR="00845778" w:rsidRPr="008B3D7C" w:rsidRDefault="00845778" w:rsidP="007B2F00">
            <w:pPr>
              <w:jc w:val="both"/>
              <w:rPr>
                <w:b/>
              </w:rPr>
            </w:pPr>
            <w:r w:rsidRPr="008B3D7C">
              <w:t xml:space="preserve">– </w:t>
            </w:r>
            <w:r w:rsidRPr="008B3D7C">
              <w:rPr>
                <w:b/>
              </w:rPr>
              <w:t>владеет</w:t>
            </w:r>
            <w:r w:rsidRPr="008B3D7C">
              <w:t xml:space="preserve"> сложными навыками использования программного обеспечения для решения прикладных задач обработки информации </w:t>
            </w:r>
            <w:r>
              <w:t xml:space="preserve">и анализа данных </w:t>
            </w:r>
          </w:p>
        </w:tc>
      </w:tr>
      <w:tr w:rsidR="00845778" w:rsidRPr="000B3BF4" w14:paraId="3CC76C06" w14:textId="77777777" w:rsidTr="007B2F00">
        <w:tc>
          <w:tcPr>
            <w:tcW w:w="442" w:type="dxa"/>
          </w:tcPr>
          <w:p w14:paraId="2350C815" w14:textId="77777777" w:rsidR="00845778" w:rsidRPr="008B3D7C" w:rsidRDefault="00845778" w:rsidP="007B2F00">
            <w:pPr>
              <w:jc w:val="center"/>
              <w:rPr>
                <w:b/>
              </w:rPr>
            </w:pPr>
            <w:r w:rsidRPr="008B3D7C">
              <w:t>5</w:t>
            </w:r>
            <w:r w:rsidRPr="008B3D7C">
              <w:rPr>
                <w:b/>
              </w:rPr>
              <w:t xml:space="preserve">. </w:t>
            </w:r>
          </w:p>
        </w:tc>
        <w:tc>
          <w:tcPr>
            <w:tcW w:w="2945" w:type="dxa"/>
          </w:tcPr>
          <w:p w14:paraId="6D188526" w14:textId="77777777" w:rsidR="00845778" w:rsidRPr="008B3D7C" w:rsidRDefault="00845778" w:rsidP="007B2F00">
            <w:pPr>
              <w:jc w:val="both"/>
              <w:rPr>
                <w:b/>
              </w:rPr>
            </w:pPr>
            <w:r w:rsidRPr="008B3D7C">
              <w:rPr>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184" w:type="dxa"/>
            <w:gridSpan w:val="2"/>
          </w:tcPr>
          <w:p w14:paraId="60B8F37F" w14:textId="77777777" w:rsidR="00845778" w:rsidRPr="008B3D7C" w:rsidRDefault="00845778" w:rsidP="007B2F00">
            <w:pPr>
              <w:widowControl w:val="0"/>
              <w:autoSpaceDE w:val="0"/>
              <w:autoSpaceDN w:val="0"/>
              <w:adjustRightInd w:val="0"/>
              <w:jc w:val="both"/>
            </w:pPr>
            <w:r w:rsidRPr="008B3D7C">
              <w:t xml:space="preserve">Владение данной компетенцией является необходимым условием для овладения компетенциями: </w:t>
            </w:r>
          </w:p>
          <w:p w14:paraId="3262302C" w14:textId="77777777" w:rsidR="00845778" w:rsidRPr="003E3E8B" w:rsidRDefault="00845778" w:rsidP="007B2F00">
            <w:pPr>
              <w:widowControl w:val="0"/>
              <w:autoSpaceDE w:val="0"/>
              <w:autoSpaceDN w:val="0"/>
              <w:adjustRightInd w:val="0"/>
              <w:jc w:val="both"/>
            </w:pPr>
            <w:r w:rsidRPr="003E3E8B">
              <w:t>ПК-1 – способен разрабатывать программный код на языке Python для работы данными;</w:t>
            </w:r>
          </w:p>
          <w:p w14:paraId="7BDEC413" w14:textId="77777777" w:rsidR="00845778" w:rsidRPr="003E3E8B" w:rsidRDefault="00845778" w:rsidP="007B2F00">
            <w:pPr>
              <w:widowControl w:val="0"/>
              <w:autoSpaceDE w:val="0"/>
              <w:autoSpaceDN w:val="0"/>
              <w:adjustRightInd w:val="0"/>
              <w:jc w:val="both"/>
            </w:pPr>
            <w:r w:rsidRPr="003E3E8B">
              <w:t>ПК-2– готов к применению средств языка программирования Python в объеме, необходимом для анализа данных.</w:t>
            </w:r>
          </w:p>
          <w:p w14:paraId="2C1500AB" w14:textId="77777777" w:rsidR="00845778" w:rsidRPr="008B3D7C" w:rsidRDefault="00845778" w:rsidP="007B2F00">
            <w:pPr>
              <w:widowControl w:val="0"/>
              <w:autoSpaceDE w:val="0"/>
              <w:autoSpaceDN w:val="0"/>
              <w:adjustRightInd w:val="0"/>
              <w:jc w:val="both"/>
            </w:pPr>
          </w:p>
        </w:tc>
      </w:tr>
      <w:tr w:rsidR="00845778" w:rsidRPr="000B3BF4" w14:paraId="7A245FE6" w14:textId="77777777" w:rsidTr="007B2F00">
        <w:tc>
          <w:tcPr>
            <w:tcW w:w="442" w:type="dxa"/>
          </w:tcPr>
          <w:p w14:paraId="4987FC18" w14:textId="77777777" w:rsidR="00845778" w:rsidRPr="008B3D7C" w:rsidRDefault="00845778" w:rsidP="007B2F00">
            <w:pPr>
              <w:jc w:val="center"/>
            </w:pPr>
            <w:r w:rsidRPr="008B3D7C">
              <w:t>6.</w:t>
            </w:r>
          </w:p>
        </w:tc>
        <w:tc>
          <w:tcPr>
            <w:tcW w:w="2945" w:type="dxa"/>
          </w:tcPr>
          <w:p w14:paraId="00DEFD5D" w14:textId="77777777" w:rsidR="00845778" w:rsidRPr="008B3D7C" w:rsidRDefault="00845778" w:rsidP="007B2F00">
            <w:pPr>
              <w:jc w:val="both"/>
              <w:rPr>
                <w:b/>
              </w:rPr>
            </w:pPr>
            <w:r w:rsidRPr="008B3D7C">
              <w:rPr>
                <w:b/>
              </w:rPr>
              <w:t>Средства и технологии оценки</w:t>
            </w:r>
          </w:p>
        </w:tc>
        <w:tc>
          <w:tcPr>
            <w:tcW w:w="6184" w:type="dxa"/>
            <w:gridSpan w:val="2"/>
          </w:tcPr>
          <w:p w14:paraId="05AA87B2" w14:textId="77777777" w:rsidR="00845778" w:rsidRPr="008B3D7C" w:rsidRDefault="00845778" w:rsidP="007B2F00">
            <w:pPr>
              <w:jc w:val="both"/>
            </w:pPr>
            <w:r w:rsidRPr="008B3D7C">
              <w:t>практические задания, тест</w:t>
            </w:r>
          </w:p>
        </w:tc>
      </w:tr>
    </w:tbl>
    <w:p w14:paraId="607FF4A5" w14:textId="77777777" w:rsidR="00845778" w:rsidRDefault="00845778" w:rsidP="00845778">
      <w:pPr>
        <w:shd w:val="clear" w:color="auto" w:fill="FFFFFF"/>
        <w:rPr>
          <w:b/>
          <w:sz w:val="28"/>
          <w:szCs w:val="28"/>
        </w:rPr>
      </w:pPr>
    </w:p>
    <w:p w14:paraId="27D942B9" w14:textId="77777777" w:rsidR="00845778" w:rsidRPr="008B3D7C" w:rsidRDefault="00845778" w:rsidP="00240697">
      <w:pPr>
        <w:pStyle w:val="a9"/>
        <w:numPr>
          <w:ilvl w:val="0"/>
          <w:numId w:val="26"/>
        </w:numPr>
        <w:shd w:val="clear" w:color="auto" w:fill="FFFFFF"/>
        <w:rPr>
          <w:b/>
          <w:sz w:val="28"/>
          <w:szCs w:val="28"/>
        </w:rPr>
      </w:pPr>
      <w:r>
        <w:rPr>
          <w:b/>
          <w:sz w:val="28"/>
          <w:szCs w:val="28"/>
        </w:rPr>
        <w:t>Компетенция ПК-1</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2954"/>
        <w:gridCol w:w="3608"/>
        <w:gridCol w:w="2566"/>
      </w:tblGrid>
      <w:tr w:rsidR="00845778" w:rsidRPr="000B3BF4" w14:paraId="72D724DA" w14:textId="77777777" w:rsidTr="007B2F00">
        <w:tc>
          <w:tcPr>
            <w:tcW w:w="443" w:type="dxa"/>
          </w:tcPr>
          <w:p w14:paraId="54E17272" w14:textId="77777777" w:rsidR="00845778" w:rsidRPr="008B3D7C" w:rsidRDefault="00845778" w:rsidP="00240697">
            <w:pPr>
              <w:pStyle w:val="a9"/>
              <w:numPr>
                <w:ilvl w:val="0"/>
                <w:numId w:val="25"/>
              </w:numPr>
              <w:ind w:left="0" w:firstLine="0"/>
              <w:jc w:val="center"/>
              <w:rPr>
                <w:b/>
              </w:rPr>
            </w:pPr>
          </w:p>
        </w:tc>
        <w:tc>
          <w:tcPr>
            <w:tcW w:w="2954" w:type="dxa"/>
          </w:tcPr>
          <w:p w14:paraId="67F064F1" w14:textId="77777777" w:rsidR="00845778" w:rsidRPr="008B3D7C" w:rsidRDefault="00845778" w:rsidP="007B2F00">
            <w:pPr>
              <w:rPr>
                <w:b/>
              </w:rPr>
            </w:pPr>
            <w:r w:rsidRPr="008B3D7C">
              <w:rPr>
                <w:b/>
              </w:rPr>
              <w:t>Наименование компетенции</w:t>
            </w:r>
          </w:p>
        </w:tc>
        <w:tc>
          <w:tcPr>
            <w:tcW w:w="6174" w:type="dxa"/>
            <w:gridSpan w:val="2"/>
          </w:tcPr>
          <w:p w14:paraId="0C5D501D" w14:textId="77777777" w:rsidR="00845778" w:rsidRPr="008B3D7C" w:rsidRDefault="00845778" w:rsidP="007B2F00">
            <w:pPr>
              <w:jc w:val="both"/>
            </w:pPr>
            <w:r w:rsidRPr="008B3D7C">
              <w:t xml:space="preserve">способен разрабатывать программный код с использованием языка программирования Python для </w:t>
            </w:r>
            <w:r>
              <w:t xml:space="preserve">работы с </w:t>
            </w:r>
            <w:r w:rsidRPr="008B3D7C">
              <w:t xml:space="preserve"> данными</w:t>
            </w:r>
          </w:p>
        </w:tc>
      </w:tr>
      <w:tr w:rsidR="00845778" w:rsidRPr="000B3BF4" w14:paraId="463AA7B0" w14:textId="77777777" w:rsidTr="007B2F00">
        <w:tc>
          <w:tcPr>
            <w:tcW w:w="443" w:type="dxa"/>
          </w:tcPr>
          <w:p w14:paraId="42ADA180" w14:textId="77777777" w:rsidR="00845778" w:rsidRPr="008B3D7C" w:rsidRDefault="00845778" w:rsidP="00240697">
            <w:pPr>
              <w:pStyle w:val="a9"/>
              <w:numPr>
                <w:ilvl w:val="0"/>
                <w:numId w:val="25"/>
              </w:numPr>
              <w:ind w:left="0" w:firstLine="0"/>
              <w:jc w:val="center"/>
              <w:rPr>
                <w:b/>
              </w:rPr>
            </w:pPr>
          </w:p>
        </w:tc>
        <w:tc>
          <w:tcPr>
            <w:tcW w:w="2954" w:type="dxa"/>
          </w:tcPr>
          <w:p w14:paraId="1A199155" w14:textId="77777777" w:rsidR="00845778" w:rsidRPr="008B3D7C" w:rsidRDefault="00845778" w:rsidP="007B2F00">
            <w:pPr>
              <w:rPr>
                <w:b/>
              </w:rPr>
            </w:pPr>
            <w:r w:rsidRPr="008B3D7C">
              <w:rPr>
                <w:b/>
              </w:rPr>
              <w:t>Указание типа компетенции</w:t>
            </w:r>
          </w:p>
        </w:tc>
        <w:tc>
          <w:tcPr>
            <w:tcW w:w="6174" w:type="dxa"/>
            <w:gridSpan w:val="2"/>
          </w:tcPr>
          <w:p w14:paraId="61E91795" w14:textId="77777777" w:rsidR="00845778" w:rsidRPr="008B3D7C" w:rsidRDefault="00845778" w:rsidP="007B2F00">
            <w:pPr>
              <w:jc w:val="both"/>
            </w:pPr>
            <w:r w:rsidRPr="008B3D7C">
              <w:t>профессиональная</w:t>
            </w:r>
          </w:p>
        </w:tc>
      </w:tr>
      <w:tr w:rsidR="00845778" w:rsidRPr="000B3BF4" w14:paraId="130A985D" w14:textId="77777777" w:rsidTr="007B2F00">
        <w:tc>
          <w:tcPr>
            <w:tcW w:w="443" w:type="dxa"/>
          </w:tcPr>
          <w:p w14:paraId="533FEEBE" w14:textId="77777777" w:rsidR="00845778" w:rsidRPr="008B3D7C" w:rsidRDefault="00845778" w:rsidP="00240697">
            <w:pPr>
              <w:pStyle w:val="a9"/>
              <w:numPr>
                <w:ilvl w:val="0"/>
                <w:numId w:val="25"/>
              </w:numPr>
              <w:ind w:left="0" w:firstLine="0"/>
              <w:jc w:val="center"/>
              <w:rPr>
                <w:b/>
              </w:rPr>
            </w:pPr>
          </w:p>
        </w:tc>
        <w:tc>
          <w:tcPr>
            <w:tcW w:w="2954" w:type="dxa"/>
          </w:tcPr>
          <w:p w14:paraId="56B6C6C3" w14:textId="77777777" w:rsidR="00845778" w:rsidRPr="008B3D7C" w:rsidRDefault="00845778" w:rsidP="007B2F00">
            <w:pPr>
              <w:jc w:val="both"/>
              <w:rPr>
                <w:b/>
              </w:rPr>
            </w:pPr>
            <w:r w:rsidRPr="008B3D7C">
              <w:rPr>
                <w:b/>
              </w:rPr>
              <w:t>Определение, содержание и основные сущностные характеристики компетенции</w:t>
            </w:r>
          </w:p>
        </w:tc>
        <w:tc>
          <w:tcPr>
            <w:tcW w:w="6174" w:type="dxa"/>
            <w:gridSpan w:val="2"/>
          </w:tcPr>
          <w:p w14:paraId="3CF41B94" w14:textId="77777777" w:rsidR="00845778" w:rsidRPr="008B3D7C" w:rsidRDefault="00845778" w:rsidP="007B2F00">
            <w:pPr>
              <w:jc w:val="both"/>
            </w:pPr>
            <w:r w:rsidRPr="008B3D7C">
              <w:t>Под компетенцией понимается способность разрабатывать программный код с использованием языка программирования Python для обработки и анализа данных.</w:t>
            </w:r>
          </w:p>
          <w:p w14:paraId="7BD2D674" w14:textId="77777777" w:rsidR="00845778" w:rsidRPr="008B3D7C" w:rsidRDefault="00845778" w:rsidP="007B2F00">
            <w:pPr>
              <w:jc w:val="both"/>
            </w:pPr>
            <w:r w:rsidRPr="008B3D7C">
              <w:t xml:space="preserve">Слушатель  должен: </w:t>
            </w:r>
          </w:p>
          <w:p w14:paraId="627A0A3D" w14:textId="77777777" w:rsidR="00845778" w:rsidRPr="008B3D7C" w:rsidRDefault="00845778" w:rsidP="007B2F00">
            <w:pPr>
              <w:jc w:val="both"/>
              <w:rPr>
                <w:b/>
              </w:rPr>
            </w:pPr>
            <w:r w:rsidRPr="008B3D7C">
              <w:rPr>
                <w:b/>
              </w:rPr>
              <w:t xml:space="preserve">знать: </w:t>
            </w:r>
          </w:p>
          <w:p w14:paraId="7EE7A7CA" w14:textId="77777777" w:rsidR="00845778" w:rsidRPr="008B3D7C" w:rsidRDefault="00845778" w:rsidP="007B2F00">
            <w:pPr>
              <w:jc w:val="both"/>
            </w:pPr>
            <w:r w:rsidRPr="008B3D7C">
              <w:t xml:space="preserve">– основы процедурного программирования на языке Python; </w:t>
            </w:r>
          </w:p>
          <w:p w14:paraId="181CE43A" w14:textId="77777777" w:rsidR="00845778" w:rsidRPr="008B3D7C" w:rsidRDefault="00845778" w:rsidP="00240697">
            <w:pPr>
              <w:pStyle w:val="a9"/>
              <w:numPr>
                <w:ilvl w:val="0"/>
                <w:numId w:val="4"/>
              </w:numPr>
              <w:tabs>
                <w:tab w:val="left" w:pos="426"/>
              </w:tabs>
              <w:ind w:left="0" w:firstLine="0"/>
              <w:jc w:val="both"/>
              <w:textAlignment w:val="baseline"/>
            </w:pPr>
            <w:r w:rsidRPr="008B3D7C">
              <w:t>типы данных и формы их представления в Python;</w:t>
            </w:r>
          </w:p>
          <w:p w14:paraId="276C31A8" w14:textId="77777777" w:rsidR="00845778" w:rsidRPr="008B3D7C" w:rsidRDefault="00845778" w:rsidP="007B2F00">
            <w:pPr>
              <w:jc w:val="both"/>
            </w:pPr>
            <w:r w:rsidRPr="008B3D7C">
              <w:t xml:space="preserve">– о функциях, методах и их назначении в программировании на языке </w:t>
            </w:r>
            <w:r w:rsidRPr="008B3D7C">
              <w:rPr>
                <w:lang w:val="en-US"/>
              </w:rPr>
              <w:t>Python</w:t>
            </w:r>
            <w:r w:rsidRPr="008B3D7C">
              <w:t>;</w:t>
            </w:r>
          </w:p>
          <w:p w14:paraId="7CB9B06D" w14:textId="77777777" w:rsidR="00845778" w:rsidRPr="008B3D7C" w:rsidRDefault="00845778" w:rsidP="00240697">
            <w:pPr>
              <w:pStyle w:val="a9"/>
              <w:numPr>
                <w:ilvl w:val="0"/>
                <w:numId w:val="4"/>
              </w:numPr>
              <w:ind w:left="280" w:hanging="280"/>
              <w:jc w:val="both"/>
            </w:pPr>
            <w:r w:rsidRPr="008B3D7C">
              <w:t>основы работы с библиотеками Python</w:t>
            </w:r>
          </w:p>
          <w:p w14:paraId="7AB240DA" w14:textId="77777777" w:rsidR="00845778" w:rsidRPr="008B3D7C" w:rsidRDefault="00845778" w:rsidP="007B2F00">
            <w:pPr>
              <w:jc w:val="both"/>
              <w:rPr>
                <w:b/>
              </w:rPr>
            </w:pPr>
            <w:r w:rsidRPr="008B3D7C">
              <w:rPr>
                <w:b/>
              </w:rPr>
              <w:t xml:space="preserve">уметь: </w:t>
            </w:r>
          </w:p>
          <w:p w14:paraId="236EE3C2" w14:textId="77777777" w:rsidR="00845778" w:rsidRPr="008B3D7C" w:rsidRDefault="00845778" w:rsidP="007B2F00">
            <w:pPr>
              <w:jc w:val="both"/>
            </w:pPr>
            <w:r w:rsidRPr="008B3D7C">
              <w:t xml:space="preserve">– выполнять арифметические и логические операции с данными; </w:t>
            </w:r>
          </w:p>
          <w:p w14:paraId="702446FD" w14:textId="77777777" w:rsidR="00845778" w:rsidRPr="008B3D7C" w:rsidRDefault="00845778" w:rsidP="007B2F00">
            <w:pPr>
              <w:jc w:val="both"/>
            </w:pPr>
            <w:r w:rsidRPr="008B3D7C">
              <w:t xml:space="preserve">– применять методы Python для работы с различными коллекциями: (множества, списки, строки, кортежи, словари); </w:t>
            </w:r>
          </w:p>
          <w:p w14:paraId="3AC45CFC" w14:textId="77777777" w:rsidR="00845778" w:rsidRPr="008B3D7C" w:rsidRDefault="00845778" w:rsidP="007B2F00">
            <w:pPr>
              <w:jc w:val="both"/>
            </w:pPr>
            <w:r w:rsidRPr="008B3D7C">
              <w:t xml:space="preserve">– устанавливать библиотеки и применять их для решения задач; </w:t>
            </w:r>
          </w:p>
          <w:p w14:paraId="1A2FF9CE" w14:textId="77777777" w:rsidR="00845778" w:rsidRPr="008B3D7C" w:rsidRDefault="00845778" w:rsidP="007B2F00">
            <w:pPr>
              <w:jc w:val="both"/>
            </w:pPr>
            <w:r w:rsidRPr="008B3D7C">
              <w:t xml:space="preserve">– работать с файлами в </w:t>
            </w:r>
            <w:r w:rsidRPr="008B3D7C">
              <w:rPr>
                <w:lang w:val="en-US"/>
              </w:rPr>
              <w:t>Python</w:t>
            </w:r>
            <w:r w:rsidRPr="008B3D7C">
              <w:t>;</w:t>
            </w:r>
          </w:p>
          <w:p w14:paraId="3D8F0789" w14:textId="77777777" w:rsidR="00845778" w:rsidRPr="008B3D7C" w:rsidRDefault="00845778" w:rsidP="007B2F00">
            <w:pPr>
              <w:jc w:val="both"/>
              <w:rPr>
                <w:b/>
              </w:rPr>
            </w:pPr>
            <w:r w:rsidRPr="008B3D7C">
              <w:rPr>
                <w:b/>
              </w:rPr>
              <w:t xml:space="preserve">владеть: </w:t>
            </w:r>
          </w:p>
          <w:p w14:paraId="3320F959" w14:textId="77777777" w:rsidR="00845778" w:rsidRPr="008B3D7C" w:rsidRDefault="00845778" w:rsidP="007B2F00">
            <w:pPr>
              <w:jc w:val="both"/>
            </w:pPr>
            <w:r w:rsidRPr="008B3D7C">
              <w:t>– навыками обращения к документации Python при решении задач</w:t>
            </w:r>
          </w:p>
        </w:tc>
      </w:tr>
      <w:tr w:rsidR="00845778" w:rsidRPr="000B3BF4" w14:paraId="631C7DBC" w14:textId="77777777" w:rsidTr="007B2F00">
        <w:tc>
          <w:tcPr>
            <w:tcW w:w="443" w:type="dxa"/>
            <w:vMerge w:val="restart"/>
          </w:tcPr>
          <w:p w14:paraId="1883D0C6" w14:textId="77777777" w:rsidR="00845778" w:rsidRPr="008B3D7C" w:rsidRDefault="00845778" w:rsidP="007B2F00">
            <w:pPr>
              <w:jc w:val="center"/>
            </w:pPr>
            <w:r w:rsidRPr="008B3D7C">
              <w:t xml:space="preserve">4. </w:t>
            </w:r>
          </w:p>
        </w:tc>
        <w:tc>
          <w:tcPr>
            <w:tcW w:w="2954" w:type="dxa"/>
          </w:tcPr>
          <w:p w14:paraId="13ECFD1F" w14:textId="77777777" w:rsidR="00845778" w:rsidRPr="008B3D7C" w:rsidRDefault="00845778" w:rsidP="007B2F00">
            <w:pPr>
              <w:jc w:val="both"/>
              <w:rPr>
                <w:b/>
              </w:rPr>
            </w:pPr>
            <w:r w:rsidRPr="008B3D7C">
              <w:rPr>
                <w:b/>
              </w:rPr>
              <w:t>Дескриптор знаний, умений и навыков по уровням</w:t>
            </w:r>
          </w:p>
        </w:tc>
        <w:tc>
          <w:tcPr>
            <w:tcW w:w="3608" w:type="dxa"/>
          </w:tcPr>
          <w:p w14:paraId="05B742CA" w14:textId="77777777" w:rsidR="00845778" w:rsidRPr="008B3D7C" w:rsidRDefault="00845778" w:rsidP="007B2F00">
            <w:pPr>
              <w:jc w:val="center"/>
              <w:rPr>
                <w:b/>
              </w:rPr>
            </w:pPr>
            <w:r w:rsidRPr="008B3D7C">
              <w:rPr>
                <w:b/>
              </w:rPr>
              <w:t>Уровни сформированности компетенции обучающегося</w:t>
            </w:r>
          </w:p>
        </w:tc>
        <w:tc>
          <w:tcPr>
            <w:tcW w:w="2566" w:type="dxa"/>
          </w:tcPr>
          <w:p w14:paraId="6289FF85" w14:textId="77777777" w:rsidR="00845778" w:rsidRPr="008B3D7C" w:rsidRDefault="00845778" w:rsidP="007B2F00">
            <w:pPr>
              <w:jc w:val="center"/>
              <w:rPr>
                <w:b/>
              </w:rPr>
            </w:pPr>
            <w:r w:rsidRPr="008B3D7C">
              <w:rPr>
                <w:b/>
              </w:rPr>
              <w:t>Индикаторы</w:t>
            </w:r>
          </w:p>
        </w:tc>
      </w:tr>
      <w:tr w:rsidR="00845778" w:rsidRPr="000B3BF4" w14:paraId="7385D49D" w14:textId="77777777" w:rsidTr="007B2F00">
        <w:tc>
          <w:tcPr>
            <w:tcW w:w="443" w:type="dxa"/>
            <w:vMerge/>
          </w:tcPr>
          <w:p w14:paraId="57108F21" w14:textId="77777777" w:rsidR="00845778" w:rsidRPr="008B3D7C" w:rsidRDefault="00845778" w:rsidP="007B2F00">
            <w:pPr>
              <w:jc w:val="center"/>
            </w:pPr>
          </w:p>
        </w:tc>
        <w:tc>
          <w:tcPr>
            <w:tcW w:w="2954" w:type="dxa"/>
          </w:tcPr>
          <w:p w14:paraId="314FCC2A" w14:textId="77777777" w:rsidR="00845778" w:rsidRPr="008B3D7C" w:rsidRDefault="00845778" w:rsidP="00240697">
            <w:pPr>
              <w:pStyle w:val="a9"/>
              <w:numPr>
                <w:ilvl w:val="0"/>
                <w:numId w:val="4"/>
              </w:numPr>
              <w:tabs>
                <w:tab w:val="left" w:pos="426"/>
              </w:tabs>
              <w:ind w:left="0" w:firstLine="0"/>
              <w:jc w:val="both"/>
              <w:textAlignment w:val="baseline"/>
              <w:rPr>
                <w:b/>
              </w:rPr>
            </w:pPr>
          </w:p>
        </w:tc>
        <w:tc>
          <w:tcPr>
            <w:tcW w:w="3608" w:type="dxa"/>
          </w:tcPr>
          <w:p w14:paraId="5D5845AA" w14:textId="77777777" w:rsidR="00845778" w:rsidRPr="008B3D7C" w:rsidRDefault="00845778" w:rsidP="007B2F00">
            <w:pPr>
              <w:jc w:val="both"/>
            </w:pPr>
            <w:r w:rsidRPr="008B3D7C">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6" w:type="dxa"/>
          </w:tcPr>
          <w:p w14:paraId="1E7585DE" w14:textId="77777777" w:rsidR="00845778" w:rsidRPr="008B3D7C" w:rsidRDefault="00845778" w:rsidP="007B2F00">
            <w:pPr>
              <w:jc w:val="both"/>
            </w:pPr>
            <w:r w:rsidRPr="008B3D7C">
              <w:t xml:space="preserve">– </w:t>
            </w:r>
            <w:r w:rsidRPr="008B3D7C">
              <w:rPr>
                <w:b/>
              </w:rPr>
              <w:t>знает</w:t>
            </w:r>
            <w:r w:rsidRPr="008B3D7C">
              <w:t xml:space="preserve"> частично основы процедурного программирования на языке </w:t>
            </w:r>
            <w:r w:rsidRPr="008B3D7C">
              <w:rPr>
                <w:lang w:val="en-US"/>
              </w:rPr>
              <w:t>Python</w:t>
            </w:r>
            <w:r w:rsidRPr="008B3D7C">
              <w:t xml:space="preserve">; </w:t>
            </w:r>
          </w:p>
          <w:p w14:paraId="1D9D59D6" w14:textId="77777777" w:rsidR="00845778" w:rsidRPr="008B3D7C" w:rsidRDefault="00845778" w:rsidP="007B2F00">
            <w:pPr>
              <w:jc w:val="both"/>
              <w:rPr>
                <w:b/>
              </w:rPr>
            </w:pPr>
            <w:r w:rsidRPr="008B3D7C">
              <w:t xml:space="preserve">– </w:t>
            </w:r>
            <w:r w:rsidRPr="008B3D7C">
              <w:rPr>
                <w:b/>
              </w:rPr>
              <w:t>умеет</w:t>
            </w:r>
            <w:r w:rsidRPr="008B3D7C">
              <w:t xml:space="preserve"> частично разрабатывать программу на языке </w:t>
            </w:r>
            <w:r w:rsidRPr="008B3D7C">
              <w:rPr>
                <w:lang w:val="en-US"/>
              </w:rPr>
              <w:t>Python</w:t>
            </w:r>
            <w:r w:rsidRPr="008B3D7C">
              <w:t xml:space="preserve"> для обработки и анализа данных;</w:t>
            </w:r>
          </w:p>
          <w:p w14:paraId="388C2575" w14:textId="77777777" w:rsidR="00845778" w:rsidRPr="008B3D7C" w:rsidRDefault="00845778" w:rsidP="00240697">
            <w:pPr>
              <w:pStyle w:val="a9"/>
              <w:numPr>
                <w:ilvl w:val="0"/>
                <w:numId w:val="4"/>
              </w:numPr>
              <w:tabs>
                <w:tab w:val="left" w:pos="426"/>
              </w:tabs>
              <w:ind w:left="0" w:firstLine="0"/>
              <w:jc w:val="both"/>
              <w:textAlignment w:val="baseline"/>
              <w:rPr>
                <w:b/>
              </w:rPr>
            </w:pPr>
            <w:r w:rsidRPr="008B3D7C">
              <w:rPr>
                <w:b/>
              </w:rPr>
              <w:t>владеет</w:t>
            </w:r>
            <w:r w:rsidRPr="008B3D7C">
              <w:t xml:space="preserve"> методами и средствами </w:t>
            </w:r>
            <w:r w:rsidRPr="008B3D7C">
              <w:rPr>
                <w:lang w:val="en-US"/>
              </w:rPr>
              <w:t>Python</w:t>
            </w:r>
            <w:r w:rsidRPr="008B3D7C">
              <w:t xml:space="preserve"> для обработки данных, но не всегда получается их применять</w:t>
            </w:r>
          </w:p>
        </w:tc>
      </w:tr>
      <w:tr w:rsidR="00845778" w:rsidRPr="000B3BF4" w14:paraId="2F372177" w14:textId="77777777" w:rsidTr="007B2F00">
        <w:tc>
          <w:tcPr>
            <w:tcW w:w="443" w:type="dxa"/>
            <w:vMerge/>
          </w:tcPr>
          <w:p w14:paraId="703A8670" w14:textId="77777777" w:rsidR="00845778" w:rsidRPr="008B3D7C" w:rsidRDefault="00845778" w:rsidP="007B2F00">
            <w:pPr>
              <w:jc w:val="center"/>
            </w:pPr>
          </w:p>
        </w:tc>
        <w:tc>
          <w:tcPr>
            <w:tcW w:w="2954" w:type="dxa"/>
          </w:tcPr>
          <w:p w14:paraId="10447D30" w14:textId="77777777" w:rsidR="00845778" w:rsidRPr="008B3D7C" w:rsidRDefault="00845778" w:rsidP="007B2F00">
            <w:pPr>
              <w:jc w:val="both"/>
              <w:rPr>
                <w:b/>
              </w:rPr>
            </w:pPr>
          </w:p>
        </w:tc>
        <w:tc>
          <w:tcPr>
            <w:tcW w:w="3608" w:type="dxa"/>
          </w:tcPr>
          <w:p w14:paraId="2E834FB7" w14:textId="77777777" w:rsidR="00845778" w:rsidRPr="008B3D7C" w:rsidRDefault="00845778" w:rsidP="007B2F00">
            <w:pPr>
              <w:jc w:val="both"/>
            </w:pPr>
            <w:r w:rsidRPr="008B3D7C">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566" w:type="dxa"/>
          </w:tcPr>
          <w:p w14:paraId="7E95D893" w14:textId="77777777" w:rsidR="00845778" w:rsidRPr="008B3D7C" w:rsidRDefault="00845778" w:rsidP="00240697">
            <w:pPr>
              <w:pStyle w:val="a9"/>
              <w:numPr>
                <w:ilvl w:val="0"/>
                <w:numId w:val="4"/>
              </w:numPr>
              <w:tabs>
                <w:tab w:val="left" w:pos="426"/>
              </w:tabs>
              <w:ind w:left="0" w:firstLine="0"/>
              <w:jc w:val="both"/>
              <w:textAlignment w:val="baseline"/>
            </w:pPr>
            <w:r w:rsidRPr="008B3D7C">
              <w:rPr>
                <w:b/>
              </w:rPr>
              <w:t xml:space="preserve">знает </w:t>
            </w:r>
            <w:r w:rsidRPr="008B3D7C">
              <w:t xml:space="preserve">типы данных, функции и  методы их обработки в Python; </w:t>
            </w:r>
          </w:p>
          <w:p w14:paraId="55A268FA" w14:textId="77777777" w:rsidR="00845778" w:rsidRPr="008B3D7C" w:rsidRDefault="00845778" w:rsidP="007B2F00">
            <w:pPr>
              <w:jc w:val="both"/>
            </w:pPr>
            <w:r w:rsidRPr="008B3D7C">
              <w:t xml:space="preserve">– </w:t>
            </w:r>
            <w:r w:rsidRPr="008B3D7C">
              <w:rPr>
                <w:b/>
              </w:rPr>
              <w:t>умеет</w:t>
            </w:r>
            <w:r w:rsidRPr="008B3D7C">
              <w:t xml:space="preserve"> применять методы Python для работы с различными коллекциями: (множества, списки, </w:t>
            </w:r>
            <w:r w:rsidRPr="008B3D7C">
              <w:lastRenderedPageBreak/>
              <w:t>строки, кортежи, словари);</w:t>
            </w:r>
          </w:p>
          <w:p w14:paraId="52A2161C" w14:textId="77777777" w:rsidR="00845778" w:rsidRPr="008B3D7C" w:rsidRDefault="00845778" w:rsidP="007B2F00">
            <w:pPr>
              <w:jc w:val="both"/>
              <w:rPr>
                <w:b/>
              </w:rPr>
            </w:pPr>
            <w:r w:rsidRPr="008B3D7C">
              <w:t xml:space="preserve">– </w:t>
            </w:r>
            <w:r w:rsidRPr="008B3D7C">
              <w:rPr>
                <w:b/>
              </w:rPr>
              <w:t>владеет</w:t>
            </w:r>
            <w:r w:rsidRPr="008B3D7C">
              <w:t xml:space="preserve"> уверенно навыками использования средствами </w:t>
            </w:r>
            <w:r w:rsidRPr="008B3D7C">
              <w:rPr>
                <w:lang w:val="en-US"/>
              </w:rPr>
              <w:t>Python</w:t>
            </w:r>
            <w:r w:rsidRPr="008B3D7C">
              <w:t xml:space="preserve"> для обработки данных</w:t>
            </w:r>
          </w:p>
        </w:tc>
      </w:tr>
      <w:tr w:rsidR="00845778" w:rsidRPr="000B3BF4" w14:paraId="0579E845" w14:textId="77777777" w:rsidTr="007B2F00">
        <w:tc>
          <w:tcPr>
            <w:tcW w:w="443" w:type="dxa"/>
            <w:vMerge/>
          </w:tcPr>
          <w:p w14:paraId="710B9E48" w14:textId="77777777" w:rsidR="00845778" w:rsidRPr="008B3D7C" w:rsidRDefault="00845778" w:rsidP="007B2F00">
            <w:pPr>
              <w:jc w:val="center"/>
            </w:pPr>
          </w:p>
        </w:tc>
        <w:tc>
          <w:tcPr>
            <w:tcW w:w="2954" w:type="dxa"/>
          </w:tcPr>
          <w:p w14:paraId="65C41801" w14:textId="77777777" w:rsidR="00845778" w:rsidRPr="008B3D7C" w:rsidRDefault="00845778" w:rsidP="007B2F00">
            <w:pPr>
              <w:jc w:val="both"/>
              <w:rPr>
                <w:b/>
              </w:rPr>
            </w:pPr>
          </w:p>
        </w:tc>
        <w:tc>
          <w:tcPr>
            <w:tcW w:w="3608" w:type="dxa"/>
          </w:tcPr>
          <w:p w14:paraId="2ED9D547" w14:textId="77777777" w:rsidR="00845778" w:rsidRPr="008B3D7C" w:rsidRDefault="00845778" w:rsidP="007B2F00">
            <w:pPr>
              <w:jc w:val="center"/>
            </w:pPr>
            <w:r w:rsidRPr="008B3D7C">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6" w:type="dxa"/>
          </w:tcPr>
          <w:p w14:paraId="75D7C262" w14:textId="77777777" w:rsidR="00845778" w:rsidRPr="008B3D7C" w:rsidRDefault="00845778" w:rsidP="007B2F00">
            <w:pPr>
              <w:jc w:val="both"/>
            </w:pPr>
            <w:r w:rsidRPr="008B3D7C">
              <w:t xml:space="preserve">– </w:t>
            </w:r>
            <w:r w:rsidRPr="008B3D7C">
              <w:rPr>
                <w:b/>
              </w:rPr>
              <w:t>знает</w:t>
            </w:r>
            <w:r w:rsidRPr="008B3D7C">
              <w:t xml:space="preserve"> основные средства процедурного программирования на </w:t>
            </w:r>
            <w:r w:rsidRPr="008B3D7C">
              <w:rPr>
                <w:lang w:val="en-US"/>
              </w:rPr>
              <w:t>Python</w:t>
            </w:r>
            <w:r w:rsidRPr="008B3D7C">
              <w:t xml:space="preserve"> для решения задач обработки и анализа данных повышенной сложности;</w:t>
            </w:r>
          </w:p>
          <w:p w14:paraId="71490F47" w14:textId="77777777" w:rsidR="00845778" w:rsidRPr="008B3D7C" w:rsidRDefault="00845778" w:rsidP="007B2F00">
            <w:pPr>
              <w:jc w:val="both"/>
            </w:pPr>
            <w:r w:rsidRPr="008B3D7C">
              <w:t xml:space="preserve">– </w:t>
            </w:r>
            <w:r w:rsidRPr="008B3D7C">
              <w:rPr>
                <w:b/>
              </w:rPr>
              <w:t>умеет</w:t>
            </w:r>
            <w:r w:rsidRPr="008B3D7C">
              <w:t xml:space="preserve"> применять библиотеки для решения задач обработки данных;</w:t>
            </w:r>
          </w:p>
          <w:p w14:paraId="1ADC035E" w14:textId="77777777" w:rsidR="00845778" w:rsidRPr="008B3D7C" w:rsidRDefault="00845778" w:rsidP="007B2F00">
            <w:pPr>
              <w:jc w:val="both"/>
              <w:rPr>
                <w:b/>
              </w:rPr>
            </w:pPr>
            <w:r w:rsidRPr="008B3D7C">
              <w:t xml:space="preserve">– </w:t>
            </w:r>
            <w:r w:rsidRPr="008B3D7C">
              <w:rPr>
                <w:b/>
              </w:rPr>
              <w:t>владеет</w:t>
            </w:r>
            <w:r w:rsidRPr="008B3D7C">
              <w:t xml:space="preserve"> сложными навыками использования </w:t>
            </w:r>
            <w:r w:rsidRPr="008B3D7C">
              <w:rPr>
                <w:lang w:val="en-US"/>
              </w:rPr>
              <w:t>Python</w:t>
            </w:r>
            <w:r w:rsidRPr="008B3D7C">
              <w:t xml:space="preserve"> для решения задач обработки данных</w:t>
            </w:r>
          </w:p>
        </w:tc>
      </w:tr>
      <w:tr w:rsidR="00845778" w:rsidRPr="000B3BF4" w14:paraId="417FE0B0" w14:textId="77777777" w:rsidTr="007B2F00">
        <w:tc>
          <w:tcPr>
            <w:tcW w:w="443" w:type="dxa"/>
            <w:vMerge/>
          </w:tcPr>
          <w:p w14:paraId="30D05E9B" w14:textId="77777777" w:rsidR="00845778" w:rsidRPr="008B3D7C" w:rsidRDefault="00845778" w:rsidP="007B2F00">
            <w:pPr>
              <w:jc w:val="center"/>
            </w:pPr>
          </w:p>
        </w:tc>
        <w:tc>
          <w:tcPr>
            <w:tcW w:w="2954" w:type="dxa"/>
          </w:tcPr>
          <w:p w14:paraId="44CA3B59" w14:textId="77777777" w:rsidR="00845778" w:rsidRPr="008B3D7C" w:rsidRDefault="00845778" w:rsidP="007B2F00">
            <w:pPr>
              <w:jc w:val="both"/>
              <w:rPr>
                <w:b/>
              </w:rPr>
            </w:pPr>
          </w:p>
        </w:tc>
        <w:tc>
          <w:tcPr>
            <w:tcW w:w="3608" w:type="dxa"/>
          </w:tcPr>
          <w:p w14:paraId="1D539369" w14:textId="77777777" w:rsidR="00845778" w:rsidRPr="008B3D7C" w:rsidRDefault="00845778" w:rsidP="007B2F00">
            <w:pPr>
              <w:jc w:val="both"/>
              <w:rPr>
                <w:b/>
              </w:rPr>
            </w:pPr>
            <w:r w:rsidRPr="008B3D7C">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6" w:type="dxa"/>
          </w:tcPr>
          <w:p w14:paraId="2A4AE0F6" w14:textId="77777777" w:rsidR="00845778" w:rsidRPr="008B3D7C" w:rsidRDefault="00845778" w:rsidP="007B2F00">
            <w:pPr>
              <w:jc w:val="both"/>
            </w:pPr>
            <w:r w:rsidRPr="008B3D7C">
              <w:rPr>
                <w:b/>
              </w:rPr>
              <w:t xml:space="preserve">– знает </w:t>
            </w:r>
            <w:r w:rsidRPr="008B3D7C">
              <w:t>в совершенстве</w:t>
            </w:r>
            <w:r w:rsidRPr="008B3D7C">
              <w:rPr>
                <w:b/>
              </w:rPr>
              <w:t xml:space="preserve"> </w:t>
            </w:r>
            <w:r w:rsidRPr="008B3D7C">
              <w:t xml:space="preserve">основные методы процедурного программирования на языке </w:t>
            </w:r>
            <w:r w:rsidRPr="008B3D7C">
              <w:rPr>
                <w:lang w:val="en-US"/>
              </w:rPr>
              <w:t>Python</w:t>
            </w:r>
            <w:r w:rsidRPr="008B3D7C">
              <w:t>;</w:t>
            </w:r>
          </w:p>
          <w:p w14:paraId="15A51197" w14:textId="77777777" w:rsidR="00845778" w:rsidRPr="008B3D7C" w:rsidRDefault="00845778" w:rsidP="007B2F00">
            <w:pPr>
              <w:jc w:val="both"/>
            </w:pPr>
            <w:r w:rsidRPr="008B3D7C">
              <w:t xml:space="preserve">– </w:t>
            </w:r>
            <w:r w:rsidRPr="008B3D7C">
              <w:rPr>
                <w:b/>
              </w:rPr>
              <w:t>умеет</w:t>
            </w:r>
            <w:r w:rsidRPr="008B3D7C">
              <w:t xml:space="preserve"> решать сложные задачи анализа данных  и предлагать новые программные решения;</w:t>
            </w:r>
          </w:p>
          <w:p w14:paraId="78A0879F" w14:textId="77777777" w:rsidR="00845778" w:rsidRPr="008B3D7C" w:rsidRDefault="00845778" w:rsidP="007B2F00">
            <w:pPr>
              <w:jc w:val="both"/>
              <w:rPr>
                <w:b/>
              </w:rPr>
            </w:pPr>
            <w:r w:rsidRPr="008B3D7C">
              <w:t xml:space="preserve">– </w:t>
            </w:r>
            <w:r w:rsidRPr="008B3D7C">
              <w:rPr>
                <w:b/>
              </w:rPr>
              <w:t>владеет</w:t>
            </w:r>
            <w:r w:rsidRPr="008B3D7C">
              <w:t xml:space="preserve"> сложными навыками разработки программ на языке </w:t>
            </w:r>
            <w:r w:rsidRPr="008B3D7C">
              <w:rPr>
                <w:lang w:val="en-US"/>
              </w:rPr>
              <w:t>Python</w:t>
            </w:r>
            <w:r w:rsidRPr="008B3D7C">
              <w:t xml:space="preserve"> для обработки информации </w:t>
            </w:r>
            <w:r>
              <w:t>и анализа данных</w:t>
            </w:r>
          </w:p>
        </w:tc>
      </w:tr>
      <w:tr w:rsidR="00845778" w:rsidRPr="000B3BF4" w14:paraId="39CE7542" w14:textId="77777777" w:rsidTr="007B2F00">
        <w:tc>
          <w:tcPr>
            <w:tcW w:w="443" w:type="dxa"/>
          </w:tcPr>
          <w:p w14:paraId="61DB9893" w14:textId="77777777" w:rsidR="00845778" w:rsidRPr="008B3D7C" w:rsidRDefault="00845778" w:rsidP="007B2F00">
            <w:pPr>
              <w:jc w:val="center"/>
              <w:rPr>
                <w:b/>
              </w:rPr>
            </w:pPr>
            <w:r w:rsidRPr="008B3D7C">
              <w:t>5</w:t>
            </w:r>
            <w:r w:rsidRPr="008B3D7C">
              <w:rPr>
                <w:b/>
              </w:rPr>
              <w:t xml:space="preserve">. </w:t>
            </w:r>
          </w:p>
        </w:tc>
        <w:tc>
          <w:tcPr>
            <w:tcW w:w="2954" w:type="dxa"/>
          </w:tcPr>
          <w:p w14:paraId="40793B09" w14:textId="77777777" w:rsidR="00845778" w:rsidRPr="008B3D7C" w:rsidRDefault="00845778" w:rsidP="007B2F00">
            <w:pPr>
              <w:jc w:val="both"/>
              <w:rPr>
                <w:b/>
              </w:rPr>
            </w:pPr>
            <w:r w:rsidRPr="008B3D7C">
              <w:rPr>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174" w:type="dxa"/>
            <w:gridSpan w:val="2"/>
          </w:tcPr>
          <w:p w14:paraId="05DA96E0" w14:textId="77777777" w:rsidR="00845778" w:rsidRPr="008B3D7C" w:rsidRDefault="00845778" w:rsidP="007B2F00">
            <w:pPr>
              <w:widowControl w:val="0"/>
              <w:autoSpaceDE w:val="0"/>
              <w:autoSpaceDN w:val="0"/>
              <w:adjustRightInd w:val="0"/>
              <w:jc w:val="both"/>
            </w:pPr>
            <w:r w:rsidRPr="008B3D7C">
              <w:t xml:space="preserve">Владение данной компетенцией является необходимым условием для овладения компетенцией: </w:t>
            </w:r>
          </w:p>
          <w:p w14:paraId="2DDAB13E" w14:textId="77777777" w:rsidR="00845778" w:rsidRPr="008B3D7C" w:rsidRDefault="00845778" w:rsidP="007B2F00">
            <w:pPr>
              <w:widowControl w:val="0"/>
              <w:autoSpaceDE w:val="0"/>
              <w:autoSpaceDN w:val="0"/>
              <w:adjustRightInd w:val="0"/>
              <w:jc w:val="both"/>
            </w:pPr>
            <w:r w:rsidRPr="003E3E8B">
              <w:t>ПК-2– готов к применению средств языка программирования Python в объеме, необходимом для анализа данных</w:t>
            </w:r>
          </w:p>
        </w:tc>
      </w:tr>
      <w:tr w:rsidR="00845778" w:rsidRPr="000B3BF4" w14:paraId="4C4705D0" w14:textId="77777777" w:rsidTr="007B2F00">
        <w:tc>
          <w:tcPr>
            <w:tcW w:w="443" w:type="dxa"/>
          </w:tcPr>
          <w:p w14:paraId="407547BB" w14:textId="77777777" w:rsidR="00845778" w:rsidRPr="008B3D7C" w:rsidRDefault="00845778" w:rsidP="007B2F00">
            <w:pPr>
              <w:jc w:val="center"/>
            </w:pPr>
            <w:r w:rsidRPr="008B3D7C">
              <w:t>6.</w:t>
            </w:r>
          </w:p>
        </w:tc>
        <w:tc>
          <w:tcPr>
            <w:tcW w:w="2954" w:type="dxa"/>
          </w:tcPr>
          <w:p w14:paraId="6E4DBA35" w14:textId="77777777" w:rsidR="00845778" w:rsidRPr="008B3D7C" w:rsidRDefault="00845778" w:rsidP="007B2F00">
            <w:pPr>
              <w:jc w:val="both"/>
              <w:rPr>
                <w:b/>
              </w:rPr>
            </w:pPr>
            <w:r w:rsidRPr="008B3D7C">
              <w:rPr>
                <w:b/>
              </w:rPr>
              <w:t>Средства и технологии оценки</w:t>
            </w:r>
          </w:p>
        </w:tc>
        <w:tc>
          <w:tcPr>
            <w:tcW w:w="6174" w:type="dxa"/>
            <w:gridSpan w:val="2"/>
          </w:tcPr>
          <w:p w14:paraId="36ED64F6" w14:textId="77777777" w:rsidR="00845778" w:rsidRPr="008B3D7C" w:rsidRDefault="00845778" w:rsidP="007B2F00">
            <w:pPr>
              <w:jc w:val="both"/>
            </w:pPr>
            <w:r w:rsidRPr="008B3D7C">
              <w:t>практические задания, тест</w:t>
            </w:r>
          </w:p>
        </w:tc>
      </w:tr>
    </w:tbl>
    <w:p w14:paraId="5BB6CB3C" w14:textId="77777777" w:rsidR="00845778" w:rsidRDefault="00845778" w:rsidP="00845778"/>
    <w:p w14:paraId="0E9FB25D" w14:textId="77777777" w:rsidR="00845778" w:rsidRPr="008B3D7C" w:rsidRDefault="00845778" w:rsidP="00240697">
      <w:pPr>
        <w:pStyle w:val="a9"/>
        <w:numPr>
          <w:ilvl w:val="0"/>
          <w:numId w:val="25"/>
        </w:numPr>
        <w:shd w:val="clear" w:color="auto" w:fill="FFFFFF"/>
        <w:rPr>
          <w:b/>
          <w:sz w:val="28"/>
          <w:szCs w:val="28"/>
        </w:rPr>
      </w:pPr>
      <w:r>
        <w:rPr>
          <w:b/>
          <w:sz w:val="28"/>
          <w:szCs w:val="28"/>
        </w:rPr>
        <w:t>Компетенция ПК-2</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
        <w:gridCol w:w="2959"/>
        <w:gridCol w:w="3606"/>
        <w:gridCol w:w="2563"/>
      </w:tblGrid>
      <w:tr w:rsidR="00845778" w:rsidRPr="000B3BF4" w14:paraId="4891254D" w14:textId="77777777" w:rsidTr="007B2F00">
        <w:tc>
          <w:tcPr>
            <w:tcW w:w="443" w:type="dxa"/>
          </w:tcPr>
          <w:p w14:paraId="1F8A4D0A" w14:textId="77777777" w:rsidR="00845778" w:rsidRPr="008B3D7C" w:rsidRDefault="00845778" w:rsidP="00240697">
            <w:pPr>
              <w:pStyle w:val="a9"/>
              <w:numPr>
                <w:ilvl w:val="0"/>
                <w:numId w:val="24"/>
              </w:numPr>
              <w:ind w:left="0" w:firstLine="0"/>
              <w:jc w:val="center"/>
              <w:rPr>
                <w:b/>
              </w:rPr>
            </w:pPr>
          </w:p>
        </w:tc>
        <w:tc>
          <w:tcPr>
            <w:tcW w:w="2959" w:type="dxa"/>
          </w:tcPr>
          <w:p w14:paraId="17BA3567" w14:textId="77777777" w:rsidR="00845778" w:rsidRPr="008B3D7C" w:rsidRDefault="00845778" w:rsidP="007B2F00">
            <w:pPr>
              <w:rPr>
                <w:b/>
              </w:rPr>
            </w:pPr>
            <w:r w:rsidRPr="008B3D7C">
              <w:rPr>
                <w:b/>
              </w:rPr>
              <w:t>Наименование компетенции</w:t>
            </w:r>
          </w:p>
        </w:tc>
        <w:tc>
          <w:tcPr>
            <w:tcW w:w="6169" w:type="dxa"/>
            <w:gridSpan w:val="2"/>
          </w:tcPr>
          <w:p w14:paraId="5D9F6FCE" w14:textId="77777777" w:rsidR="00845778" w:rsidRPr="008B3D7C" w:rsidRDefault="00845778" w:rsidP="007B2F00">
            <w:pPr>
              <w:jc w:val="both"/>
            </w:pPr>
            <w:r w:rsidRPr="008B3D7C">
              <w:t xml:space="preserve">готов к применению средств языка программирования Python в объеме, необходимом для </w:t>
            </w:r>
            <w:r>
              <w:t>анализа данных</w:t>
            </w:r>
          </w:p>
        </w:tc>
      </w:tr>
      <w:tr w:rsidR="00845778" w:rsidRPr="000B3BF4" w14:paraId="19714123" w14:textId="77777777" w:rsidTr="007B2F00">
        <w:tc>
          <w:tcPr>
            <w:tcW w:w="443" w:type="dxa"/>
          </w:tcPr>
          <w:p w14:paraId="0350D14B" w14:textId="77777777" w:rsidR="00845778" w:rsidRPr="008B3D7C" w:rsidRDefault="00845778" w:rsidP="00240697">
            <w:pPr>
              <w:pStyle w:val="a9"/>
              <w:numPr>
                <w:ilvl w:val="0"/>
                <w:numId w:val="24"/>
              </w:numPr>
              <w:ind w:left="0" w:firstLine="0"/>
              <w:jc w:val="center"/>
              <w:rPr>
                <w:b/>
              </w:rPr>
            </w:pPr>
          </w:p>
        </w:tc>
        <w:tc>
          <w:tcPr>
            <w:tcW w:w="2959" w:type="dxa"/>
          </w:tcPr>
          <w:p w14:paraId="4E79E750" w14:textId="77777777" w:rsidR="00845778" w:rsidRPr="008B3D7C" w:rsidRDefault="00845778" w:rsidP="007B2F00">
            <w:pPr>
              <w:rPr>
                <w:b/>
              </w:rPr>
            </w:pPr>
            <w:r w:rsidRPr="008B3D7C">
              <w:rPr>
                <w:b/>
              </w:rPr>
              <w:t>Указание типа компетенции</w:t>
            </w:r>
          </w:p>
        </w:tc>
        <w:tc>
          <w:tcPr>
            <w:tcW w:w="6169" w:type="dxa"/>
            <w:gridSpan w:val="2"/>
          </w:tcPr>
          <w:p w14:paraId="35ABC354" w14:textId="77777777" w:rsidR="00845778" w:rsidRPr="008B3D7C" w:rsidRDefault="00845778" w:rsidP="007B2F00">
            <w:pPr>
              <w:jc w:val="both"/>
            </w:pPr>
            <w:r w:rsidRPr="008B3D7C">
              <w:t>профессиональная</w:t>
            </w:r>
          </w:p>
        </w:tc>
      </w:tr>
      <w:tr w:rsidR="00845778" w:rsidRPr="000B3BF4" w14:paraId="0C865A14" w14:textId="77777777" w:rsidTr="007B2F00">
        <w:tc>
          <w:tcPr>
            <w:tcW w:w="443" w:type="dxa"/>
          </w:tcPr>
          <w:p w14:paraId="28DCAA77" w14:textId="77777777" w:rsidR="00845778" w:rsidRPr="008B3D7C" w:rsidRDefault="00845778" w:rsidP="00240697">
            <w:pPr>
              <w:pStyle w:val="a9"/>
              <w:numPr>
                <w:ilvl w:val="0"/>
                <w:numId w:val="24"/>
              </w:numPr>
              <w:ind w:left="0" w:firstLine="0"/>
              <w:jc w:val="center"/>
              <w:rPr>
                <w:b/>
              </w:rPr>
            </w:pPr>
          </w:p>
        </w:tc>
        <w:tc>
          <w:tcPr>
            <w:tcW w:w="2959" w:type="dxa"/>
          </w:tcPr>
          <w:p w14:paraId="34846D66" w14:textId="77777777" w:rsidR="00845778" w:rsidRPr="008B3D7C" w:rsidRDefault="00845778" w:rsidP="007B2F00">
            <w:pPr>
              <w:jc w:val="both"/>
              <w:rPr>
                <w:b/>
              </w:rPr>
            </w:pPr>
            <w:r w:rsidRPr="008B3D7C">
              <w:rPr>
                <w:b/>
              </w:rPr>
              <w:t>Определение, содержание и основные сущностные характеристики компетенции</w:t>
            </w:r>
          </w:p>
        </w:tc>
        <w:tc>
          <w:tcPr>
            <w:tcW w:w="6169" w:type="dxa"/>
            <w:gridSpan w:val="2"/>
          </w:tcPr>
          <w:p w14:paraId="5765B78C" w14:textId="77777777" w:rsidR="00845778" w:rsidRPr="008B3D7C" w:rsidRDefault="00845778" w:rsidP="007B2F00">
            <w:pPr>
              <w:jc w:val="both"/>
            </w:pPr>
            <w:r w:rsidRPr="008B3D7C">
              <w:t xml:space="preserve">Под компетенцией понимается готовность   к применению средств языка  </w:t>
            </w:r>
            <w:r w:rsidRPr="008B3D7C">
              <w:rPr>
                <w:lang w:val="en-US"/>
              </w:rPr>
              <w:t>Python</w:t>
            </w:r>
            <w:r w:rsidRPr="008B3D7C">
              <w:t xml:space="preserve"> для решения прикладных задач обработки, анализа </w:t>
            </w:r>
            <w:r>
              <w:t xml:space="preserve">данных </w:t>
            </w:r>
            <w:r w:rsidRPr="008B3D7C">
              <w:t xml:space="preserve">и визуализации результатов </w:t>
            </w:r>
          </w:p>
          <w:p w14:paraId="743F595C" w14:textId="77777777" w:rsidR="00845778" w:rsidRPr="008B3D7C" w:rsidRDefault="00845778" w:rsidP="007B2F00">
            <w:pPr>
              <w:jc w:val="both"/>
            </w:pPr>
            <w:r w:rsidRPr="008B3D7C">
              <w:t xml:space="preserve">Слушатель  должен: </w:t>
            </w:r>
          </w:p>
          <w:p w14:paraId="3D542704" w14:textId="77777777" w:rsidR="00845778" w:rsidRPr="008B3D7C" w:rsidRDefault="00845778" w:rsidP="007B2F00">
            <w:pPr>
              <w:jc w:val="both"/>
              <w:rPr>
                <w:b/>
              </w:rPr>
            </w:pPr>
            <w:r w:rsidRPr="008B3D7C">
              <w:rPr>
                <w:b/>
              </w:rPr>
              <w:t xml:space="preserve">знать: </w:t>
            </w:r>
          </w:p>
          <w:p w14:paraId="6069A363" w14:textId="77777777" w:rsidR="00845778" w:rsidRPr="008B3D7C" w:rsidRDefault="00845778" w:rsidP="007B2F00">
            <w:pPr>
              <w:jc w:val="both"/>
            </w:pPr>
            <w:r w:rsidRPr="008B3D7C">
              <w:t xml:space="preserve">– основные программные средства </w:t>
            </w:r>
            <w:r w:rsidRPr="008B3D7C">
              <w:rPr>
                <w:lang w:val="en-US"/>
              </w:rPr>
              <w:t>Python</w:t>
            </w:r>
            <w:r w:rsidRPr="008B3D7C">
              <w:t xml:space="preserve"> для обработки  </w:t>
            </w:r>
            <w:r>
              <w:t xml:space="preserve">и анализа </w:t>
            </w:r>
            <w:r w:rsidRPr="008B3D7C">
              <w:t xml:space="preserve">данных </w:t>
            </w:r>
          </w:p>
          <w:p w14:paraId="4FADEC20" w14:textId="77777777" w:rsidR="00845778" w:rsidRPr="008B3D7C" w:rsidRDefault="00845778" w:rsidP="007B2F00">
            <w:pPr>
              <w:jc w:val="both"/>
              <w:rPr>
                <w:b/>
              </w:rPr>
            </w:pPr>
            <w:r w:rsidRPr="008B3D7C">
              <w:rPr>
                <w:b/>
              </w:rPr>
              <w:t xml:space="preserve">уметь: </w:t>
            </w:r>
          </w:p>
          <w:p w14:paraId="5E485553" w14:textId="77777777" w:rsidR="00845778" w:rsidRPr="008B3D7C" w:rsidRDefault="00845778" w:rsidP="00240697">
            <w:pPr>
              <w:pStyle w:val="a9"/>
              <w:numPr>
                <w:ilvl w:val="0"/>
                <w:numId w:val="4"/>
              </w:numPr>
              <w:tabs>
                <w:tab w:val="left" w:pos="426"/>
              </w:tabs>
              <w:ind w:left="0" w:firstLine="0"/>
              <w:jc w:val="both"/>
              <w:textAlignment w:val="baseline"/>
            </w:pPr>
            <w:r w:rsidRPr="008B3D7C">
              <w:t>применять современный язык программирования Python и его библиотеки для анализа данных</w:t>
            </w:r>
          </w:p>
          <w:p w14:paraId="17FE38DB" w14:textId="77777777" w:rsidR="00845778" w:rsidRPr="008B3D7C" w:rsidRDefault="00845778" w:rsidP="007B2F00">
            <w:pPr>
              <w:jc w:val="both"/>
              <w:rPr>
                <w:b/>
              </w:rPr>
            </w:pPr>
            <w:r w:rsidRPr="008B3D7C">
              <w:rPr>
                <w:b/>
              </w:rPr>
              <w:t xml:space="preserve">владеть: </w:t>
            </w:r>
          </w:p>
          <w:p w14:paraId="0ED7EC06" w14:textId="77777777" w:rsidR="00845778" w:rsidRPr="008B3D7C" w:rsidRDefault="00845778" w:rsidP="007B2F00">
            <w:pPr>
              <w:jc w:val="both"/>
            </w:pPr>
            <w:r w:rsidRPr="008B3D7C">
              <w:t xml:space="preserve">– навыками использования средств </w:t>
            </w:r>
            <w:r w:rsidRPr="008B3D7C">
              <w:rPr>
                <w:lang w:val="en-US"/>
              </w:rPr>
              <w:t>Python</w:t>
            </w:r>
            <w:r w:rsidRPr="008B3D7C">
              <w:t xml:space="preserve"> для решения прикладных задач анализа и обработки данных в различных видах профессиональной деятельности</w:t>
            </w:r>
          </w:p>
        </w:tc>
      </w:tr>
      <w:tr w:rsidR="00845778" w:rsidRPr="000B3BF4" w14:paraId="2C64ECE3" w14:textId="77777777" w:rsidTr="007B2F00">
        <w:tc>
          <w:tcPr>
            <w:tcW w:w="443" w:type="dxa"/>
            <w:vMerge w:val="restart"/>
          </w:tcPr>
          <w:p w14:paraId="193A7813" w14:textId="77777777" w:rsidR="00845778" w:rsidRPr="008B3D7C" w:rsidRDefault="00845778" w:rsidP="007B2F00">
            <w:pPr>
              <w:jc w:val="center"/>
            </w:pPr>
            <w:r w:rsidRPr="008B3D7C">
              <w:t xml:space="preserve">4. </w:t>
            </w:r>
          </w:p>
        </w:tc>
        <w:tc>
          <w:tcPr>
            <w:tcW w:w="2959" w:type="dxa"/>
          </w:tcPr>
          <w:p w14:paraId="731D3D54" w14:textId="77777777" w:rsidR="00845778" w:rsidRPr="008B3D7C" w:rsidRDefault="00845778" w:rsidP="007B2F00">
            <w:pPr>
              <w:jc w:val="both"/>
              <w:rPr>
                <w:b/>
              </w:rPr>
            </w:pPr>
            <w:r w:rsidRPr="008B3D7C">
              <w:rPr>
                <w:b/>
              </w:rPr>
              <w:t>Дескриптор знаний, умений и навыков по уровням</w:t>
            </w:r>
          </w:p>
        </w:tc>
        <w:tc>
          <w:tcPr>
            <w:tcW w:w="3606" w:type="dxa"/>
          </w:tcPr>
          <w:p w14:paraId="43C6A3D8" w14:textId="77777777" w:rsidR="00845778" w:rsidRPr="008B3D7C" w:rsidRDefault="00845778" w:rsidP="007B2F00">
            <w:pPr>
              <w:jc w:val="center"/>
              <w:rPr>
                <w:b/>
              </w:rPr>
            </w:pPr>
            <w:r w:rsidRPr="008B3D7C">
              <w:rPr>
                <w:b/>
              </w:rPr>
              <w:t>Уровни сформированности компетенции обучающегося</w:t>
            </w:r>
          </w:p>
        </w:tc>
        <w:tc>
          <w:tcPr>
            <w:tcW w:w="2563" w:type="dxa"/>
          </w:tcPr>
          <w:p w14:paraId="368877B3" w14:textId="77777777" w:rsidR="00845778" w:rsidRPr="008B3D7C" w:rsidRDefault="00845778" w:rsidP="007B2F00">
            <w:pPr>
              <w:jc w:val="center"/>
              <w:rPr>
                <w:b/>
              </w:rPr>
            </w:pPr>
            <w:r w:rsidRPr="008B3D7C">
              <w:rPr>
                <w:b/>
              </w:rPr>
              <w:t>Индикаторы</w:t>
            </w:r>
          </w:p>
        </w:tc>
      </w:tr>
      <w:tr w:rsidR="00845778" w:rsidRPr="000B3BF4" w14:paraId="43E1D669" w14:textId="77777777" w:rsidTr="007B2F00">
        <w:tc>
          <w:tcPr>
            <w:tcW w:w="443" w:type="dxa"/>
            <w:vMerge/>
          </w:tcPr>
          <w:p w14:paraId="36E098A8" w14:textId="77777777" w:rsidR="00845778" w:rsidRPr="008B3D7C" w:rsidRDefault="00845778" w:rsidP="007B2F00">
            <w:pPr>
              <w:jc w:val="center"/>
            </w:pPr>
          </w:p>
        </w:tc>
        <w:tc>
          <w:tcPr>
            <w:tcW w:w="2959" w:type="dxa"/>
          </w:tcPr>
          <w:p w14:paraId="614D36DA" w14:textId="77777777" w:rsidR="00845778" w:rsidRPr="008B3D7C" w:rsidRDefault="00845778" w:rsidP="00240697">
            <w:pPr>
              <w:pStyle w:val="a9"/>
              <w:numPr>
                <w:ilvl w:val="0"/>
                <w:numId w:val="4"/>
              </w:numPr>
              <w:tabs>
                <w:tab w:val="left" w:pos="426"/>
              </w:tabs>
              <w:ind w:left="0" w:firstLine="0"/>
              <w:jc w:val="both"/>
              <w:textAlignment w:val="baseline"/>
              <w:rPr>
                <w:b/>
              </w:rPr>
            </w:pPr>
          </w:p>
        </w:tc>
        <w:tc>
          <w:tcPr>
            <w:tcW w:w="3606" w:type="dxa"/>
          </w:tcPr>
          <w:p w14:paraId="6A3E3085" w14:textId="77777777" w:rsidR="00845778" w:rsidRPr="008B3D7C" w:rsidRDefault="00845778" w:rsidP="007B2F00">
            <w:pPr>
              <w:jc w:val="both"/>
            </w:pPr>
            <w:r w:rsidRPr="008B3D7C">
              <w:t>Начальный уровень (Компетенция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563" w:type="dxa"/>
          </w:tcPr>
          <w:p w14:paraId="6ED84AA9" w14:textId="77777777" w:rsidR="00845778" w:rsidRPr="008B3D7C" w:rsidRDefault="00845778" w:rsidP="007B2F00">
            <w:pPr>
              <w:jc w:val="both"/>
            </w:pPr>
            <w:r w:rsidRPr="008B3D7C">
              <w:t xml:space="preserve">– </w:t>
            </w:r>
            <w:r w:rsidRPr="008B3D7C">
              <w:rPr>
                <w:b/>
              </w:rPr>
              <w:t>знает</w:t>
            </w:r>
            <w:r w:rsidRPr="008B3D7C">
              <w:t xml:space="preserve"> частично основы языка </w:t>
            </w:r>
            <w:r w:rsidRPr="008B3D7C">
              <w:rPr>
                <w:lang w:val="en-US"/>
              </w:rPr>
              <w:t>Python</w:t>
            </w:r>
            <w:r w:rsidRPr="008B3D7C">
              <w:t xml:space="preserve"> для решения прикладных задач обработки информации </w:t>
            </w:r>
            <w:r>
              <w:t>и анализа данных</w:t>
            </w:r>
            <w:r w:rsidRPr="008B3D7C">
              <w:t xml:space="preserve">; </w:t>
            </w:r>
          </w:p>
          <w:p w14:paraId="7AB52842" w14:textId="77777777" w:rsidR="00845778" w:rsidRPr="008B3D7C" w:rsidRDefault="00845778" w:rsidP="007B2F00">
            <w:pPr>
              <w:jc w:val="both"/>
              <w:rPr>
                <w:b/>
              </w:rPr>
            </w:pPr>
            <w:r w:rsidRPr="008B3D7C">
              <w:t xml:space="preserve">– </w:t>
            </w:r>
            <w:r w:rsidRPr="008B3D7C">
              <w:rPr>
                <w:b/>
              </w:rPr>
              <w:t>умеет</w:t>
            </w:r>
            <w:r w:rsidRPr="008B3D7C">
              <w:t xml:space="preserve"> частично применять основные методы </w:t>
            </w:r>
            <w:r w:rsidRPr="008B3D7C">
              <w:rPr>
                <w:lang w:val="en-US"/>
              </w:rPr>
              <w:t>Python</w:t>
            </w:r>
            <w:r w:rsidRPr="008B3D7C">
              <w:t xml:space="preserve"> для анализа данных;</w:t>
            </w:r>
          </w:p>
          <w:p w14:paraId="12D6575A" w14:textId="77777777" w:rsidR="00845778" w:rsidRPr="008B3D7C" w:rsidRDefault="00845778" w:rsidP="00240697">
            <w:pPr>
              <w:pStyle w:val="a9"/>
              <w:numPr>
                <w:ilvl w:val="0"/>
                <w:numId w:val="4"/>
              </w:numPr>
              <w:tabs>
                <w:tab w:val="left" w:pos="426"/>
              </w:tabs>
              <w:ind w:left="0" w:firstLine="0"/>
              <w:jc w:val="both"/>
              <w:textAlignment w:val="baseline"/>
              <w:rPr>
                <w:b/>
              </w:rPr>
            </w:pPr>
            <w:r w:rsidRPr="008B3D7C">
              <w:rPr>
                <w:b/>
              </w:rPr>
              <w:t>владеет</w:t>
            </w:r>
            <w:r w:rsidRPr="008B3D7C">
              <w:t xml:space="preserve"> методами и средствами </w:t>
            </w:r>
            <w:r w:rsidRPr="008B3D7C">
              <w:rPr>
                <w:lang w:val="en-US"/>
              </w:rPr>
              <w:t>Python</w:t>
            </w:r>
            <w:r w:rsidRPr="008B3D7C">
              <w:t xml:space="preserve"> для обработки и представления данных, но не всегда получается их применять</w:t>
            </w:r>
          </w:p>
        </w:tc>
      </w:tr>
      <w:tr w:rsidR="00845778" w:rsidRPr="000B3BF4" w14:paraId="3657BE7B" w14:textId="77777777" w:rsidTr="007B2F00">
        <w:tc>
          <w:tcPr>
            <w:tcW w:w="443" w:type="dxa"/>
            <w:vMerge/>
          </w:tcPr>
          <w:p w14:paraId="49EB5542" w14:textId="77777777" w:rsidR="00845778" w:rsidRPr="008B3D7C" w:rsidRDefault="00845778" w:rsidP="007B2F00">
            <w:pPr>
              <w:jc w:val="center"/>
            </w:pPr>
          </w:p>
        </w:tc>
        <w:tc>
          <w:tcPr>
            <w:tcW w:w="2959" w:type="dxa"/>
          </w:tcPr>
          <w:p w14:paraId="64329A05" w14:textId="77777777" w:rsidR="00845778" w:rsidRPr="008B3D7C" w:rsidRDefault="00845778" w:rsidP="007B2F00">
            <w:pPr>
              <w:jc w:val="both"/>
              <w:rPr>
                <w:b/>
              </w:rPr>
            </w:pPr>
          </w:p>
        </w:tc>
        <w:tc>
          <w:tcPr>
            <w:tcW w:w="3606" w:type="dxa"/>
          </w:tcPr>
          <w:p w14:paraId="044B91E1" w14:textId="77777777" w:rsidR="00845778" w:rsidRPr="008B3D7C" w:rsidRDefault="00845778" w:rsidP="007B2F00">
            <w:pPr>
              <w:jc w:val="both"/>
            </w:pPr>
            <w:r w:rsidRPr="008B3D7C">
              <w:t>Базовый уровень (Уверенно владеет навыками, способен, проявлять соответствующие навыки в ситуациях с элементами неопределённости, сложности.)</w:t>
            </w:r>
          </w:p>
        </w:tc>
        <w:tc>
          <w:tcPr>
            <w:tcW w:w="2563" w:type="dxa"/>
          </w:tcPr>
          <w:p w14:paraId="622812F8" w14:textId="77777777" w:rsidR="00845778" w:rsidRPr="008B3D7C" w:rsidRDefault="00845778" w:rsidP="007B2F00">
            <w:pPr>
              <w:jc w:val="both"/>
            </w:pPr>
            <w:r w:rsidRPr="008B3D7C">
              <w:rPr>
                <w:b/>
              </w:rPr>
              <w:t xml:space="preserve">- знает </w:t>
            </w:r>
            <w:r w:rsidRPr="008B3D7C">
              <w:t xml:space="preserve">основные программные средства </w:t>
            </w:r>
            <w:r w:rsidRPr="008B3D7C">
              <w:rPr>
                <w:lang w:val="en-US"/>
              </w:rPr>
              <w:t>Python</w:t>
            </w:r>
            <w:r w:rsidRPr="008B3D7C">
              <w:t xml:space="preserve">  для решения задач анализа данных в различных профессиональных областях;</w:t>
            </w:r>
          </w:p>
          <w:p w14:paraId="366C90B5" w14:textId="77777777" w:rsidR="00845778" w:rsidRPr="008B3D7C" w:rsidRDefault="00845778" w:rsidP="007B2F00">
            <w:pPr>
              <w:jc w:val="both"/>
            </w:pPr>
            <w:r w:rsidRPr="008B3D7C">
              <w:t xml:space="preserve">– </w:t>
            </w:r>
            <w:r w:rsidRPr="008B3D7C">
              <w:rPr>
                <w:b/>
              </w:rPr>
              <w:t>умеет</w:t>
            </w:r>
            <w:r w:rsidRPr="008B3D7C">
              <w:t xml:space="preserve"> применять </w:t>
            </w:r>
            <w:r w:rsidRPr="008B3D7C">
              <w:rPr>
                <w:lang w:val="en-US"/>
              </w:rPr>
              <w:t>Python</w:t>
            </w:r>
            <w:r w:rsidRPr="008B3D7C">
              <w:t xml:space="preserve"> для обработки, анализа и визуализации результатов решения </w:t>
            </w:r>
            <w:r w:rsidRPr="008B3D7C">
              <w:lastRenderedPageBreak/>
              <w:t>прикладных задач бизнес-анализа;</w:t>
            </w:r>
          </w:p>
          <w:p w14:paraId="7DF836B5" w14:textId="77777777" w:rsidR="00845778" w:rsidRPr="008B3D7C" w:rsidRDefault="00845778" w:rsidP="007B2F00">
            <w:pPr>
              <w:jc w:val="both"/>
              <w:rPr>
                <w:b/>
              </w:rPr>
            </w:pPr>
            <w:r w:rsidRPr="008B3D7C">
              <w:t xml:space="preserve">– </w:t>
            </w:r>
            <w:r w:rsidRPr="008B3D7C">
              <w:rPr>
                <w:b/>
              </w:rPr>
              <w:t>владеет</w:t>
            </w:r>
            <w:r w:rsidRPr="008B3D7C">
              <w:t xml:space="preserve"> уверенно навыками разработки программ на </w:t>
            </w:r>
            <w:r w:rsidRPr="008B3D7C">
              <w:rPr>
                <w:lang w:val="en-US"/>
              </w:rPr>
              <w:t>Python</w:t>
            </w:r>
            <w:r w:rsidRPr="008B3D7C">
              <w:t xml:space="preserve"> для решения прикладных задач обработки данных в бизнес-анализе</w:t>
            </w:r>
          </w:p>
        </w:tc>
      </w:tr>
      <w:tr w:rsidR="00845778" w:rsidRPr="000B3BF4" w14:paraId="1DD8986D" w14:textId="77777777" w:rsidTr="007B2F00">
        <w:tc>
          <w:tcPr>
            <w:tcW w:w="443" w:type="dxa"/>
            <w:vMerge/>
          </w:tcPr>
          <w:p w14:paraId="5F3350EB" w14:textId="77777777" w:rsidR="00845778" w:rsidRPr="008B3D7C" w:rsidRDefault="00845778" w:rsidP="007B2F00">
            <w:pPr>
              <w:jc w:val="center"/>
            </w:pPr>
          </w:p>
        </w:tc>
        <w:tc>
          <w:tcPr>
            <w:tcW w:w="2959" w:type="dxa"/>
          </w:tcPr>
          <w:p w14:paraId="4EB43836" w14:textId="77777777" w:rsidR="00845778" w:rsidRPr="008B3D7C" w:rsidRDefault="00845778" w:rsidP="007B2F00">
            <w:pPr>
              <w:jc w:val="both"/>
              <w:rPr>
                <w:b/>
              </w:rPr>
            </w:pPr>
          </w:p>
        </w:tc>
        <w:tc>
          <w:tcPr>
            <w:tcW w:w="3606" w:type="dxa"/>
          </w:tcPr>
          <w:p w14:paraId="72DD5E95" w14:textId="77777777" w:rsidR="00845778" w:rsidRPr="008B3D7C" w:rsidRDefault="00845778" w:rsidP="007B2F00">
            <w:pPr>
              <w:jc w:val="center"/>
            </w:pPr>
            <w:r w:rsidRPr="008B3D7C">
              <w:t>Продвинутый (Владеет сложными навыками, способен активно влиять на происходящее, проявлять соответствующие навыки в ситуациях повышенной сложности.)</w:t>
            </w:r>
          </w:p>
        </w:tc>
        <w:tc>
          <w:tcPr>
            <w:tcW w:w="2563" w:type="dxa"/>
          </w:tcPr>
          <w:p w14:paraId="31827AB5" w14:textId="77777777" w:rsidR="00845778" w:rsidRPr="008B3D7C" w:rsidRDefault="00845778" w:rsidP="007B2F00">
            <w:pPr>
              <w:jc w:val="both"/>
            </w:pPr>
            <w:r w:rsidRPr="008B3D7C">
              <w:t xml:space="preserve">– </w:t>
            </w:r>
            <w:r w:rsidRPr="008B3D7C">
              <w:rPr>
                <w:b/>
              </w:rPr>
              <w:t>знает</w:t>
            </w:r>
            <w:r w:rsidRPr="008B3D7C">
              <w:t xml:space="preserve"> основные методы средства </w:t>
            </w:r>
            <w:r w:rsidRPr="008B3D7C">
              <w:rPr>
                <w:lang w:val="en-US"/>
              </w:rPr>
              <w:t>Python</w:t>
            </w:r>
            <w:r w:rsidRPr="008B3D7C">
              <w:t xml:space="preserve">  для решения задач анализа данных повышенной сложности;</w:t>
            </w:r>
          </w:p>
          <w:p w14:paraId="75AA3FE7" w14:textId="77777777" w:rsidR="00845778" w:rsidRPr="008B3D7C" w:rsidRDefault="00845778" w:rsidP="007B2F00">
            <w:pPr>
              <w:jc w:val="both"/>
            </w:pPr>
            <w:r w:rsidRPr="008B3D7C">
              <w:t xml:space="preserve">– </w:t>
            </w:r>
            <w:r w:rsidRPr="008B3D7C">
              <w:rPr>
                <w:b/>
              </w:rPr>
              <w:t>умеет</w:t>
            </w:r>
            <w:r w:rsidRPr="008B3D7C">
              <w:t xml:space="preserve"> получать и представлять результаты обработки и анализа данных при  решении различных профессиональных задач (в виде аналитических отчетов, графических материалов);</w:t>
            </w:r>
          </w:p>
          <w:p w14:paraId="1F626C11" w14:textId="77777777" w:rsidR="00845778" w:rsidRPr="008B3D7C" w:rsidRDefault="00845778" w:rsidP="007B2F00">
            <w:pPr>
              <w:jc w:val="both"/>
              <w:rPr>
                <w:b/>
              </w:rPr>
            </w:pPr>
            <w:r w:rsidRPr="008B3D7C">
              <w:t xml:space="preserve">– </w:t>
            </w:r>
            <w:r w:rsidRPr="008B3D7C">
              <w:rPr>
                <w:b/>
              </w:rPr>
              <w:t>владеет</w:t>
            </w:r>
            <w:r w:rsidRPr="008B3D7C">
              <w:t xml:space="preserve"> сложными навыками использования </w:t>
            </w:r>
            <w:r w:rsidRPr="008B3D7C">
              <w:rPr>
                <w:lang w:val="en-US"/>
              </w:rPr>
              <w:t>Python</w:t>
            </w:r>
            <w:r w:rsidRPr="008B3D7C">
              <w:t xml:space="preserve"> для решения прикладных задач обработки информации в бизнес-анализе</w:t>
            </w:r>
          </w:p>
        </w:tc>
      </w:tr>
      <w:tr w:rsidR="00845778" w:rsidRPr="000B3BF4" w14:paraId="44E3FD51" w14:textId="77777777" w:rsidTr="007B2F00">
        <w:tc>
          <w:tcPr>
            <w:tcW w:w="443" w:type="dxa"/>
            <w:vMerge/>
          </w:tcPr>
          <w:p w14:paraId="195C55AE" w14:textId="77777777" w:rsidR="00845778" w:rsidRPr="008B3D7C" w:rsidRDefault="00845778" w:rsidP="007B2F00">
            <w:pPr>
              <w:jc w:val="center"/>
            </w:pPr>
          </w:p>
        </w:tc>
        <w:tc>
          <w:tcPr>
            <w:tcW w:w="2959" w:type="dxa"/>
          </w:tcPr>
          <w:p w14:paraId="064FC403" w14:textId="77777777" w:rsidR="00845778" w:rsidRPr="008B3D7C" w:rsidRDefault="00845778" w:rsidP="007B2F00">
            <w:pPr>
              <w:jc w:val="both"/>
              <w:rPr>
                <w:b/>
              </w:rPr>
            </w:pPr>
          </w:p>
        </w:tc>
        <w:tc>
          <w:tcPr>
            <w:tcW w:w="3606" w:type="dxa"/>
          </w:tcPr>
          <w:p w14:paraId="3D1F6BBA" w14:textId="77777777" w:rsidR="00845778" w:rsidRPr="008B3D7C" w:rsidRDefault="00845778" w:rsidP="007B2F00">
            <w:pPr>
              <w:jc w:val="both"/>
              <w:rPr>
                <w:b/>
              </w:rPr>
            </w:pPr>
            <w:r w:rsidRPr="008B3D7C">
              <w:t>Профессиональный (Владеет сложными навыками, создает новые решения для сложных проблем со многими взаимодействующими факторами, предлагает новые идеи и процессы, способен активно влиять на происходящее, проявлять соответствующие навыки в ситуациях повышенной сложности.)</w:t>
            </w:r>
          </w:p>
        </w:tc>
        <w:tc>
          <w:tcPr>
            <w:tcW w:w="2563" w:type="dxa"/>
          </w:tcPr>
          <w:p w14:paraId="797480BB" w14:textId="77777777" w:rsidR="00845778" w:rsidRPr="008B3D7C" w:rsidRDefault="00845778" w:rsidP="007B2F00">
            <w:pPr>
              <w:jc w:val="both"/>
            </w:pPr>
            <w:r w:rsidRPr="008B3D7C">
              <w:rPr>
                <w:b/>
              </w:rPr>
              <w:t xml:space="preserve">– знает </w:t>
            </w:r>
            <w:r w:rsidRPr="008B3D7C">
              <w:t>в совершенстве</w:t>
            </w:r>
            <w:r w:rsidRPr="008B3D7C">
              <w:rPr>
                <w:b/>
              </w:rPr>
              <w:t xml:space="preserve"> </w:t>
            </w:r>
            <w:r w:rsidRPr="008B3D7C">
              <w:t xml:space="preserve">основные средства разработки программы на </w:t>
            </w:r>
            <w:r w:rsidRPr="008B3D7C">
              <w:rPr>
                <w:lang w:val="en-US"/>
              </w:rPr>
              <w:t>Python</w:t>
            </w:r>
            <w:r w:rsidRPr="008B3D7C">
              <w:t xml:space="preserve"> для решения задач анализа данных в различных профессиональных областях;</w:t>
            </w:r>
          </w:p>
          <w:p w14:paraId="057B6EB0" w14:textId="77777777" w:rsidR="00845778" w:rsidRPr="008B3D7C" w:rsidRDefault="00845778" w:rsidP="007B2F00">
            <w:pPr>
              <w:jc w:val="both"/>
            </w:pPr>
            <w:r w:rsidRPr="008B3D7C">
              <w:t xml:space="preserve">– </w:t>
            </w:r>
            <w:r w:rsidRPr="008B3D7C">
              <w:rPr>
                <w:b/>
              </w:rPr>
              <w:t>умеет</w:t>
            </w:r>
            <w:r w:rsidRPr="008B3D7C">
              <w:t xml:space="preserve"> разрабатывать программу на </w:t>
            </w:r>
            <w:r w:rsidRPr="008B3D7C">
              <w:rPr>
                <w:lang w:val="en-US"/>
              </w:rPr>
              <w:t>Python</w:t>
            </w:r>
            <w:r w:rsidRPr="008B3D7C">
              <w:t xml:space="preserve"> для решения задачи анализа данных в профессиональной деятельности;</w:t>
            </w:r>
          </w:p>
          <w:p w14:paraId="6B520703" w14:textId="77777777" w:rsidR="00845778" w:rsidRPr="008B3D7C" w:rsidRDefault="00845778" w:rsidP="007B2F00">
            <w:pPr>
              <w:jc w:val="both"/>
              <w:rPr>
                <w:b/>
              </w:rPr>
            </w:pPr>
            <w:r w:rsidRPr="008B3D7C">
              <w:t xml:space="preserve">– </w:t>
            </w:r>
            <w:r w:rsidRPr="008B3D7C">
              <w:rPr>
                <w:b/>
              </w:rPr>
              <w:t>владеет</w:t>
            </w:r>
            <w:r w:rsidRPr="008B3D7C">
              <w:t xml:space="preserve"> сложными навыками программирования на </w:t>
            </w:r>
            <w:r w:rsidRPr="008B3D7C">
              <w:rPr>
                <w:lang w:val="en-US"/>
              </w:rPr>
              <w:t>Python</w:t>
            </w:r>
            <w:r w:rsidRPr="008B3D7C">
              <w:t xml:space="preserve"> для  решения </w:t>
            </w:r>
            <w:r w:rsidRPr="008B3D7C">
              <w:lastRenderedPageBreak/>
              <w:t>прикладных задач обработки информации в бизнес-анализе</w:t>
            </w:r>
          </w:p>
        </w:tc>
      </w:tr>
      <w:tr w:rsidR="00845778" w:rsidRPr="000B3BF4" w14:paraId="383C959B" w14:textId="77777777" w:rsidTr="007B2F00">
        <w:tc>
          <w:tcPr>
            <w:tcW w:w="443" w:type="dxa"/>
          </w:tcPr>
          <w:p w14:paraId="7979F6BF" w14:textId="77777777" w:rsidR="00845778" w:rsidRPr="008B3D7C" w:rsidRDefault="00845778" w:rsidP="007B2F00">
            <w:pPr>
              <w:jc w:val="center"/>
              <w:rPr>
                <w:b/>
              </w:rPr>
            </w:pPr>
            <w:r w:rsidRPr="008B3D7C">
              <w:lastRenderedPageBreak/>
              <w:t>5</w:t>
            </w:r>
            <w:r w:rsidRPr="008B3D7C">
              <w:rPr>
                <w:b/>
              </w:rPr>
              <w:t xml:space="preserve">. </w:t>
            </w:r>
          </w:p>
        </w:tc>
        <w:tc>
          <w:tcPr>
            <w:tcW w:w="2959" w:type="dxa"/>
          </w:tcPr>
          <w:p w14:paraId="56FBF3EC" w14:textId="77777777" w:rsidR="00845778" w:rsidRPr="008B3D7C" w:rsidRDefault="00845778" w:rsidP="007B2F00">
            <w:pPr>
              <w:jc w:val="both"/>
              <w:rPr>
                <w:b/>
              </w:rPr>
            </w:pPr>
            <w:r w:rsidRPr="008B3D7C">
              <w:rPr>
                <w:b/>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169" w:type="dxa"/>
            <w:gridSpan w:val="2"/>
          </w:tcPr>
          <w:p w14:paraId="1AC98C5D" w14:textId="77777777" w:rsidR="00845778" w:rsidRPr="008B3D7C" w:rsidRDefault="00845778" w:rsidP="007B2F00">
            <w:pPr>
              <w:widowControl w:val="0"/>
              <w:autoSpaceDE w:val="0"/>
              <w:autoSpaceDN w:val="0"/>
              <w:adjustRightInd w:val="0"/>
              <w:jc w:val="both"/>
            </w:pPr>
            <w:r w:rsidRPr="008B3D7C">
              <w:t>Для формирования данной компетенции необходимым условием является владение компетенциями:</w:t>
            </w:r>
          </w:p>
          <w:p w14:paraId="411A8747" w14:textId="77777777" w:rsidR="00845778" w:rsidRPr="003E3E8B" w:rsidRDefault="00845778" w:rsidP="007B2F00">
            <w:pPr>
              <w:widowControl w:val="0"/>
              <w:autoSpaceDE w:val="0"/>
              <w:autoSpaceDN w:val="0"/>
              <w:adjustRightInd w:val="0"/>
              <w:jc w:val="both"/>
            </w:pPr>
            <w:r w:rsidRPr="008B3D7C">
              <w:t xml:space="preserve"> </w:t>
            </w:r>
            <w:r w:rsidRPr="003E3E8B">
              <w:t>ОПК-1 – способен осуществлять сбор, классификацию, систематизацию и сохранение данных;</w:t>
            </w:r>
          </w:p>
          <w:p w14:paraId="31C4912D" w14:textId="77777777" w:rsidR="00845778" w:rsidRPr="003E3E8B" w:rsidRDefault="00845778" w:rsidP="007B2F00">
            <w:pPr>
              <w:widowControl w:val="0"/>
              <w:autoSpaceDE w:val="0"/>
              <w:autoSpaceDN w:val="0"/>
              <w:adjustRightInd w:val="0"/>
              <w:jc w:val="both"/>
            </w:pPr>
            <w:r w:rsidRPr="003E3E8B">
              <w:t>ПК-1 – способен разрабатывать программный код на языке Python для работы данными;</w:t>
            </w:r>
          </w:p>
          <w:p w14:paraId="5D0231C7" w14:textId="77777777" w:rsidR="00845778" w:rsidRPr="008B3D7C" w:rsidRDefault="00845778" w:rsidP="007B2F00">
            <w:pPr>
              <w:widowControl w:val="0"/>
              <w:autoSpaceDE w:val="0"/>
              <w:autoSpaceDN w:val="0"/>
              <w:adjustRightInd w:val="0"/>
              <w:jc w:val="both"/>
            </w:pPr>
          </w:p>
        </w:tc>
      </w:tr>
      <w:tr w:rsidR="00845778" w:rsidRPr="000B3BF4" w14:paraId="1A6F91AD" w14:textId="77777777" w:rsidTr="007B2F00">
        <w:tc>
          <w:tcPr>
            <w:tcW w:w="443" w:type="dxa"/>
          </w:tcPr>
          <w:p w14:paraId="07442DE2" w14:textId="77777777" w:rsidR="00845778" w:rsidRPr="008B3D7C" w:rsidRDefault="00845778" w:rsidP="007B2F00">
            <w:pPr>
              <w:jc w:val="center"/>
            </w:pPr>
            <w:r w:rsidRPr="008B3D7C">
              <w:t>6.</w:t>
            </w:r>
          </w:p>
        </w:tc>
        <w:tc>
          <w:tcPr>
            <w:tcW w:w="2959" w:type="dxa"/>
          </w:tcPr>
          <w:p w14:paraId="5DA0F105" w14:textId="77777777" w:rsidR="00845778" w:rsidRPr="008B3D7C" w:rsidRDefault="00845778" w:rsidP="007B2F00">
            <w:pPr>
              <w:jc w:val="both"/>
              <w:rPr>
                <w:b/>
              </w:rPr>
            </w:pPr>
            <w:r w:rsidRPr="008B3D7C">
              <w:rPr>
                <w:b/>
              </w:rPr>
              <w:t>Средства и технологии оценки</w:t>
            </w:r>
          </w:p>
        </w:tc>
        <w:tc>
          <w:tcPr>
            <w:tcW w:w="6169" w:type="dxa"/>
            <w:gridSpan w:val="2"/>
          </w:tcPr>
          <w:p w14:paraId="024B3652" w14:textId="77777777" w:rsidR="00845778" w:rsidRPr="008B3D7C" w:rsidRDefault="00845778" w:rsidP="007B2F00">
            <w:pPr>
              <w:jc w:val="both"/>
            </w:pPr>
            <w:r w:rsidRPr="008B3D7C">
              <w:t>практические задания, тест</w:t>
            </w:r>
          </w:p>
        </w:tc>
      </w:tr>
    </w:tbl>
    <w:p w14:paraId="38931F26" w14:textId="77777777" w:rsidR="0070628A" w:rsidRPr="00491C47" w:rsidRDefault="0070628A" w:rsidP="0070628A">
      <w:pPr>
        <w:rPr>
          <w:rFonts w:eastAsiaTheme="minorHAnsi"/>
          <w:lang w:eastAsia="en-US"/>
        </w:rPr>
      </w:pPr>
    </w:p>
    <w:p w14:paraId="7F1EC0B4" w14:textId="77777777" w:rsidR="0070628A" w:rsidRPr="00491C47" w:rsidRDefault="0070628A" w:rsidP="0070628A">
      <w:pPr>
        <w:jc w:val="both"/>
        <w:rPr>
          <w:rFonts w:eastAsiaTheme="minorHAnsi"/>
          <w:lang w:eastAsia="en-US"/>
        </w:rPr>
      </w:pPr>
    </w:p>
    <w:p w14:paraId="59D3B9AB" w14:textId="77777777" w:rsidR="0070628A" w:rsidRPr="00491C47" w:rsidRDefault="0070628A" w:rsidP="0070628A">
      <w:pPr>
        <w:contextualSpacing/>
        <w:rPr>
          <w:rFonts w:eastAsiaTheme="minorHAnsi"/>
          <w:b/>
          <w:lang w:eastAsia="en-US"/>
        </w:rPr>
      </w:pPr>
    </w:p>
    <w:p w14:paraId="2A86ADC3" w14:textId="77777777" w:rsidR="0070628A" w:rsidRPr="00491C47" w:rsidRDefault="0070628A" w:rsidP="0070628A">
      <w:pPr>
        <w:rPr>
          <w:rFonts w:eastAsiaTheme="minorHAnsi"/>
          <w:b/>
          <w:lang w:eastAsia="en-US"/>
        </w:rPr>
      </w:pPr>
      <w:r w:rsidRPr="00491C47">
        <w:rPr>
          <w:rFonts w:eastAsiaTheme="minorHAnsi"/>
          <w:b/>
          <w:lang w:eastAsia="en-US"/>
        </w:rPr>
        <w:br w:type="page"/>
      </w:r>
    </w:p>
    <w:p w14:paraId="0BC4E71D" w14:textId="77777777" w:rsidR="0070628A" w:rsidRPr="00491C47" w:rsidRDefault="0070628A" w:rsidP="0070628A">
      <w:pPr>
        <w:contextualSpacing/>
        <w:rPr>
          <w:rFonts w:eastAsiaTheme="minorHAnsi"/>
          <w:lang w:eastAsia="en-US"/>
        </w:rPr>
      </w:pPr>
      <w:r w:rsidRPr="00491C47">
        <w:rPr>
          <w:rFonts w:eastAsiaTheme="minorHAnsi"/>
          <w:b/>
          <w:lang w:val="en-US" w:eastAsia="en-US"/>
        </w:rPr>
        <w:lastRenderedPageBreak/>
        <w:t>VI</w:t>
      </w:r>
      <w:r w:rsidRPr="00491C47">
        <w:rPr>
          <w:rFonts w:eastAsiaTheme="minorHAnsi"/>
          <w:b/>
          <w:lang w:eastAsia="en-US"/>
        </w:rPr>
        <w:t>.Иная информация о качестве и востребованности образовательной программы</w:t>
      </w:r>
      <w:r w:rsidRPr="00491C47">
        <w:rPr>
          <w:rFonts w:eastAsiaTheme="minorHAnsi"/>
          <w:lang w:eastAsia="en-US"/>
        </w:rPr>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14:paraId="6B7BD329" w14:textId="1567752E" w:rsidR="0070628A" w:rsidRDefault="0070628A" w:rsidP="0070628A">
      <w:pPr>
        <w:contextualSpacing/>
        <w:rPr>
          <w:rFonts w:eastAsiaTheme="minorHAnsi"/>
          <w:b/>
          <w:lang w:eastAsia="en-US"/>
        </w:rPr>
      </w:pPr>
    </w:p>
    <w:p w14:paraId="3D07270D" w14:textId="77777777" w:rsidR="00FD51A0" w:rsidRPr="00491C47" w:rsidRDefault="00FD51A0" w:rsidP="0070628A">
      <w:pPr>
        <w:contextualSpacing/>
        <w:rPr>
          <w:rFonts w:eastAsiaTheme="minorHAnsi"/>
          <w:lang w:eastAsia="en-US"/>
        </w:rPr>
      </w:pPr>
    </w:p>
    <w:p w14:paraId="0860A9A2" w14:textId="77777777" w:rsidR="0070628A" w:rsidRPr="00491C47" w:rsidRDefault="0070628A" w:rsidP="0070628A">
      <w:pPr>
        <w:contextualSpacing/>
        <w:jc w:val="both"/>
        <w:rPr>
          <w:rFonts w:eastAsiaTheme="minorHAnsi"/>
          <w:lang w:eastAsia="en-US"/>
        </w:rPr>
      </w:pPr>
      <w:r w:rsidRPr="00491C47">
        <w:rPr>
          <w:rFonts w:eastAsiaTheme="minorHAnsi"/>
          <w:b/>
          <w:lang w:val="en-US" w:eastAsia="en-US"/>
        </w:rPr>
        <w:t>V</w:t>
      </w:r>
      <w:r w:rsidRPr="00491C47">
        <w:rPr>
          <w:rFonts w:eastAsiaTheme="minorHAnsi"/>
          <w:b/>
          <w:lang w:eastAsia="en-US"/>
        </w:rPr>
        <w:t>.Рекомендаций к программе от работодателей</w:t>
      </w:r>
      <w:r w:rsidRPr="00491C47">
        <w:rPr>
          <w:rFonts w:eastAsiaTheme="minorHAnsi"/>
          <w:lang w:eastAsia="en-US"/>
        </w:rPr>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14:paraId="23A8020E" w14:textId="291F891F" w:rsidR="00845778" w:rsidRPr="00845778" w:rsidRDefault="0070628A" w:rsidP="00845778">
      <w:pPr>
        <w:contextualSpacing/>
        <w:jc w:val="both"/>
        <w:rPr>
          <w:rFonts w:eastAsiaTheme="minorHAnsi"/>
          <w:sz w:val="28"/>
          <w:szCs w:val="28"/>
          <w:lang w:eastAsia="en-US"/>
        </w:rPr>
      </w:pPr>
      <w:r w:rsidRPr="00845778">
        <w:rPr>
          <w:rFonts w:eastAsiaTheme="minorHAnsi"/>
          <w:sz w:val="28"/>
          <w:szCs w:val="28"/>
          <w:lang w:eastAsia="en-US"/>
        </w:rPr>
        <w:t xml:space="preserve">1. </w:t>
      </w:r>
      <w:r w:rsidR="00845778" w:rsidRPr="00845778">
        <w:rPr>
          <w:rFonts w:eastAsiaTheme="minorHAnsi"/>
          <w:sz w:val="28"/>
          <w:szCs w:val="28"/>
          <w:lang w:eastAsia="en-US"/>
        </w:rPr>
        <w:t>Письмо от ООО "Дельта-Дон"</w:t>
      </w:r>
    </w:p>
    <w:p w14:paraId="05460CDC" w14:textId="39DC42E7" w:rsidR="0070628A" w:rsidRPr="00845778" w:rsidRDefault="00845778" w:rsidP="00845778">
      <w:pPr>
        <w:contextualSpacing/>
        <w:jc w:val="both"/>
        <w:rPr>
          <w:rFonts w:eastAsiaTheme="minorHAnsi"/>
          <w:sz w:val="28"/>
          <w:szCs w:val="28"/>
          <w:lang w:eastAsia="en-US"/>
        </w:rPr>
      </w:pPr>
      <w:r w:rsidRPr="00845778">
        <w:rPr>
          <w:rFonts w:eastAsiaTheme="minorHAnsi"/>
          <w:sz w:val="28"/>
          <w:szCs w:val="28"/>
          <w:lang w:eastAsia="en-US"/>
        </w:rPr>
        <w:t>2. Письмо от АО "ЮБиТеК"</w:t>
      </w:r>
    </w:p>
    <w:p w14:paraId="51FF6D30" w14:textId="77777777" w:rsidR="00845778" w:rsidRPr="00491C47" w:rsidRDefault="00845778" w:rsidP="00845778">
      <w:pPr>
        <w:contextualSpacing/>
        <w:jc w:val="both"/>
        <w:rPr>
          <w:rFonts w:eastAsiaTheme="minorHAnsi"/>
          <w:lang w:eastAsia="en-US"/>
        </w:rPr>
      </w:pPr>
    </w:p>
    <w:p w14:paraId="6B681063" w14:textId="74C2DBD1" w:rsidR="0070628A" w:rsidRPr="00491C47" w:rsidRDefault="0070628A" w:rsidP="0070628A">
      <w:pPr>
        <w:contextualSpacing/>
        <w:rPr>
          <w:rFonts w:eastAsiaTheme="minorHAnsi"/>
          <w:lang w:eastAsia="en-US"/>
        </w:rPr>
      </w:pPr>
      <w:r w:rsidRPr="00491C47">
        <w:rPr>
          <w:rFonts w:eastAsiaTheme="minorHAnsi"/>
          <w:b/>
          <w:lang w:val="en-US" w:eastAsia="en-US"/>
        </w:rPr>
        <w:t>VI</w:t>
      </w:r>
      <w:r w:rsidRPr="00491C47">
        <w:rPr>
          <w:rFonts w:eastAsiaTheme="minorHAnsi"/>
          <w:b/>
          <w:lang w:eastAsia="en-US"/>
        </w:rPr>
        <w:t>.</w:t>
      </w:r>
      <w:r w:rsidR="00EF4512">
        <w:rPr>
          <w:rFonts w:eastAsiaTheme="minorHAnsi"/>
          <w:b/>
          <w:lang w:eastAsia="en-US"/>
        </w:rPr>
        <w:t xml:space="preserve"> </w:t>
      </w:r>
      <w:r w:rsidRPr="00491C47">
        <w:rPr>
          <w:rFonts w:eastAsiaTheme="minorHAnsi"/>
          <w:b/>
          <w:lang w:eastAsia="en-US"/>
        </w:rPr>
        <w:t>Указание на возможные сценарии профессиональной траектории граждан</w:t>
      </w:r>
      <w:r w:rsidRPr="00491C47">
        <w:rPr>
          <w:rFonts w:eastAsiaTheme="minorHAnsi"/>
          <w:lang w:eastAsia="en-US"/>
        </w:rPr>
        <w:t xml:space="preserve"> по итогам освоения образовательной программы (в соответствии с приложением)</w:t>
      </w:r>
    </w:p>
    <w:p w14:paraId="77B42F0C" w14:textId="77777777" w:rsidR="00FD51A0" w:rsidRDefault="00FD51A0" w:rsidP="0070628A">
      <w:pPr>
        <w:contextualSpacing/>
        <w:rPr>
          <w:rFonts w:eastAsiaTheme="minorHAnsi"/>
          <w:b/>
          <w:lang w:eastAsia="en-US"/>
        </w:rPr>
      </w:pPr>
    </w:p>
    <w:p w14:paraId="2C144CFE" w14:textId="7CFAFF04" w:rsidR="0070628A" w:rsidRDefault="00845778" w:rsidP="0070628A">
      <w:pPr>
        <w:contextualSpacing/>
        <w:rPr>
          <w:rFonts w:eastAsiaTheme="minorHAnsi"/>
          <w:sz w:val="28"/>
          <w:szCs w:val="28"/>
          <w:lang w:eastAsia="en-US"/>
        </w:rPr>
      </w:pPr>
      <w:r w:rsidRPr="00845778">
        <w:rPr>
          <w:rFonts w:eastAsiaTheme="minorHAnsi"/>
          <w:sz w:val="28"/>
          <w:szCs w:val="28"/>
          <w:lang w:eastAsia="en-US"/>
        </w:rPr>
        <w:t>Трудоустройство, Развитие компетенций в текущей сфере занятости, Переход в новую сферу занятости</w:t>
      </w:r>
    </w:p>
    <w:p w14:paraId="44163649" w14:textId="77777777" w:rsidR="00845778" w:rsidRPr="00491C47" w:rsidRDefault="00845778" w:rsidP="0070628A">
      <w:pPr>
        <w:contextualSpacing/>
        <w:rPr>
          <w:rFonts w:eastAsiaTheme="minorHAnsi"/>
          <w:lang w:eastAsia="en-US"/>
        </w:rPr>
      </w:pPr>
    </w:p>
    <w:p w14:paraId="21DA68AB" w14:textId="77777777" w:rsidR="0070628A" w:rsidRPr="00491C47" w:rsidRDefault="0070628A" w:rsidP="0070628A">
      <w:pPr>
        <w:contextualSpacing/>
        <w:rPr>
          <w:rFonts w:eastAsiaTheme="minorHAnsi"/>
          <w:b/>
          <w:lang w:eastAsia="en-US"/>
        </w:rPr>
      </w:pPr>
      <w:r w:rsidRPr="00491C47">
        <w:rPr>
          <w:rFonts w:eastAsiaTheme="minorHAnsi"/>
          <w:b/>
          <w:lang w:val="en-US" w:eastAsia="en-US"/>
        </w:rPr>
        <w:t>VII</w:t>
      </w:r>
      <w:r w:rsidRPr="00491C47">
        <w:rPr>
          <w:rFonts w:eastAsiaTheme="minorHAnsi"/>
          <w:b/>
          <w:lang w:eastAsia="en-US"/>
        </w:rPr>
        <w:t>.Дополнительная информация</w:t>
      </w:r>
    </w:p>
    <w:p w14:paraId="52EE2B08" w14:textId="0AC96078" w:rsidR="0070628A" w:rsidRPr="00491C47" w:rsidRDefault="0070628A" w:rsidP="0070628A">
      <w:pPr>
        <w:contextualSpacing/>
        <w:rPr>
          <w:rFonts w:eastAsiaTheme="minorHAnsi"/>
          <w:b/>
          <w:lang w:eastAsia="en-US"/>
        </w:rPr>
      </w:pPr>
      <w:r w:rsidRPr="00491C47">
        <w:rPr>
          <w:rFonts w:eastAsiaTheme="minorHAnsi"/>
          <w:b/>
          <w:lang w:eastAsia="en-US"/>
        </w:rPr>
        <w:t xml:space="preserve"> </w:t>
      </w:r>
    </w:p>
    <w:p w14:paraId="15F5B39E" w14:textId="77777777" w:rsidR="0070628A" w:rsidRPr="00491C47" w:rsidRDefault="0070628A" w:rsidP="0070628A">
      <w:pPr>
        <w:contextualSpacing/>
        <w:rPr>
          <w:rFonts w:eastAsiaTheme="minorHAnsi"/>
          <w:b/>
          <w:lang w:eastAsia="en-US"/>
        </w:rPr>
      </w:pPr>
    </w:p>
    <w:p w14:paraId="0DF8627C" w14:textId="6A867FA2" w:rsidR="0070628A" w:rsidRPr="00491C47" w:rsidRDefault="0070628A" w:rsidP="0070628A">
      <w:pPr>
        <w:contextualSpacing/>
        <w:rPr>
          <w:rFonts w:eastAsiaTheme="minorHAnsi"/>
          <w:b/>
          <w:lang w:eastAsia="en-US"/>
        </w:rPr>
      </w:pPr>
      <w:r w:rsidRPr="00491C47">
        <w:rPr>
          <w:rFonts w:eastAsiaTheme="minorHAnsi"/>
          <w:b/>
          <w:lang w:val="en-US" w:eastAsia="en-US"/>
        </w:rPr>
        <w:t>VIII</w:t>
      </w:r>
      <w:r w:rsidRPr="00491C47">
        <w:rPr>
          <w:rFonts w:eastAsiaTheme="minorHAnsi"/>
          <w:b/>
          <w:lang w:eastAsia="en-US"/>
        </w:rPr>
        <w:t>.</w:t>
      </w:r>
      <w:r w:rsidR="00FD51A0">
        <w:rPr>
          <w:rFonts w:eastAsiaTheme="minorHAnsi"/>
          <w:b/>
          <w:lang w:eastAsia="en-US"/>
        </w:rPr>
        <w:t xml:space="preserve"> </w:t>
      </w:r>
      <w:r w:rsidRPr="00491C47">
        <w:rPr>
          <w:rFonts w:eastAsiaTheme="minorHAnsi"/>
          <w:b/>
          <w:lang w:eastAsia="en-US"/>
        </w:rPr>
        <w:t>Приложенные Скан-копии</w:t>
      </w:r>
    </w:p>
    <w:p w14:paraId="0CE6D75D" w14:textId="77777777" w:rsidR="0070628A" w:rsidRPr="00491C47" w:rsidRDefault="0070628A" w:rsidP="0070628A">
      <w:pPr>
        <w:contextualSpacing/>
        <w:rPr>
          <w:rFonts w:eastAsiaTheme="minorHAnsi"/>
          <w:lang w:eastAsia="en-US"/>
        </w:rPr>
      </w:pPr>
      <w:r w:rsidRPr="00491C47">
        <w:rPr>
          <w:rFonts w:eastAsiaTheme="minorHAnsi"/>
          <w:lang w:eastAsia="en-US"/>
        </w:rPr>
        <w:t>Утвержденной рабочей программа (подпись, печать, в формате pdf)</w:t>
      </w:r>
    </w:p>
    <w:p w14:paraId="21CDB7D6" w14:textId="08DD0131" w:rsidR="00491C47" w:rsidRDefault="00491C47" w:rsidP="0070628A"/>
    <w:p w14:paraId="21835D30" w14:textId="479AD09B" w:rsidR="00FD51A0" w:rsidRDefault="00FD51A0" w:rsidP="0070628A"/>
    <w:p w14:paraId="059C5EFB" w14:textId="77777777" w:rsidR="00FD51A0" w:rsidRPr="00B017BA" w:rsidRDefault="00FD51A0" w:rsidP="00FD51A0">
      <w:pPr>
        <w:pStyle w:val="af3"/>
        <w:ind w:firstLine="0"/>
        <w:outlineLvl w:val="0"/>
        <w:rPr>
          <w:b/>
        </w:rPr>
      </w:pPr>
      <w:r>
        <w:rPr>
          <w:b/>
        </w:rPr>
        <w:t>РУКОВОДИТЕЛЬ И СОСТАВИТЕЛИ ПРОГРАММЫ</w:t>
      </w:r>
    </w:p>
    <w:p w14:paraId="5AF47F0D" w14:textId="1AA0D238" w:rsidR="00FD51A0" w:rsidRDefault="00FD51A0" w:rsidP="00FD51A0">
      <w:pPr>
        <w:pStyle w:val="af3"/>
        <w:ind w:firstLine="0"/>
      </w:pPr>
      <w:r>
        <w:t>Руководитель образовательной программы</w:t>
      </w:r>
    </w:p>
    <w:p w14:paraId="70BAF494" w14:textId="26AD802B" w:rsidR="00FD51A0" w:rsidRDefault="00FD51A0" w:rsidP="00FD51A0">
      <w:pPr>
        <w:pStyle w:val="af3"/>
        <w:ind w:firstLine="0"/>
      </w:pPr>
    </w:p>
    <w:p w14:paraId="4F45D052" w14:textId="7945082F" w:rsidR="00FD51A0" w:rsidRDefault="00FD51A0" w:rsidP="00FD51A0">
      <w:pPr>
        <w:pStyle w:val="af3"/>
        <w:ind w:firstLine="0"/>
      </w:pPr>
      <w:r>
        <w:t>Директор АНО «ФИРОН»</w:t>
      </w:r>
      <w:r>
        <w:tab/>
        <w:t>___________________ Шенгоф И.С.</w:t>
      </w:r>
    </w:p>
    <w:p w14:paraId="4455ABB0" w14:textId="564F27CE" w:rsidR="00FD51A0" w:rsidRDefault="00FD51A0" w:rsidP="00FD51A0">
      <w:pPr>
        <w:pStyle w:val="af3"/>
        <w:ind w:firstLine="0"/>
        <w:jc w:val="left"/>
      </w:pPr>
      <w:r>
        <w:t>«7» октября 2020 г.</w:t>
      </w:r>
      <w:r w:rsidR="00EF4512" w:rsidRPr="00EF4512">
        <w:rPr>
          <w:noProof/>
        </w:rPr>
        <w:t xml:space="preserve"> </w:t>
      </w:r>
    </w:p>
    <w:p w14:paraId="19419FCE" w14:textId="77777777" w:rsidR="00FD51A0" w:rsidRPr="0070628A" w:rsidRDefault="00FD51A0" w:rsidP="0070628A"/>
    <w:sectPr w:rsidR="00FD51A0" w:rsidRPr="0070628A" w:rsidSect="0070628A">
      <w:footerReference w:type="default" r:id="rId39"/>
      <w:pgSz w:w="11906" w:h="16838"/>
      <w:pgMar w:top="851" w:right="70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A8307" w14:textId="77777777" w:rsidR="0064521D" w:rsidRDefault="0064521D" w:rsidP="00BD0EF1">
      <w:r>
        <w:separator/>
      </w:r>
    </w:p>
  </w:endnote>
  <w:endnote w:type="continuationSeparator" w:id="0">
    <w:p w14:paraId="70E5BAC1" w14:textId="77777777" w:rsidR="0064521D" w:rsidRDefault="0064521D" w:rsidP="00BD0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01"/>
    <w:family w:val="roman"/>
    <w:pitch w:val="variable"/>
  </w:font>
  <w:font w:name="Tahoma">
    <w:panose1 w:val="020B0604030504040204"/>
    <w:charset w:val="CC"/>
    <w:family w:val="swiss"/>
    <w:pitch w:val="variable"/>
    <w:sig w:usb0="E1002EFF" w:usb1="C000605B" w:usb2="00000029" w:usb3="00000000" w:csb0="000101FF" w:csb1="00000000"/>
  </w:font>
  <w:font w:name="Noto Sans">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A3D55" w14:textId="77777777" w:rsidR="001F2AD4" w:rsidRPr="00DB571D" w:rsidRDefault="001F2AD4" w:rsidP="009A556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42B8E" w14:textId="77777777" w:rsidR="0064521D" w:rsidRDefault="0064521D" w:rsidP="00BD0EF1">
      <w:r>
        <w:separator/>
      </w:r>
    </w:p>
  </w:footnote>
  <w:footnote w:type="continuationSeparator" w:id="0">
    <w:p w14:paraId="137E3211" w14:textId="77777777" w:rsidR="0064521D" w:rsidRDefault="0064521D" w:rsidP="00BD0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552D"/>
    <w:multiLevelType w:val="multilevel"/>
    <w:tmpl w:val="EF5068D6"/>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77E1F08"/>
    <w:multiLevelType w:val="multilevel"/>
    <w:tmpl w:val="61988A44"/>
    <w:lvl w:ilvl="0">
      <w:start w:val="2"/>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042BA8"/>
    <w:multiLevelType w:val="hybridMultilevel"/>
    <w:tmpl w:val="F20E82D4"/>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930FDE"/>
    <w:multiLevelType w:val="multilevel"/>
    <w:tmpl w:val="B76C2DDE"/>
    <w:lvl w:ilvl="0">
      <w:start w:val="9"/>
      <w:numFmt w:val="decimal"/>
      <w:lvlText w:val="%1."/>
      <w:lvlJc w:val="left"/>
      <w:pPr>
        <w:ind w:left="432" w:hanging="432"/>
      </w:pPr>
      <w:rPr>
        <w:rFonts w:ascii="Times New Roman" w:eastAsia="Calibri" w:hAnsi="Times New Roman" w:hint="default"/>
        <w:sz w:val="28"/>
      </w:rPr>
    </w:lvl>
    <w:lvl w:ilvl="1">
      <w:start w:val="2"/>
      <w:numFmt w:val="decimal"/>
      <w:lvlText w:val="%1.%2."/>
      <w:lvlJc w:val="left"/>
      <w:pPr>
        <w:ind w:left="1283" w:hanging="432"/>
      </w:pPr>
      <w:rPr>
        <w:rFonts w:ascii="Times New Roman" w:eastAsia="Calibri" w:hAnsi="Times New Roman" w:hint="default"/>
        <w:sz w:val="28"/>
      </w:rPr>
    </w:lvl>
    <w:lvl w:ilvl="2">
      <w:start w:val="1"/>
      <w:numFmt w:val="decimal"/>
      <w:lvlText w:val="%1.%2.%3."/>
      <w:lvlJc w:val="left"/>
      <w:pPr>
        <w:ind w:left="2422" w:hanging="720"/>
      </w:pPr>
      <w:rPr>
        <w:rFonts w:ascii="Times New Roman" w:eastAsia="Calibri" w:hAnsi="Times New Roman" w:hint="default"/>
        <w:sz w:val="28"/>
      </w:rPr>
    </w:lvl>
    <w:lvl w:ilvl="3">
      <w:start w:val="1"/>
      <w:numFmt w:val="decimal"/>
      <w:lvlText w:val="%1.%2.%3.%4."/>
      <w:lvlJc w:val="left"/>
      <w:pPr>
        <w:ind w:left="3273" w:hanging="720"/>
      </w:pPr>
      <w:rPr>
        <w:rFonts w:ascii="Times New Roman" w:eastAsia="Calibri" w:hAnsi="Times New Roman" w:hint="default"/>
        <w:sz w:val="28"/>
      </w:rPr>
    </w:lvl>
    <w:lvl w:ilvl="4">
      <w:start w:val="1"/>
      <w:numFmt w:val="decimal"/>
      <w:lvlText w:val="%1.%2.%3.%4.%5."/>
      <w:lvlJc w:val="left"/>
      <w:pPr>
        <w:ind w:left="4484" w:hanging="1080"/>
      </w:pPr>
      <w:rPr>
        <w:rFonts w:ascii="Times New Roman" w:eastAsia="Calibri" w:hAnsi="Times New Roman" w:hint="default"/>
        <w:sz w:val="28"/>
      </w:rPr>
    </w:lvl>
    <w:lvl w:ilvl="5">
      <w:start w:val="1"/>
      <w:numFmt w:val="decimal"/>
      <w:lvlText w:val="%1.%2.%3.%4.%5.%6."/>
      <w:lvlJc w:val="left"/>
      <w:pPr>
        <w:ind w:left="5335" w:hanging="1080"/>
      </w:pPr>
      <w:rPr>
        <w:rFonts w:ascii="Times New Roman" w:eastAsia="Calibri" w:hAnsi="Times New Roman" w:hint="default"/>
        <w:sz w:val="28"/>
      </w:rPr>
    </w:lvl>
    <w:lvl w:ilvl="6">
      <w:start w:val="1"/>
      <w:numFmt w:val="decimal"/>
      <w:lvlText w:val="%1.%2.%3.%4.%5.%6.%7."/>
      <w:lvlJc w:val="left"/>
      <w:pPr>
        <w:ind w:left="6546" w:hanging="1440"/>
      </w:pPr>
      <w:rPr>
        <w:rFonts w:ascii="Times New Roman" w:eastAsia="Calibri" w:hAnsi="Times New Roman" w:hint="default"/>
        <w:sz w:val="28"/>
      </w:rPr>
    </w:lvl>
    <w:lvl w:ilvl="7">
      <w:start w:val="1"/>
      <w:numFmt w:val="decimal"/>
      <w:lvlText w:val="%1.%2.%3.%4.%5.%6.%7.%8."/>
      <w:lvlJc w:val="left"/>
      <w:pPr>
        <w:ind w:left="7397" w:hanging="1440"/>
      </w:pPr>
      <w:rPr>
        <w:rFonts w:ascii="Times New Roman" w:eastAsia="Calibri" w:hAnsi="Times New Roman" w:hint="default"/>
        <w:sz w:val="28"/>
      </w:rPr>
    </w:lvl>
    <w:lvl w:ilvl="8">
      <w:start w:val="1"/>
      <w:numFmt w:val="decimal"/>
      <w:lvlText w:val="%1.%2.%3.%4.%5.%6.%7.%8.%9."/>
      <w:lvlJc w:val="left"/>
      <w:pPr>
        <w:ind w:left="8608" w:hanging="1800"/>
      </w:pPr>
      <w:rPr>
        <w:rFonts w:ascii="Times New Roman" w:eastAsia="Calibri" w:hAnsi="Times New Roman" w:hint="default"/>
        <w:sz w:val="28"/>
      </w:rPr>
    </w:lvl>
  </w:abstractNum>
  <w:abstractNum w:abstractNumId="4" w15:restartNumberingAfterBreak="0">
    <w:nsid w:val="405706CE"/>
    <w:multiLevelType w:val="hybridMultilevel"/>
    <w:tmpl w:val="F49A73D0"/>
    <w:lvl w:ilvl="0" w:tplc="7BD4E3B0">
      <w:start w:val="1"/>
      <w:numFmt w:val="bullet"/>
      <w:pStyle w:val="-"/>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94060F"/>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98E1C19"/>
    <w:multiLevelType w:val="hybridMultilevel"/>
    <w:tmpl w:val="23864C62"/>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18B039D"/>
    <w:multiLevelType w:val="hybridMultilevel"/>
    <w:tmpl w:val="FE2A262C"/>
    <w:lvl w:ilvl="0" w:tplc="B498D4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526D32"/>
    <w:multiLevelType w:val="hybridMultilevel"/>
    <w:tmpl w:val="2A58F1B8"/>
    <w:lvl w:ilvl="0" w:tplc="143A4C1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DF6ECE"/>
    <w:multiLevelType w:val="multilevel"/>
    <w:tmpl w:val="25B611A8"/>
    <w:lvl w:ilvl="0">
      <w:start w:val="4"/>
      <w:numFmt w:val="decimal"/>
      <w:lvlText w:val="%1."/>
      <w:lvlJc w:val="left"/>
      <w:pPr>
        <w:ind w:left="1069" w:hanging="360"/>
      </w:pPr>
      <w:rPr>
        <w:rFonts w:hint="default"/>
      </w:rPr>
    </w:lvl>
    <w:lvl w:ilvl="1">
      <w:start w:val="1"/>
      <w:numFmt w:val="decimal"/>
      <w:isLgl/>
      <w:lvlText w:val="%1.%2"/>
      <w:lvlJc w:val="left"/>
      <w:pPr>
        <w:ind w:left="1873" w:hanging="1164"/>
      </w:pPr>
      <w:rPr>
        <w:rFonts w:eastAsiaTheme="minorHAnsi" w:hint="default"/>
        <w:b/>
      </w:rPr>
    </w:lvl>
    <w:lvl w:ilvl="2">
      <w:start w:val="1"/>
      <w:numFmt w:val="decimal"/>
      <w:isLgl/>
      <w:lvlText w:val="%1.%2.%3"/>
      <w:lvlJc w:val="left"/>
      <w:pPr>
        <w:ind w:left="1873" w:hanging="1164"/>
      </w:pPr>
      <w:rPr>
        <w:rFonts w:eastAsiaTheme="minorHAnsi" w:hint="default"/>
        <w:b/>
      </w:rPr>
    </w:lvl>
    <w:lvl w:ilvl="3">
      <w:start w:val="1"/>
      <w:numFmt w:val="decimal"/>
      <w:isLgl/>
      <w:lvlText w:val="%1.%2.%3.%4"/>
      <w:lvlJc w:val="left"/>
      <w:pPr>
        <w:ind w:left="1873" w:hanging="1164"/>
      </w:pPr>
      <w:rPr>
        <w:rFonts w:eastAsiaTheme="minorHAnsi" w:hint="default"/>
        <w:b/>
      </w:rPr>
    </w:lvl>
    <w:lvl w:ilvl="4">
      <w:start w:val="1"/>
      <w:numFmt w:val="decimal"/>
      <w:isLgl/>
      <w:lvlText w:val="%1.%2.%3.%4.%5"/>
      <w:lvlJc w:val="left"/>
      <w:pPr>
        <w:ind w:left="1873" w:hanging="1164"/>
      </w:pPr>
      <w:rPr>
        <w:rFonts w:eastAsiaTheme="minorHAnsi" w:hint="default"/>
        <w:b/>
      </w:rPr>
    </w:lvl>
    <w:lvl w:ilvl="5">
      <w:start w:val="1"/>
      <w:numFmt w:val="decimal"/>
      <w:isLgl/>
      <w:lvlText w:val="%1.%2.%3.%4.%5.%6"/>
      <w:lvlJc w:val="left"/>
      <w:pPr>
        <w:ind w:left="2149" w:hanging="1440"/>
      </w:pPr>
      <w:rPr>
        <w:rFonts w:eastAsiaTheme="minorHAnsi" w:hint="default"/>
        <w:b/>
      </w:rPr>
    </w:lvl>
    <w:lvl w:ilvl="6">
      <w:start w:val="1"/>
      <w:numFmt w:val="decimal"/>
      <w:isLgl/>
      <w:lvlText w:val="%1.%2.%3.%4.%5.%6.%7"/>
      <w:lvlJc w:val="left"/>
      <w:pPr>
        <w:ind w:left="2149" w:hanging="1440"/>
      </w:pPr>
      <w:rPr>
        <w:rFonts w:eastAsiaTheme="minorHAnsi" w:hint="default"/>
        <w:b/>
      </w:rPr>
    </w:lvl>
    <w:lvl w:ilvl="7">
      <w:start w:val="1"/>
      <w:numFmt w:val="decimal"/>
      <w:isLgl/>
      <w:lvlText w:val="%1.%2.%3.%4.%5.%6.%7.%8"/>
      <w:lvlJc w:val="left"/>
      <w:pPr>
        <w:ind w:left="2509" w:hanging="1800"/>
      </w:pPr>
      <w:rPr>
        <w:rFonts w:eastAsiaTheme="minorHAnsi" w:hint="default"/>
        <w:b/>
      </w:rPr>
    </w:lvl>
    <w:lvl w:ilvl="8">
      <w:start w:val="1"/>
      <w:numFmt w:val="decimal"/>
      <w:isLgl/>
      <w:lvlText w:val="%1.%2.%3.%4.%5.%6.%7.%8.%9"/>
      <w:lvlJc w:val="left"/>
      <w:pPr>
        <w:ind w:left="2869" w:hanging="2160"/>
      </w:pPr>
      <w:rPr>
        <w:rFonts w:eastAsiaTheme="minorHAnsi" w:hint="default"/>
        <w:b/>
      </w:rPr>
    </w:lvl>
  </w:abstractNum>
  <w:abstractNum w:abstractNumId="11" w15:restartNumberingAfterBreak="0">
    <w:nsid w:val="60F852E2"/>
    <w:multiLevelType w:val="hybridMultilevel"/>
    <w:tmpl w:val="3F52B008"/>
    <w:lvl w:ilvl="0" w:tplc="C3A88502">
      <w:start w:val="3"/>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639E5F58"/>
    <w:multiLevelType w:val="hybridMultilevel"/>
    <w:tmpl w:val="15C68C70"/>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64D6904"/>
    <w:multiLevelType w:val="hybridMultilevel"/>
    <w:tmpl w:val="FEFCA504"/>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7B561EA"/>
    <w:multiLevelType w:val="multilevel"/>
    <w:tmpl w:val="14C295FE"/>
    <w:lvl w:ilvl="0">
      <w:start w:val="8"/>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6C0257E2"/>
    <w:multiLevelType w:val="hybridMultilevel"/>
    <w:tmpl w:val="665680CE"/>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D4833E1"/>
    <w:multiLevelType w:val="hybridMultilevel"/>
    <w:tmpl w:val="F01CFDFA"/>
    <w:lvl w:ilvl="0" w:tplc="1310A7B2">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DFD5CED"/>
    <w:multiLevelType w:val="multilevel"/>
    <w:tmpl w:val="8B92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D74AB9"/>
    <w:multiLevelType w:val="hybridMultilevel"/>
    <w:tmpl w:val="AAC84BEA"/>
    <w:lvl w:ilvl="0" w:tplc="979233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727409E3"/>
    <w:multiLevelType w:val="hybridMultilevel"/>
    <w:tmpl w:val="441AF800"/>
    <w:lvl w:ilvl="0" w:tplc="4B1E0DB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3182617"/>
    <w:multiLevelType w:val="multilevel"/>
    <w:tmpl w:val="8AF8B8F4"/>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734F5F45"/>
    <w:multiLevelType w:val="multilevel"/>
    <w:tmpl w:val="6132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4B7A3E"/>
    <w:multiLevelType w:val="multilevel"/>
    <w:tmpl w:val="E9782544"/>
    <w:lvl w:ilvl="0">
      <w:start w:val="2"/>
      <w:numFmt w:val="decimal"/>
      <w:lvlText w:val="%1"/>
      <w:lvlJc w:val="left"/>
      <w:pPr>
        <w:ind w:left="576" w:hanging="576"/>
      </w:pPr>
      <w:rPr>
        <w:rFonts w:hint="default"/>
      </w:rPr>
    </w:lvl>
    <w:lvl w:ilvl="1">
      <w:start w:val="1"/>
      <w:numFmt w:val="decimal"/>
      <w:lvlText w:val="%1.%2"/>
      <w:lvlJc w:val="left"/>
      <w:pPr>
        <w:ind w:left="75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3" w15:restartNumberingAfterBreak="0">
    <w:nsid w:val="779C7A83"/>
    <w:multiLevelType w:val="multilevel"/>
    <w:tmpl w:val="ECBEC418"/>
    <w:lvl w:ilvl="0">
      <w:start w:val="3"/>
      <w:numFmt w:val="decimal"/>
      <w:lvlText w:val="%1."/>
      <w:lvlJc w:val="left"/>
      <w:pPr>
        <w:ind w:left="432" w:hanging="432"/>
      </w:pPr>
      <w:rPr>
        <w:rFonts w:hint="default"/>
      </w:rPr>
    </w:lvl>
    <w:lvl w:ilvl="1">
      <w:start w:val="3"/>
      <w:numFmt w:val="decimal"/>
      <w:lvlText w:val="%1.%2."/>
      <w:lvlJc w:val="left"/>
      <w:pPr>
        <w:ind w:left="1288" w:hanging="720"/>
      </w:pPr>
      <w:rPr>
        <w:rFonts w:hint="default"/>
        <w:b w:val="0"/>
      </w:rPr>
    </w:lvl>
    <w:lvl w:ilvl="2">
      <w:start w:val="1"/>
      <w:numFmt w:val="decimal"/>
      <w:lvlText w:val="%1.%2.%3."/>
      <w:lvlJc w:val="left"/>
      <w:pPr>
        <w:ind w:left="4582" w:hanging="720"/>
      </w:pPr>
      <w:rPr>
        <w:rFonts w:hint="default"/>
      </w:rPr>
    </w:lvl>
    <w:lvl w:ilvl="3">
      <w:start w:val="1"/>
      <w:numFmt w:val="decimal"/>
      <w:lvlText w:val="%1.%2.%3.%4."/>
      <w:lvlJc w:val="left"/>
      <w:pPr>
        <w:ind w:left="6873" w:hanging="1080"/>
      </w:pPr>
      <w:rPr>
        <w:rFonts w:hint="default"/>
      </w:rPr>
    </w:lvl>
    <w:lvl w:ilvl="4">
      <w:start w:val="1"/>
      <w:numFmt w:val="decimal"/>
      <w:lvlText w:val="%1.%2.%3.%4.%5."/>
      <w:lvlJc w:val="left"/>
      <w:pPr>
        <w:ind w:left="8804" w:hanging="1080"/>
      </w:pPr>
      <w:rPr>
        <w:rFonts w:hint="default"/>
      </w:rPr>
    </w:lvl>
    <w:lvl w:ilvl="5">
      <w:start w:val="1"/>
      <w:numFmt w:val="decimal"/>
      <w:lvlText w:val="%1.%2.%3.%4.%5.%6."/>
      <w:lvlJc w:val="left"/>
      <w:pPr>
        <w:ind w:left="11095" w:hanging="1440"/>
      </w:pPr>
      <w:rPr>
        <w:rFonts w:hint="default"/>
      </w:rPr>
    </w:lvl>
    <w:lvl w:ilvl="6">
      <w:start w:val="1"/>
      <w:numFmt w:val="decimal"/>
      <w:lvlText w:val="%1.%2.%3.%4.%5.%6.%7."/>
      <w:lvlJc w:val="left"/>
      <w:pPr>
        <w:ind w:left="13386" w:hanging="1800"/>
      </w:pPr>
      <w:rPr>
        <w:rFonts w:hint="default"/>
      </w:rPr>
    </w:lvl>
    <w:lvl w:ilvl="7">
      <w:start w:val="1"/>
      <w:numFmt w:val="decimal"/>
      <w:lvlText w:val="%1.%2.%3.%4.%5.%6.%7.%8."/>
      <w:lvlJc w:val="left"/>
      <w:pPr>
        <w:ind w:left="15317" w:hanging="1800"/>
      </w:pPr>
      <w:rPr>
        <w:rFonts w:hint="default"/>
      </w:rPr>
    </w:lvl>
    <w:lvl w:ilvl="8">
      <w:start w:val="1"/>
      <w:numFmt w:val="decimal"/>
      <w:lvlText w:val="%1.%2.%3.%4.%5.%6.%7.%8.%9."/>
      <w:lvlJc w:val="left"/>
      <w:pPr>
        <w:ind w:left="17608" w:hanging="2160"/>
      </w:pPr>
      <w:rPr>
        <w:rFonts w:hint="default"/>
      </w:rPr>
    </w:lvl>
  </w:abstractNum>
  <w:abstractNum w:abstractNumId="24" w15:restartNumberingAfterBreak="0">
    <w:nsid w:val="796B46A7"/>
    <w:multiLevelType w:val="hybridMultilevel"/>
    <w:tmpl w:val="4ADAEC4E"/>
    <w:lvl w:ilvl="0" w:tplc="E9A046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D237F18"/>
    <w:multiLevelType w:val="hybridMultilevel"/>
    <w:tmpl w:val="42842BF0"/>
    <w:lvl w:ilvl="0" w:tplc="10FC06A4">
      <w:start w:val="1"/>
      <w:numFmt w:val="decimal"/>
      <w:pStyle w:val="1"/>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4"/>
  </w:num>
  <w:num w:numId="2">
    <w:abstractNumId w:val="25"/>
  </w:num>
  <w:num w:numId="3">
    <w:abstractNumId w:val="5"/>
  </w:num>
  <w:num w:numId="4">
    <w:abstractNumId w:val="9"/>
  </w:num>
  <w:num w:numId="5">
    <w:abstractNumId w:val="10"/>
  </w:num>
  <w:num w:numId="6">
    <w:abstractNumId w:val="19"/>
  </w:num>
  <w:num w:numId="7">
    <w:abstractNumId w:val="2"/>
  </w:num>
  <w:num w:numId="8">
    <w:abstractNumId w:val="15"/>
  </w:num>
  <w:num w:numId="9">
    <w:abstractNumId w:val="7"/>
  </w:num>
  <w:num w:numId="10">
    <w:abstractNumId w:val="13"/>
  </w:num>
  <w:num w:numId="11">
    <w:abstractNumId w:val="12"/>
  </w:num>
  <w:num w:numId="12">
    <w:abstractNumId w:val="24"/>
  </w:num>
  <w:num w:numId="13">
    <w:abstractNumId w:val="23"/>
  </w:num>
  <w:num w:numId="14">
    <w:abstractNumId w:val="14"/>
  </w:num>
  <w:num w:numId="15">
    <w:abstractNumId w:val="3"/>
  </w:num>
  <w:num w:numId="16">
    <w:abstractNumId w:val="21"/>
  </w:num>
  <w:num w:numId="17">
    <w:abstractNumId w:val="17"/>
  </w:num>
  <w:num w:numId="18">
    <w:abstractNumId w:val="18"/>
  </w:num>
  <w:num w:numId="19">
    <w:abstractNumId w:val="20"/>
  </w:num>
  <w:num w:numId="20">
    <w:abstractNumId w:val="22"/>
  </w:num>
  <w:num w:numId="21">
    <w:abstractNumId w:val="1"/>
  </w:num>
  <w:num w:numId="22">
    <w:abstractNumId w:val="0"/>
  </w:num>
  <w:num w:numId="23">
    <w:abstractNumId w:val="11"/>
  </w:num>
  <w:num w:numId="24">
    <w:abstractNumId w:val="8"/>
  </w:num>
  <w:num w:numId="25">
    <w:abstractNumId w:val="16"/>
  </w:num>
  <w:num w:numId="26">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35C"/>
    <w:rsid w:val="0001065A"/>
    <w:rsid w:val="00021B49"/>
    <w:rsid w:val="00027245"/>
    <w:rsid w:val="00030014"/>
    <w:rsid w:val="00031345"/>
    <w:rsid w:val="000330B8"/>
    <w:rsid w:val="00053240"/>
    <w:rsid w:val="00057917"/>
    <w:rsid w:val="000628C4"/>
    <w:rsid w:val="00072B6C"/>
    <w:rsid w:val="00075BF7"/>
    <w:rsid w:val="00090DAD"/>
    <w:rsid w:val="000923C3"/>
    <w:rsid w:val="00095BA0"/>
    <w:rsid w:val="000A084F"/>
    <w:rsid w:val="000A5323"/>
    <w:rsid w:val="000B0E06"/>
    <w:rsid w:val="000B1078"/>
    <w:rsid w:val="000B30E4"/>
    <w:rsid w:val="000B716A"/>
    <w:rsid w:val="000C0710"/>
    <w:rsid w:val="000D4AF4"/>
    <w:rsid w:val="000E0E48"/>
    <w:rsid w:val="000F06C1"/>
    <w:rsid w:val="000F1046"/>
    <w:rsid w:val="00110855"/>
    <w:rsid w:val="0011490B"/>
    <w:rsid w:val="00117973"/>
    <w:rsid w:val="00122690"/>
    <w:rsid w:val="00132E1A"/>
    <w:rsid w:val="001339D8"/>
    <w:rsid w:val="00133FF6"/>
    <w:rsid w:val="0014514E"/>
    <w:rsid w:val="0015495A"/>
    <w:rsid w:val="00164B8C"/>
    <w:rsid w:val="001707C8"/>
    <w:rsid w:val="00171345"/>
    <w:rsid w:val="00171380"/>
    <w:rsid w:val="00181C75"/>
    <w:rsid w:val="001925B8"/>
    <w:rsid w:val="0019435C"/>
    <w:rsid w:val="001D40F7"/>
    <w:rsid w:val="001D7587"/>
    <w:rsid w:val="001E4B9D"/>
    <w:rsid w:val="001F2AD4"/>
    <w:rsid w:val="001F34BE"/>
    <w:rsid w:val="00206A04"/>
    <w:rsid w:val="00240697"/>
    <w:rsid w:val="002415DE"/>
    <w:rsid w:val="00242DA5"/>
    <w:rsid w:val="00247FC1"/>
    <w:rsid w:val="002521ED"/>
    <w:rsid w:val="002575B8"/>
    <w:rsid w:val="00260AB0"/>
    <w:rsid w:val="00264C05"/>
    <w:rsid w:val="00265B23"/>
    <w:rsid w:val="0026666C"/>
    <w:rsid w:val="00272244"/>
    <w:rsid w:val="00276DA3"/>
    <w:rsid w:val="00284E01"/>
    <w:rsid w:val="002853C7"/>
    <w:rsid w:val="00286F48"/>
    <w:rsid w:val="00291217"/>
    <w:rsid w:val="002A00FC"/>
    <w:rsid w:val="002B029A"/>
    <w:rsid w:val="002C0BB6"/>
    <w:rsid w:val="002D5DBE"/>
    <w:rsid w:val="002E652D"/>
    <w:rsid w:val="002F12C4"/>
    <w:rsid w:val="002F3478"/>
    <w:rsid w:val="002F4419"/>
    <w:rsid w:val="002F7CFC"/>
    <w:rsid w:val="00303DF7"/>
    <w:rsid w:val="00311F2D"/>
    <w:rsid w:val="00324954"/>
    <w:rsid w:val="003350ED"/>
    <w:rsid w:val="00336E7C"/>
    <w:rsid w:val="00342702"/>
    <w:rsid w:val="0034662E"/>
    <w:rsid w:val="00350E35"/>
    <w:rsid w:val="003656CF"/>
    <w:rsid w:val="00372A3E"/>
    <w:rsid w:val="003733E5"/>
    <w:rsid w:val="00375BAD"/>
    <w:rsid w:val="00396B47"/>
    <w:rsid w:val="003A6690"/>
    <w:rsid w:val="003B1B18"/>
    <w:rsid w:val="003C32C6"/>
    <w:rsid w:val="003C46B9"/>
    <w:rsid w:val="003C7447"/>
    <w:rsid w:val="003D1892"/>
    <w:rsid w:val="003E337B"/>
    <w:rsid w:val="003E4D52"/>
    <w:rsid w:val="00400826"/>
    <w:rsid w:val="004042DC"/>
    <w:rsid w:val="0040527C"/>
    <w:rsid w:val="00426C2F"/>
    <w:rsid w:val="0043266F"/>
    <w:rsid w:val="00446684"/>
    <w:rsid w:val="00463AE0"/>
    <w:rsid w:val="00466470"/>
    <w:rsid w:val="004805FA"/>
    <w:rsid w:val="00491C47"/>
    <w:rsid w:val="0049639F"/>
    <w:rsid w:val="00496A2E"/>
    <w:rsid w:val="00496FE6"/>
    <w:rsid w:val="004B531B"/>
    <w:rsid w:val="004B7ADB"/>
    <w:rsid w:val="004C2739"/>
    <w:rsid w:val="004C6E33"/>
    <w:rsid w:val="004E0BB4"/>
    <w:rsid w:val="004E2F62"/>
    <w:rsid w:val="004E63AF"/>
    <w:rsid w:val="004E772D"/>
    <w:rsid w:val="004F27FC"/>
    <w:rsid w:val="0050376F"/>
    <w:rsid w:val="00504F87"/>
    <w:rsid w:val="0051148A"/>
    <w:rsid w:val="00517BFF"/>
    <w:rsid w:val="00521AA5"/>
    <w:rsid w:val="00522F1B"/>
    <w:rsid w:val="00542D86"/>
    <w:rsid w:val="00542DF6"/>
    <w:rsid w:val="00556219"/>
    <w:rsid w:val="00566C3F"/>
    <w:rsid w:val="005808B5"/>
    <w:rsid w:val="005809BE"/>
    <w:rsid w:val="00581C49"/>
    <w:rsid w:val="00584CA8"/>
    <w:rsid w:val="005A0AA1"/>
    <w:rsid w:val="005A0F7B"/>
    <w:rsid w:val="005B3C32"/>
    <w:rsid w:val="005B7E5D"/>
    <w:rsid w:val="005C308C"/>
    <w:rsid w:val="005D50BA"/>
    <w:rsid w:val="005E02F8"/>
    <w:rsid w:val="005E3575"/>
    <w:rsid w:val="005E50BE"/>
    <w:rsid w:val="005E70A0"/>
    <w:rsid w:val="005F3229"/>
    <w:rsid w:val="005F7F15"/>
    <w:rsid w:val="00602B9B"/>
    <w:rsid w:val="00602BD2"/>
    <w:rsid w:val="0060315B"/>
    <w:rsid w:val="00604B14"/>
    <w:rsid w:val="00607AC2"/>
    <w:rsid w:val="00610682"/>
    <w:rsid w:val="0062370D"/>
    <w:rsid w:val="0062791C"/>
    <w:rsid w:val="00641B6A"/>
    <w:rsid w:val="00644C36"/>
    <w:rsid w:val="0064521D"/>
    <w:rsid w:val="00657AA7"/>
    <w:rsid w:val="00664F77"/>
    <w:rsid w:val="00667D9F"/>
    <w:rsid w:val="00672926"/>
    <w:rsid w:val="006733DA"/>
    <w:rsid w:val="006734AC"/>
    <w:rsid w:val="0068498D"/>
    <w:rsid w:val="00692B35"/>
    <w:rsid w:val="006A3213"/>
    <w:rsid w:val="006A5EB2"/>
    <w:rsid w:val="006B5F1B"/>
    <w:rsid w:val="006D1A84"/>
    <w:rsid w:val="006D5EE9"/>
    <w:rsid w:val="006E2635"/>
    <w:rsid w:val="006F06E9"/>
    <w:rsid w:val="0070628A"/>
    <w:rsid w:val="00716A17"/>
    <w:rsid w:val="00723A04"/>
    <w:rsid w:val="007251F9"/>
    <w:rsid w:val="00737381"/>
    <w:rsid w:val="00756B52"/>
    <w:rsid w:val="007570E6"/>
    <w:rsid w:val="00762A5B"/>
    <w:rsid w:val="00765747"/>
    <w:rsid w:val="007712D7"/>
    <w:rsid w:val="007713A4"/>
    <w:rsid w:val="00773E06"/>
    <w:rsid w:val="00776B0C"/>
    <w:rsid w:val="0079050E"/>
    <w:rsid w:val="007A07AE"/>
    <w:rsid w:val="007A72B4"/>
    <w:rsid w:val="007A7520"/>
    <w:rsid w:val="007B5FC3"/>
    <w:rsid w:val="007C0F4D"/>
    <w:rsid w:val="007C1934"/>
    <w:rsid w:val="007C3FA0"/>
    <w:rsid w:val="007D7525"/>
    <w:rsid w:val="007E2A53"/>
    <w:rsid w:val="007E6321"/>
    <w:rsid w:val="007F3C35"/>
    <w:rsid w:val="007F7B79"/>
    <w:rsid w:val="00815160"/>
    <w:rsid w:val="00830314"/>
    <w:rsid w:val="00841317"/>
    <w:rsid w:val="00841494"/>
    <w:rsid w:val="00841EE9"/>
    <w:rsid w:val="00845778"/>
    <w:rsid w:val="008568C9"/>
    <w:rsid w:val="00867196"/>
    <w:rsid w:val="00887DB7"/>
    <w:rsid w:val="008945DE"/>
    <w:rsid w:val="0089640C"/>
    <w:rsid w:val="008A4CE8"/>
    <w:rsid w:val="008A6E70"/>
    <w:rsid w:val="008B3EBA"/>
    <w:rsid w:val="008B4235"/>
    <w:rsid w:val="008B6AE0"/>
    <w:rsid w:val="008D40C9"/>
    <w:rsid w:val="008E6B2B"/>
    <w:rsid w:val="008F5562"/>
    <w:rsid w:val="0091264C"/>
    <w:rsid w:val="00924548"/>
    <w:rsid w:val="0092612B"/>
    <w:rsid w:val="0093113D"/>
    <w:rsid w:val="009546BB"/>
    <w:rsid w:val="009642AB"/>
    <w:rsid w:val="00971252"/>
    <w:rsid w:val="00986415"/>
    <w:rsid w:val="009925CC"/>
    <w:rsid w:val="00994744"/>
    <w:rsid w:val="00996253"/>
    <w:rsid w:val="009A0F4C"/>
    <w:rsid w:val="009A5568"/>
    <w:rsid w:val="009B1C7E"/>
    <w:rsid w:val="009B2B73"/>
    <w:rsid w:val="009C2B2D"/>
    <w:rsid w:val="009E4A72"/>
    <w:rsid w:val="009F6153"/>
    <w:rsid w:val="00A00541"/>
    <w:rsid w:val="00A01DD0"/>
    <w:rsid w:val="00A130D8"/>
    <w:rsid w:val="00A17B1D"/>
    <w:rsid w:val="00A20ECF"/>
    <w:rsid w:val="00A25A67"/>
    <w:rsid w:val="00A411BE"/>
    <w:rsid w:val="00A526AC"/>
    <w:rsid w:val="00A66B5B"/>
    <w:rsid w:val="00A70487"/>
    <w:rsid w:val="00A92905"/>
    <w:rsid w:val="00AA20ED"/>
    <w:rsid w:val="00AB0340"/>
    <w:rsid w:val="00AB1C8F"/>
    <w:rsid w:val="00AB22E4"/>
    <w:rsid w:val="00AC7BA5"/>
    <w:rsid w:val="00AD3685"/>
    <w:rsid w:val="00AD7E34"/>
    <w:rsid w:val="00AD7F18"/>
    <w:rsid w:val="00AF44D2"/>
    <w:rsid w:val="00B017BA"/>
    <w:rsid w:val="00B02C17"/>
    <w:rsid w:val="00B075C4"/>
    <w:rsid w:val="00B1495E"/>
    <w:rsid w:val="00B2038F"/>
    <w:rsid w:val="00B20E16"/>
    <w:rsid w:val="00B24EB6"/>
    <w:rsid w:val="00B30A9D"/>
    <w:rsid w:val="00B36476"/>
    <w:rsid w:val="00B540EC"/>
    <w:rsid w:val="00B56C2A"/>
    <w:rsid w:val="00B64718"/>
    <w:rsid w:val="00B75649"/>
    <w:rsid w:val="00B82752"/>
    <w:rsid w:val="00B82B5D"/>
    <w:rsid w:val="00B82D7D"/>
    <w:rsid w:val="00B94604"/>
    <w:rsid w:val="00B94BCF"/>
    <w:rsid w:val="00BA1ABF"/>
    <w:rsid w:val="00BB4CAF"/>
    <w:rsid w:val="00BC17CB"/>
    <w:rsid w:val="00BC2CE9"/>
    <w:rsid w:val="00BC789E"/>
    <w:rsid w:val="00BD0EF1"/>
    <w:rsid w:val="00BD1223"/>
    <w:rsid w:val="00BE369D"/>
    <w:rsid w:val="00BE3ED5"/>
    <w:rsid w:val="00C030E9"/>
    <w:rsid w:val="00C207D8"/>
    <w:rsid w:val="00C24FA1"/>
    <w:rsid w:val="00C308FC"/>
    <w:rsid w:val="00C30C2F"/>
    <w:rsid w:val="00C31AE6"/>
    <w:rsid w:val="00C36B14"/>
    <w:rsid w:val="00C60F0A"/>
    <w:rsid w:val="00C6165D"/>
    <w:rsid w:val="00C6350E"/>
    <w:rsid w:val="00C74740"/>
    <w:rsid w:val="00C7482C"/>
    <w:rsid w:val="00C77450"/>
    <w:rsid w:val="00C83AA4"/>
    <w:rsid w:val="00CA125A"/>
    <w:rsid w:val="00CA40D5"/>
    <w:rsid w:val="00CA4172"/>
    <w:rsid w:val="00CA44B7"/>
    <w:rsid w:val="00CB342F"/>
    <w:rsid w:val="00CC0FF2"/>
    <w:rsid w:val="00CF0038"/>
    <w:rsid w:val="00CF60A4"/>
    <w:rsid w:val="00D06965"/>
    <w:rsid w:val="00D31FD7"/>
    <w:rsid w:val="00D320F1"/>
    <w:rsid w:val="00D678D8"/>
    <w:rsid w:val="00D71DCA"/>
    <w:rsid w:val="00D7612C"/>
    <w:rsid w:val="00D847EC"/>
    <w:rsid w:val="00D8522A"/>
    <w:rsid w:val="00D858F1"/>
    <w:rsid w:val="00D95381"/>
    <w:rsid w:val="00DA0DEE"/>
    <w:rsid w:val="00DB1B7D"/>
    <w:rsid w:val="00DC312D"/>
    <w:rsid w:val="00DD2159"/>
    <w:rsid w:val="00DD3677"/>
    <w:rsid w:val="00DE461B"/>
    <w:rsid w:val="00E04E08"/>
    <w:rsid w:val="00E1257A"/>
    <w:rsid w:val="00E36943"/>
    <w:rsid w:val="00E377A4"/>
    <w:rsid w:val="00E526F6"/>
    <w:rsid w:val="00E61436"/>
    <w:rsid w:val="00E61A2B"/>
    <w:rsid w:val="00E63FD0"/>
    <w:rsid w:val="00E9706A"/>
    <w:rsid w:val="00EA618A"/>
    <w:rsid w:val="00EA6E96"/>
    <w:rsid w:val="00EB1E31"/>
    <w:rsid w:val="00EC1E96"/>
    <w:rsid w:val="00ED02A7"/>
    <w:rsid w:val="00ED1F35"/>
    <w:rsid w:val="00ED5A7D"/>
    <w:rsid w:val="00EE5BFD"/>
    <w:rsid w:val="00EE6013"/>
    <w:rsid w:val="00EF4512"/>
    <w:rsid w:val="00EF59B3"/>
    <w:rsid w:val="00F01B9D"/>
    <w:rsid w:val="00F01FD2"/>
    <w:rsid w:val="00F02C71"/>
    <w:rsid w:val="00F0436C"/>
    <w:rsid w:val="00F11968"/>
    <w:rsid w:val="00F236D3"/>
    <w:rsid w:val="00F25051"/>
    <w:rsid w:val="00F26D54"/>
    <w:rsid w:val="00F3687F"/>
    <w:rsid w:val="00F44750"/>
    <w:rsid w:val="00F55246"/>
    <w:rsid w:val="00F742E1"/>
    <w:rsid w:val="00F779EB"/>
    <w:rsid w:val="00F80F89"/>
    <w:rsid w:val="00FA1594"/>
    <w:rsid w:val="00FA6562"/>
    <w:rsid w:val="00FB1368"/>
    <w:rsid w:val="00FB2511"/>
    <w:rsid w:val="00FB3550"/>
    <w:rsid w:val="00FB5B12"/>
    <w:rsid w:val="00FB6193"/>
    <w:rsid w:val="00FC041F"/>
    <w:rsid w:val="00FD3975"/>
    <w:rsid w:val="00FD5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D8F13"/>
  <w15:docId w15:val="{F4BDB675-C900-45A7-A63A-0181B1BDC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06965"/>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566C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F742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1F2AD4"/>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19435C"/>
    <w:pPr>
      <w:jc w:val="center"/>
    </w:pPr>
    <w:rPr>
      <w:b/>
      <w:bCs/>
    </w:rPr>
  </w:style>
  <w:style w:type="character" w:customStyle="1" w:styleId="a4">
    <w:name w:val="Заголовок Знак"/>
    <w:basedOn w:val="a0"/>
    <w:link w:val="a3"/>
    <w:rsid w:val="0019435C"/>
    <w:rPr>
      <w:rFonts w:ascii="Times New Roman" w:eastAsia="Times New Roman" w:hAnsi="Times New Roman" w:cs="Times New Roman"/>
      <w:b/>
      <w:bCs/>
      <w:sz w:val="24"/>
      <w:szCs w:val="24"/>
      <w:lang w:eastAsia="ru-RU"/>
    </w:rPr>
  </w:style>
  <w:style w:type="paragraph" w:styleId="21">
    <w:name w:val="Body Text Indent 2"/>
    <w:basedOn w:val="a"/>
    <w:link w:val="22"/>
    <w:rsid w:val="0019435C"/>
    <w:pPr>
      <w:ind w:firstLine="680"/>
      <w:jc w:val="both"/>
    </w:pPr>
    <w:rPr>
      <w:snapToGrid w:val="0"/>
      <w:sz w:val="28"/>
      <w:szCs w:val="20"/>
    </w:rPr>
  </w:style>
  <w:style w:type="character" w:customStyle="1" w:styleId="22">
    <w:name w:val="Основной текст с отступом 2 Знак"/>
    <w:basedOn w:val="a0"/>
    <w:link w:val="21"/>
    <w:rsid w:val="0019435C"/>
    <w:rPr>
      <w:rFonts w:ascii="Times New Roman" w:eastAsia="Times New Roman" w:hAnsi="Times New Roman" w:cs="Times New Roman"/>
      <w:snapToGrid w:val="0"/>
      <w:sz w:val="28"/>
      <w:szCs w:val="20"/>
      <w:lang w:eastAsia="ru-RU"/>
    </w:rPr>
  </w:style>
  <w:style w:type="paragraph" w:styleId="a5">
    <w:name w:val="header"/>
    <w:basedOn w:val="a"/>
    <w:link w:val="a6"/>
    <w:uiPriority w:val="99"/>
    <w:unhideWhenUsed/>
    <w:rsid w:val="00BD0EF1"/>
    <w:pPr>
      <w:tabs>
        <w:tab w:val="center" w:pos="4677"/>
        <w:tab w:val="right" w:pos="9355"/>
      </w:tabs>
    </w:pPr>
  </w:style>
  <w:style w:type="character" w:customStyle="1" w:styleId="a6">
    <w:name w:val="Верхний колонтитул Знак"/>
    <w:basedOn w:val="a0"/>
    <w:link w:val="a5"/>
    <w:uiPriority w:val="99"/>
    <w:rsid w:val="00BD0EF1"/>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BD0EF1"/>
    <w:pPr>
      <w:tabs>
        <w:tab w:val="center" w:pos="4677"/>
        <w:tab w:val="right" w:pos="9355"/>
      </w:tabs>
    </w:pPr>
  </w:style>
  <w:style w:type="character" w:customStyle="1" w:styleId="a8">
    <w:name w:val="Нижний колонтитул Знак"/>
    <w:basedOn w:val="a0"/>
    <w:link w:val="a7"/>
    <w:uiPriority w:val="99"/>
    <w:rsid w:val="00BD0EF1"/>
    <w:rPr>
      <w:rFonts w:ascii="Times New Roman" w:eastAsia="Times New Roman" w:hAnsi="Times New Roman" w:cs="Times New Roman"/>
      <w:sz w:val="24"/>
      <w:szCs w:val="24"/>
      <w:lang w:eastAsia="ru-RU"/>
    </w:rPr>
  </w:style>
  <w:style w:type="paragraph" w:styleId="a9">
    <w:name w:val="List Paragraph"/>
    <w:basedOn w:val="a"/>
    <w:link w:val="aa"/>
    <w:uiPriority w:val="34"/>
    <w:qFormat/>
    <w:rsid w:val="00E1257A"/>
    <w:pPr>
      <w:ind w:left="720"/>
      <w:contextualSpacing/>
    </w:pPr>
  </w:style>
  <w:style w:type="paragraph" w:styleId="ab">
    <w:name w:val="Body Text Indent"/>
    <w:basedOn w:val="a"/>
    <w:link w:val="ac"/>
    <w:uiPriority w:val="99"/>
    <w:semiHidden/>
    <w:unhideWhenUsed/>
    <w:rsid w:val="0092612B"/>
    <w:pPr>
      <w:spacing w:after="120"/>
      <w:ind w:left="283"/>
    </w:pPr>
  </w:style>
  <w:style w:type="character" w:customStyle="1" w:styleId="ac">
    <w:name w:val="Основной текст с отступом Знак"/>
    <w:basedOn w:val="a0"/>
    <w:link w:val="ab"/>
    <w:uiPriority w:val="99"/>
    <w:semiHidden/>
    <w:rsid w:val="0092612B"/>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2F4419"/>
    <w:rPr>
      <w:rFonts w:ascii="Segoe UI" w:hAnsi="Segoe UI" w:cs="Segoe UI"/>
      <w:sz w:val="18"/>
      <w:szCs w:val="18"/>
    </w:rPr>
  </w:style>
  <w:style w:type="character" w:customStyle="1" w:styleId="ae">
    <w:name w:val="Текст выноски Знак"/>
    <w:basedOn w:val="a0"/>
    <w:link w:val="ad"/>
    <w:uiPriority w:val="99"/>
    <w:semiHidden/>
    <w:rsid w:val="002F4419"/>
    <w:rPr>
      <w:rFonts w:ascii="Segoe UI" w:eastAsia="Times New Roman" w:hAnsi="Segoe UI" w:cs="Segoe UI"/>
      <w:sz w:val="18"/>
      <w:szCs w:val="18"/>
      <w:lang w:eastAsia="ru-RU"/>
    </w:rPr>
  </w:style>
  <w:style w:type="character" w:customStyle="1" w:styleId="af">
    <w:name w:val="Основной текст_"/>
    <w:basedOn w:val="a0"/>
    <w:link w:val="5"/>
    <w:locked/>
    <w:rsid w:val="000F06C1"/>
    <w:rPr>
      <w:rFonts w:ascii="Times New Roman" w:hAnsi="Times New Roman" w:cs="Times New Roman"/>
      <w:sz w:val="26"/>
      <w:szCs w:val="26"/>
      <w:shd w:val="clear" w:color="auto" w:fill="FFFFFF"/>
    </w:rPr>
  </w:style>
  <w:style w:type="paragraph" w:customStyle="1" w:styleId="5">
    <w:name w:val="Основной текст5"/>
    <w:basedOn w:val="a"/>
    <w:link w:val="af"/>
    <w:rsid w:val="000F06C1"/>
    <w:pPr>
      <w:widowControl w:val="0"/>
      <w:shd w:val="clear" w:color="auto" w:fill="FFFFFF"/>
      <w:spacing w:after="360" w:line="331" w:lineRule="exact"/>
      <w:jc w:val="center"/>
    </w:pPr>
    <w:rPr>
      <w:rFonts w:eastAsiaTheme="minorHAnsi"/>
      <w:sz w:val="26"/>
      <w:szCs w:val="26"/>
      <w:lang w:eastAsia="en-US"/>
    </w:rPr>
  </w:style>
  <w:style w:type="paragraph" w:customStyle="1" w:styleId="af0">
    <w:name w:val="Текст титульной страницы"/>
    <w:basedOn w:val="a"/>
    <w:qFormat/>
    <w:rsid w:val="00C83AA4"/>
    <w:pPr>
      <w:jc w:val="center"/>
    </w:pPr>
    <w:rPr>
      <w:rFonts w:eastAsiaTheme="minorHAnsi" w:cstheme="minorBidi"/>
      <w:sz w:val="28"/>
      <w:szCs w:val="22"/>
      <w:lang w:val="en-US" w:eastAsia="en-US"/>
    </w:rPr>
  </w:style>
  <w:style w:type="table" w:styleId="af1">
    <w:name w:val="Table Grid"/>
    <w:basedOn w:val="a1"/>
    <w:uiPriority w:val="59"/>
    <w:rsid w:val="00C83AA4"/>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2">
    <w:name w:val="Название документа"/>
    <w:basedOn w:val="a"/>
    <w:qFormat/>
    <w:rsid w:val="00C83AA4"/>
    <w:pPr>
      <w:spacing w:after="360" w:line="360" w:lineRule="auto"/>
      <w:jc w:val="center"/>
    </w:pPr>
    <w:rPr>
      <w:rFonts w:eastAsiaTheme="minorHAnsi" w:cstheme="minorBidi"/>
      <w:b/>
      <w:caps/>
      <w:sz w:val="28"/>
      <w:szCs w:val="22"/>
      <w:lang w:eastAsia="en-US"/>
    </w:rPr>
  </w:style>
  <w:style w:type="paragraph" w:customStyle="1" w:styleId="af3">
    <w:name w:val="_Обычный"/>
    <w:basedOn w:val="a"/>
    <w:link w:val="af4"/>
    <w:qFormat/>
    <w:rsid w:val="00C83AA4"/>
    <w:pPr>
      <w:spacing w:line="360" w:lineRule="auto"/>
      <w:ind w:firstLine="851"/>
      <w:jc w:val="both"/>
    </w:pPr>
    <w:rPr>
      <w:sz w:val="28"/>
      <w:szCs w:val="22"/>
    </w:rPr>
  </w:style>
  <w:style w:type="paragraph" w:styleId="af5">
    <w:name w:val="No Spacing"/>
    <w:uiPriority w:val="1"/>
    <w:qFormat/>
    <w:rsid w:val="00171345"/>
    <w:pPr>
      <w:widowControl w:val="0"/>
      <w:spacing w:after="0" w:line="240" w:lineRule="auto"/>
    </w:pPr>
    <w:rPr>
      <w:rFonts w:ascii="Courier New" w:eastAsia="Times New Roman" w:hAnsi="Courier New" w:cs="Courier New"/>
      <w:color w:val="000000"/>
      <w:sz w:val="24"/>
      <w:szCs w:val="24"/>
      <w:lang w:eastAsia="ru-RU"/>
    </w:rPr>
  </w:style>
  <w:style w:type="paragraph" w:customStyle="1" w:styleId="12">
    <w:name w:val="_св_Заголовок 1_нумерация встроена"/>
    <w:basedOn w:val="a"/>
    <w:next w:val="a"/>
    <w:qFormat/>
    <w:rsid w:val="00F742E1"/>
    <w:pPr>
      <w:pageBreakBefore/>
      <w:tabs>
        <w:tab w:val="left" w:pos="1276"/>
      </w:tabs>
      <w:spacing w:after="120" w:line="360" w:lineRule="auto"/>
      <w:ind w:firstLine="851"/>
      <w:jc w:val="both"/>
      <w:outlineLvl w:val="0"/>
    </w:pPr>
    <w:rPr>
      <w:rFonts w:eastAsia="PMingLiU"/>
      <w:b/>
      <w:sz w:val="28"/>
      <w:szCs w:val="22"/>
    </w:rPr>
  </w:style>
  <w:style w:type="paragraph" w:customStyle="1" w:styleId="23">
    <w:name w:val="_св_Заголовок 2_нумерация встроена"/>
    <w:basedOn w:val="2"/>
    <w:next w:val="a"/>
    <w:qFormat/>
    <w:rsid w:val="00F742E1"/>
    <w:pPr>
      <w:tabs>
        <w:tab w:val="left" w:pos="1418"/>
      </w:tabs>
      <w:spacing w:before="120" w:after="120" w:line="360" w:lineRule="auto"/>
      <w:ind w:firstLine="851"/>
      <w:jc w:val="both"/>
    </w:pPr>
    <w:rPr>
      <w:rFonts w:ascii="Times New Roman" w:hAnsi="Times New Roman"/>
      <w:b/>
      <w:bCs/>
      <w:color w:val="auto"/>
      <w:sz w:val="28"/>
    </w:rPr>
  </w:style>
  <w:style w:type="character" w:customStyle="1" w:styleId="20">
    <w:name w:val="Заголовок 2 Знак"/>
    <w:basedOn w:val="a0"/>
    <w:link w:val="2"/>
    <w:uiPriority w:val="9"/>
    <w:semiHidden/>
    <w:rsid w:val="00F742E1"/>
    <w:rPr>
      <w:rFonts w:asciiTheme="majorHAnsi" w:eastAsiaTheme="majorEastAsia" w:hAnsiTheme="majorHAnsi" w:cstheme="majorBidi"/>
      <w:color w:val="365F91" w:themeColor="accent1" w:themeShade="BF"/>
      <w:sz w:val="26"/>
      <w:szCs w:val="26"/>
      <w:lang w:eastAsia="ru-RU"/>
    </w:rPr>
  </w:style>
  <w:style w:type="character" w:styleId="af6">
    <w:name w:val="annotation reference"/>
    <w:basedOn w:val="a0"/>
    <w:uiPriority w:val="99"/>
    <w:semiHidden/>
    <w:unhideWhenUsed/>
    <w:rsid w:val="0089640C"/>
    <w:rPr>
      <w:sz w:val="16"/>
      <w:szCs w:val="16"/>
    </w:rPr>
  </w:style>
  <w:style w:type="paragraph" w:styleId="af7">
    <w:name w:val="annotation text"/>
    <w:basedOn w:val="a"/>
    <w:link w:val="af8"/>
    <w:uiPriority w:val="99"/>
    <w:semiHidden/>
    <w:unhideWhenUsed/>
    <w:rsid w:val="0089640C"/>
    <w:rPr>
      <w:sz w:val="20"/>
      <w:szCs w:val="20"/>
    </w:rPr>
  </w:style>
  <w:style w:type="character" w:customStyle="1" w:styleId="af8">
    <w:name w:val="Текст примечания Знак"/>
    <w:basedOn w:val="a0"/>
    <w:link w:val="af7"/>
    <w:uiPriority w:val="99"/>
    <w:semiHidden/>
    <w:rsid w:val="0089640C"/>
    <w:rPr>
      <w:rFonts w:ascii="Times New Roman" w:eastAsia="Times New Roman" w:hAnsi="Times New Roman" w:cs="Times New Roman"/>
      <w:sz w:val="20"/>
      <w:szCs w:val="20"/>
      <w:lang w:eastAsia="ru-RU"/>
    </w:rPr>
  </w:style>
  <w:style w:type="paragraph" w:styleId="af9">
    <w:name w:val="annotation subject"/>
    <w:basedOn w:val="af7"/>
    <w:next w:val="af7"/>
    <w:link w:val="afa"/>
    <w:uiPriority w:val="99"/>
    <w:semiHidden/>
    <w:unhideWhenUsed/>
    <w:rsid w:val="0089640C"/>
    <w:rPr>
      <w:b/>
      <w:bCs/>
    </w:rPr>
  </w:style>
  <w:style w:type="character" w:customStyle="1" w:styleId="afa">
    <w:name w:val="Тема примечания Знак"/>
    <w:basedOn w:val="af8"/>
    <w:link w:val="af9"/>
    <w:uiPriority w:val="99"/>
    <w:semiHidden/>
    <w:rsid w:val="0089640C"/>
    <w:rPr>
      <w:rFonts w:ascii="Times New Roman" w:eastAsia="Times New Roman" w:hAnsi="Times New Roman" w:cs="Times New Roman"/>
      <w:b/>
      <w:bCs/>
      <w:sz w:val="20"/>
      <w:szCs w:val="20"/>
      <w:lang w:eastAsia="ru-RU"/>
    </w:rPr>
  </w:style>
  <w:style w:type="paragraph" w:customStyle="1" w:styleId="afb">
    <w:name w:val="_св_Литература"/>
    <w:basedOn w:val="afc"/>
    <w:uiPriority w:val="99"/>
    <w:qFormat/>
    <w:rsid w:val="009642AB"/>
    <w:pPr>
      <w:tabs>
        <w:tab w:val="left" w:pos="1134"/>
      </w:tabs>
      <w:spacing w:line="360" w:lineRule="auto"/>
      <w:ind w:firstLine="851"/>
      <w:jc w:val="both"/>
    </w:pPr>
    <w:rPr>
      <w:rFonts w:eastAsia="Calibri"/>
      <w:sz w:val="28"/>
      <w:szCs w:val="22"/>
      <w:lang w:eastAsia="en-US"/>
    </w:rPr>
  </w:style>
  <w:style w:type="paragraph" w:styleId="afc">
    <w:name w:val="Bibliography"/>
    <w:basedOn w:val="a"/>
    <w:next w:val="a"/>
    <w:uiPriority w:val="37"/>
    <w:semiHidden/>
    <w:unhideWhenUsed/>
    <w:rsid w:val="009642AB"/>
  </w:style>
  <w:style w:type="paragraph" w:customStyle="1" w:styleId="24">
    <w:name w:val="Обычный2"/>
    <w:rsid w:val="00A70487"/>
    <w:pPr>
      <w:widowControl w:val="0"/>
      <w:spacing w:after="0" w:line="300" w:lineRule="auto"/>
      <w:ind w:right="1400"/>
      <w:jc w:val="center"/>
    </w:pPr>
    <w:rPr>
      <w:rFonts w:ascii="Times New Roman" w:eastAsia="Times New Roman" w:hAnsi="Times New Roman" w:cs="Times New Roman"/>
      <w:b/>
      <w:snapToGrid w:val="0"/>
      <w:szCs w:val="20"/>
      <w:lang w:eastAsia="ru-RU"/>
    </w:rPr>
  </w:style>
  <w:style w:type="paragraph" w:styleId="13">
    <w:name w:val="toc 1"/>
    <w:basedOn w:val="a"/>
    <w:next w:val="a"/>
    <w:autoRedefine/>
    <w:uiPriority w:val="39"/>
    <w:unhideWhenUsed/>
    <w:rsid w:val="009A5568"/>
    <w:pPr>
      <w:tabs>
        <w:tab w:val="left" w:pos="284"/>
        <w:tab w:val="right" w:leader="dot" w:pos="9639"/>
      </w:tabs>
      <w:spacing w:line="360" w:lineRule="auto"/>
    </w:pPr>
    <w:rPr>
      <w:noProof/>
      <w:sz w:val="28"/>
      <w:szCs w:val="22"/>
      <w:lang w:eastAsia="en-US"/>
    </w:rPr>
  </w:style>
  <w:style w:type="paragraph" w:styleId="25">
    <w:name w:val="toc 2"/>
    <w:basedOn w:val="13"/>
    <w:next w:val="a"/>
    <w:autoRedefine/>
    <w:uiPriority w:val="39"/>
    <w:unhideWhenUsed/>
    <w:rsid w:val="009A5568"/>
    <w:pPr>
      <w:tabs>
        <w:tab w:val="clear" w:pos="284"/>
        <w:tab w:val="left" w:pos="709"/>
      </w:tabs>
      <w:ind w:left="142"/>
    </w:pPr>
  </w:style>
  <w:style w:type="paragraph" w:styleId="31">
    <w:name w:val="toc 3"/>
    <w:basedOn w:val="25"/>
    <w:next w:val="a"/>
    <w:autoRedefine/>
    <w:uiPriority w:val="39"/>
    <w:unhideWhenUsed/>
    <w:rsid w:val="009A5568"/>
    <w:pPr>
      <w:tabs>
        <w:tab w:val="clear" w:pos="709"/>
        <w:tab w:val="left" w:pos="1134"/>
      </w:tabs>
      <w:ind w:left="426"/>
    </w:pPr>
  </w:style>
  <w:style w:type="character" w:styleId="afd">
    <w:name w:val="Hyperlink"/>
    <w:uiPriority w:val="99"/>
    <w:unhideWhenUsed/>
    <w:rsid w:val="009A5568"/>
    <w:rPr>
      <w:color w:val="0000FF"/>
      <w:u w:val="single"/>
    </w:rPr>
  </w:style>
  <w:style w:type="paragraph" w:customStyle="1" w:styleId="afe">
    <w:name w:val="Заголовок_не_оглавление"/>
    <w:basedOn w:val="a"/>
    <w:next w:val="a"/>
    <w:qFormat/>
    <w:rsid w:val="009A5568"/>
    <w:pPr>
      <w:spacing w:before="120" w:after="120" w:line="360" w:lineRule="auto"/>
      <w:jc w:val="center"/>
    </w:pPr>
    <w:rPr>
      <w:caps/>
      <w:sz w:val="28"/>
      <w:szCs w:val="22"/>
    </w:rPr>
  </w:style>
  <w:style w:type="character" w:customStyle="1" w:styleId="14">
    <w:name w:val="Основной текст + Полужирный1"/>
    <w:basedOn w:val="af"/>
    <w:rsid w:val="00F44750"/>
    <w:rPr>
      <w:rFonts w:ascii="Times New Roman" w:hAnsi="Times New Roman" w:cs="Times New Roman"/>
      <w:b/>
      <w:bCs/>
      <w:color w:val="000000"/>
      <w:spacing w:val="0"/>
      <w:w w:val="100"/>
      <w:position w:val="0"/>
      <w:sz w:val="26"/>
      <w:szCs w:val="26"/>
      <w:u w:val="none"/>
      <w:shd w:val="clear" w:color="auto" w:fill="FFFFFF"/>
      <w:lang w:val="ru-RU"/>
    </w:rPr>
  </w:style>
  <w:style w:type="paragraph" w:customStyle="1" w:styleId="aff">
    <w:name w:val="Î"/>
    <w:rsid w:val="00F44750"/>
    <w:pPr>
      <w:widowControl w:val="0"/>
      <w:spacing w:after="0" w:line="240" w:lineRule="auto"/>
    </w:pPr>
    <w:rPr>
      <w:rFonts w:ascii="Times New Roman" w:eastAsia="Times New Roman" w:hAnsi="Times New Roman" w:cs="Times New Roman"/>
      <w:sz w:val="20"/>
      <w:szCs w:val="20"/>
      <w:lang w:eastAsia="ru-RU"/>
    </w:rPr>
  </w:style>
  <w:style w:type="character" w:customStyle="1" w:styleId="11">
    <w:name w:val="Заголовок 1 Знак"/>
    <w:basedOn w:val="a0"/>
    <w:link w:val="10"/>
    <w:uiPriority w:val="9"/>
    <w:rsid w:val="00566C3F"/>
    <w:rPr>
      <w:rFonts w:asciiTheme="majorHAnsi" w:eastAsiaTheme="majorEastAsia" w:hAnsiTheme="majorHAnsi" w:cstheme="majorBidi"/>
      <w:color w:val="365F91" w:themeColor="accent1" w:themeShade="BF"/>
      <w:sz w:val="32"/>
      <w:szCs w:val="32"/>
      <w:lang w:eastAsia="ru-RU"/>
    </w:rPr>
  </w:style>
  <w:style w:type="character" w:customStyle="1" w:styleId="fontstyle01">
    <w:name w:val="fontstyle01"/>
    <w:basedOn w:val="a0"/>
    <w:rsid w:val="005E50BE"/>
    <w:rPr>
      <w:rFonts w:ascii="Times New Roman" w:hAnsi="Times New Roman" w:cs="Times New Roman" w:hint="default"/>
      <w:b w:val="0"/>
      <w:bCs w:val="0"/>
      <w:i w:val="0"/>
      <w:iCs w:val="0"/>
      <w:color w:val="000000"/>
      <w:sz w:val="28"/>
      <w:szCs w:val="28"/>
    </w:rPr>
  </w:style>
  <w:style w:type="paragraph" w:customStyle="1" w:styleId="-">
    <w:name w:val="- список ненум"/>
    <w:basedOn w:val="af3"/>
    <w:link w:val="-0"/>
    <w:qFormat/>
    <w:rsid w:val="004E63AF"/>
    <w:pPr>
      <w:numPr>
        <w:numId w:val="1"/>
      </w:numPr>
      <w:ind w:left="0" w:firstLine="709"/>
    </w:pPr>
  </w:style>
  <w:style w:type="table" w:customStyle="1" w:styleId="15">
    <w:name w:val="Сетка таблицы1"/>
    <w:basedOn w:val="a1"/>
    <w:next w:val="af1"/>
    <w:uiPriority w:val="39"/>
    <w:rsid w:val="005E02F8"/>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_Обычный Знак"/>
    <w:basedOn w:val="a0"/>
    <w:link w:val="af3"/>
    <w:rsid w:val="004E63AF"/>
    <w:rPr>
      <w:rFonts w:ascii="Times New Roman" w:eastAsia="Times New Roman" w:hAnsi="Times New Roman" w:cs="Times New Roman"/>
      <w:sz w:val="28"/>
      <w:lang w:eastAsia="ru-RU"/>
    </w:rPr>
  </w:style>
  <w:style w:type="character" w:customStyle="1" w:styleId="-0">
    <w:name w:val="- список ненум Знак"/>
    <w:basedOn w:val="af4"/>
    <w:link w:val="-"/>
    <w:rsid w:val="004E63AF"/>
    <w:rPr>
      <w:rFonts w:ascii="Times New Roman" w:eastAsia="Times New Roman" w:hAnsi="Times New Roman" w:cs="Times New Roman"/>
      <w:sz w:val="28"/>
      <w:lang w:eastAsia="ru-RU"/>
    </w:rPr>
  </w:style>
  <w:style w:type="character" w:customStyle="1" w:styleId="aa">
    <w:name w:val="Абзац списка Знак"/>
    <w:basedOn w:val="a0"/>
    <w:link w:val="a9"/>
    <w:uiPriority w:val="34"/>
    <w:qFormat/>
    <w:rsid w:val="00C30C2F"/>
    <w:rPr>
      <w:rFonts w:ascii="Times New Roman" w:eastAsia="Times New Roman" w:hAnsi="Times New Roman" w:cs="Times New Roman"/>
      <w:sz w:val="24"/>
      <w:szCs w:val="24"/>
      <w:lang w:eastAsia="ru-RU"/>
    </w:rPr>
  </w:style>
  <w:style w:type="paragraph" w:styleId="aff0">
    <w:name w:val="TOC Heading"/>
    <w:basedOn w:val="10"/>
    <w:next w:val="a"/>
    <w:uiPriority w:val="39"/>
    <w:unhideWhenUsed/>
    <w:qFormat/>
    <w:rsid w:val="0093113D"/>
    <w:pPr>
      <w:spacing w:line="259" w:lineRule="auto"/>
      <w:outlineLvl w:val="9"/>
    </w:pPr>
  </w:style>
  <w:style w:type="paragraph" w:customStyle="1" w:styleId="1">
    <w:name w:val="1 литератураъ"/>
    <w:basedOn w:val="af3"/>
    <w:link w:val="16"/>
    <w:qFormat/>
    <w:rsid w:val="00336E7C"/>
    <w:pPr>
      <w:numPr>
        <w:numId w:val="2"/>
      </w:numPr>
      <w:ind w:left="0" w:firstLine="0"/>
    </w:pPr>
  </w:style>
  <w:style w:type="character" w:customStyle="1" w:styleId="16">
    <w:name w:val="1 литератураъ Знак"/>
    <w:basedOn w:val="af4"/>
    <w:link w:val="1"/>
    <w:rsid w:val="00336E7C"/>
    <w:rPr>
      <w:rFonts w:ascii="Times New Roman" w:eastAsia="Times New Roman" w:hAnsi="Times New Roman" w:cs="Times New Roman"/>
      <w:sz w:val="28"/>
      <w:lang w:eastAsia="ru-RU"/>
    </w:rPr>
  </w:style>
  <w:style w:type="numbering" w:customStyle="1" w:styleId="17">
    <w:name w:val="Нет списка1"/>
    <w:next w:val="a2"/>
    <w:uiPriority w:val="99"/>
    <w:semiHidden/>
    <w:unhideWhenUsed/>
    <w:rsid w:val="00491C47"/>
  </w:style>
  <w:style w:type="table" w:customStyle="1" w:styleId="26">
    <w:name w:val="Сетка таблицы2"/>
    <w:basedOn w:val="a1"/>
    <w:next w:val="af1"/>
    <w:uiPriority w:val="59"/>
    <w:rsid w:val="0049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491C47"/>
    <w:pPr>
      <w:spacing w:before="100" w:beforeAutospacing="1" w:after="100" w:afterAutospacing="1"/>
    </w:pPr>
  </w:style>
  <w:style w:type="character" w:customStyle="1" w:styleId="normaltextrun">
    <w:name w:val="normaltextrun"/>
    <w:basedOn w:val="a0"/>
    <w:rsid w:val="00491C47"/>
  </w:style>
  <w:style w:type="character" w:customStyle="1" w:styleId="eop">
    <w:name w:val="eop"/>
    <w:basedOn w:val="a0"/>
    <w:rsid w:val="00491C47"/>
  </w:style>
  <w:style w:type="character" w:customStyle="1" w:styleId="spellingerror">
    <w:name w:val="spellingerror"/>
    <w:basedOn w:val="a0"/>
    <w:rsid w:val="00491C47"/>
  </w:style>
  <w:style w:type="character" w:styleId="aff1">
    <w:name w:val="Placeholder Text"/>
    <w:basedOn w:val="a0"/>
    <w:uiPriority w:val="99"/>
    <w:semiHidden/>
    <w:rsid w:val="00491C47"/>
    <w:rPr>
      <w:color w:val="808080"/>
    </w:rPr>
  </w:style>
  <w:style w:type="character" w:styleId="aff2">
    <w:name w:val="Unresolved Mention"/>
    <w:basedOn w:val="a0"/>
    <w:uiPriority w:val="99"/>
    <w:semiHidden/>
    <w:unhideWhenUsed/>
    <w:rsid w:val="00491C47"/>
    <w:rPr>
      <w:color w:val="605E5C"/>
      <w:shd w:val="clear" w:color="auto" w:fill="E1DFDD"/>
    </w:rPr>
  </w:style>
  <w:style w:type="paragraph" w:styleId="aff3">
    <w:name w:val="Normal (Web)"/>
    <w:basedOn w:val="a"/>
    <w:uiPriority w:val="99"/>
    <w:unhideWhenUsed/>
    <w:rsid w:val="00491C47"/>
    <w:pPr>
      <w:spacing w:before="100" w:beforeAutospacing="1" w:after="100" w:afterAutospacing="1"/>
    </w:pPr>
  </w:style>
  <w:style w:type="character" w:customStyle="1" w:styleId="30">
    <w:name w:val="Заголовок 3 Знак"/>
    <w:basedOn w:val="a0"/>
    <w:link w:val="3"/>
    <w:uiPriority w:val="9"/>
    <w:rsid w:val="001F2AD4"/>
    <w:rPr>
      <w:rFonts w:asciiTheme="majorHAnsi" w:eastAsiaTheme="majorEastAsia" w:hAnsiTheme="majorHAnsi" w:cstheme="majorBidi"/>
      <w:b/>
      <w:bCs/>
      <w:color w:val="4F81BD" w:themeColor="accent1"/>
    </w:rPr>
  </w:style>
  <w:style w:type="numbering" w:customStyle="1" w:styleId="27">
    <w:name w:val="Нет списка2"/>
    <w:next w:val="a2"/>
    <w:uiPriority w:val="99"/>
    <w:semiHidden/>
    <w:unhideWhenUsed/>
    <w:rsid w:val="001F2AD4"/>
  </w:style>
  <w:style w:type="table" w:customStyle="1" w:styleId="32">
    <w:name w:val="Сетка таблицы3"/>
    <w:basedOn w:val="a1"/>
    <w:next w:val="af1"/>
    <w:uiPriority w:val="59"/>
    <w:rsid w:val="001F2AD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F2AD4"/>
    <w:pPr>
      <w:autoSpaceDE w:val="0"/>
      <w:autoSpaceDN w:val="0"/>
      <w:adjustRightInd w:val="0"/>
      <w:spacing w:after="0" w:line="240" w:lineRule="auto"/>
    </w:pPr>
    <w:rPr>
      <w:rFonts w:ascii="Times New Roman" w:eastAsia="Times New Roman" w:hAnsi="Times New Roman" w:cs="Times New Roman"/>
      <w:color w:val="000000"/>
      <w:sz w:val="24"/>
      <w:szCs w:val="24"/>
      <w:lang w:eastAsia="ru-RU" w:bidi="pa-IN"/>
    </w:rPr>
  </w:style>
  <w:style w:type="paragraph" w:customStyle="1" w:styleId="aff4">
    <w:name w:val="Для таблиц"/>
    <w:basedOn w:val="a"/>
    <w:rsid w:val="001F2AD4"/>
  </w:style>
  <w:style w:type="paragraph" w:customStyle="1" w:styleId="s1">
    <w:name w:val="s_1"/>
    <w:basedOn w:val="a"/>
    <w:rsid w:val="001F2AD4"/>
    <w:pPr>
      <w:spacing w:before="100" w:beforeAutospacing="1" w:after="100" w:afterAutospacing="1"/>
    </w:pPr>
  </w:style>
  <w:style w:type="character" w:styleId="aff5">
    <w:name w:val="Emphasis"/>
    <w:basedOn w:val="a0"/>
    <w:uiPriority w:val="20"/>
    <w:qFormat/>
    <w:rsid w:val="001F2AD4"/>
    <w:rPr>
      <w:i/>
      <w:iCs/>
    </w:rPr>
  </w:style>
  <w:style w:type="character" w:styleId="aff6">
    <w:name w:val="Subtle Emphasis"/>
    <w:basedOn w:val="a0"/>
    <w:uiPriority w:val="19"/>
    <w:qFormat/>
    <w:rsid w:val="001F2AD4"/>
    <w:rPr>
      <w:i/>
      <w:iCs/>
      <w:color w:val="404040" w:themeColor="text1" w:themeTint="BF"/>
    </w:rPr>
  </w:style>
  <w:style w:type="paragraph" w:styleId="aff7">
    <w:name w:val="Body Text"/>
    <w:basedOn w:val="a"/>
    <w:link w:val="aff8"/>
    <w:rsid w:val="001F2AD4"/>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pacing w:after="140" w:line="288" w:lineRule="auto"/>
    </w:pPr>
    <w:rPr>
      <w:rFonts w:ascii="MS PGothic" w:eastAsia="Tahoma" w:hAnsi="MS PGothic" w:cs="Noto Sans"/>
      <w:color w:val="FFFFFF"/>
      <w:kern w:val="2"/>
      <w:sz w:val="48"/>
      <w:lang w:eastAsia="zh-CN" w:bidi="hi-IN"/>
    </w:rPr>
  </w:style>
  <w:style w:type="character" w:customStyle="1" w:styleId="aff8">
    <w:name w:val="Основной текст Знак"/>
    <w:basedOn w:val="a0"/>
    <w:link w:val="aff7"/>
    <w:rsid w:val="001F2AD4"/>
    <w:rPr>
      <w:rFonts w:ascii="MS PGothic" w:eastAsia="Tahoma" w:hAnsi="MS PGothic" w:cs="Noto Sans"/>
      <w:color w:val="FFFFFF"/>
      <w:kern w:val="2"/>
      <w:sz w:val="48"/>
      <w:szCs w:val="24"/>
      <w:lang w:eastAsia="zh-CN" w:bidi="hi-IN"/>
    </w:rPr>
  </w:style>
  <w:style w:type="character" w:styleId="aff9">
    <w:name w:val="Strong"/>
    <w:basedOn w:val="a0"/>
    <w:uiPriority w:val="22"/>
    <w:qFormat/>
    <w:rsid w:val="001F2AD4"/>
    <w:rPr>
      <w:b/>
      <w:bCs/>
    </w:rPr>
  </w:style>
  <w:style w:type="character" w:customStyle="1" w:styleId="tex-monospace">
    <w:name w:val="tex-monospace"/>
    <w:basedOn w:val="a0"/>
    <w:rsid w:val="001F2AD4"/>
  </w:style>
  <w:style w:type="character" w:customStyle="1" w:styleId="fp-filename">
    <w:name w:val="fp-filename"/>
    <w:basedOn w:val="a0"/>
    <w:rsid w:val="001F2AD4"/>
  </w:style>
  <w:style w:type="character" w:customStyle="1" w:styleId="itemname">
    <w:name w:val="item_name"/>
    <w:basedOn w:val="a0"/>
    <w:rsid w:val="001F2AD4"/>
  </w:style>
  <w:style w:type="paragraph" w:customStyle="1" w:styleId="leftmargin">
    <w:name w:val="left_margin"/>
    <w:basedOn w:val="a"/>
    <w:rsid w:val="001F2A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09393">
      <w:bodyDiv w:val="1"/>
      <w:marLeft w:val="0"/>
      <w:marRight w:val="0"/>
      <w:marTop w:val="0"/>
      <w:marBottom w:val="0"/>
      <w:divBdr>
        <w:top w:val="none" w:sz="0" w:space="0" w:color="auto"/>
        <w:left w:val="none" w:sz="0" w:space="0" w:color="auto"/>
        <w:bottom w:val="none" w:sz="0" w:space="0" w:color="auto"/>
        <w:right w:val="none" w:sz="0" w:space="0" w:color="auto"/>
      </w:divBdr>
    </w:div>
    <w:div w:id="305207203">
      <w:bodyDiv w:val="1"/>
      <w:marLeft w:val="0"/>
      <w:marRight w:val="0"/>
      <w:marTop w:val="0"/>
      <w:marBottom w:val="0"/>
      <w:divBdr>
        <w:top w:val="none" w:sz="0" w:space="0" w:color="auto"/>
        <w:left w:val="none" w:sz="0" w:space="0" w:color="auto"/>
        <w:bottom w:val="none" w:sz="0" w:space="0" w:color="auto"/>
        <w:right w:val="none" w:sz="0" w:space="0" w:color="auto"/>
      </w:divBdr>
      <w:divsChild>
        <w:div w:id="1423799987">
          <w:marLeft w:val="0"/>
          <w:marRight w:val="0"/>
          <w:marTop w:val="0"/>
          <w:marBottom w:val="0"/>
          <w:divBdr>
            <w:top w:val="none" w:sz="0" w:space="0" w:color="auto"/>
            <w:left w:val="none" w:sz="0" w:space="0" w:color="auto"/>
            <w:bottom w:val="none" w:sz="0" w:space="0" w:color="auto"/>
            <w:right w:val="none" w:sz="0" w:space="0" w:color="auto"/>
          </w:divBdr>
        </w:div>
        <w:div w:id="1867718121">
          <w:marLeft w:val="0"/>
          <w:marRight w:val="0"/>
          <w:marTop w:val="0"/>
          <w:marBottom w:val="0"/>
          <w:divBdr>
            <w:top w:val="none" w:sz="0" w:space="0" w:color="auto"/>
            <w:left w:val="none" w:sz="0" w:space="0" w:color="auto"/>
            <w:bottom w:val="none" w:sz="0" w:space="0" w:color="auto"/>
            <w:right w:val="none" w:sz="0" w:space="0" w:color="auto"/>
          </w:divBdr>
        </w:div>
        <w:div w:id="2004771939">
          <w:marLeft w:val="0"/>
          <w:marRight w:val="0"/>
          <w:marTop w:val="0"/>
          <w:marBottom w:val="0"/>
          <w:divBdr>
            <w:top w:val="none" w:sz="0" w:space="0" w:color="auto"/>
            <w:left w:val="none" w:sz="0" w:space="0" w:color="auto"/>
            <w:bottom w:val="none" w:sz="0" w:space="0" w:color="auto"/>
            <w:right w:val="none" w:sz="0" w:space="0" w:color="auto"/>
          </w:divBdr>
        </w:div>
      </w:divsChild>
    </w:div>
    <w:div w:id="369034391">
      <w:bodyDiv w:val="1"/>
      <w:marLeft w:val="0"/>
      <w:marRight w:val="0"/>
      <w:marTop w:val="0"/>
      <w:marBottom w:val="0"/>
      <w:divBdr>
        <w:top w:val="none" w:sz="0" w:space="0" w:color="auto"/>
        <w:left w:val="none" w:sz="0" w:space="0" w:color="auto"/>
        <w:bottom w:val="none" w:sz="0" w:space="0" w:color="auto"/>
        <w:right w:val="none" w:sz="0" w:space="0" w:color="auto"/>
      </w:divBdr>
    </w:div>
    <w:div w:id="1120952996">
      <w:bodyDiv w:val="1"/>
      <w:marLeft w:val="0"/>
      <w:marRight w:val="0"/>
      <w:marTop w:val="0"/>
      <w:marBottom w:val="0"/>
      <w:divBdr>
        <w:top w:val="none" w:sz="0" w:space="0" w:color="auto"/>
        <w:left w:val="none" w:sz="0" w:space="0" w:color="auto"/>
        <w:bottom w:val="none" w:sz="0" w:space="0" w:color="auto"/>
        <w:right w:val="none" w:sz="0" w:space="0" w:color="auto"/>
      </w:divBdr>
    </w:div>
    <w:div w:id="1125467098">
      <w:bodyDiv w:val="1"/>
      <w:marLeft w:val="0"/>
      <w:marRight w:val="0"/>
      <w:marTop w:val="0"/>
      <w:marBottom w:val="0"/>
      <w:divBdr>
        <w:top w:val="none" w:sz="0" w:space="0" w:color="auto"/>
        <w:left w:val="none" w:sz="0" w:space="0" w:color="auto"/>
        <w:bottom w:val="none" w:sz="0" w:space="0" w:color="auto"/>
        <w:right w:val="none" w:sz="0" w:space="0" w:color="auto"/>
      </w:divBdr>
    </w:div>
    <w:div w:id="1328512866">
      <w:bodyDiv w:val="1"/>
      <w:marLeft w:val="0"/>
      <w:marRight w:val="0"/>
      <w:marTop w:val="0"/>
      <w:marBottom w:val="0"/>
      <w:divBdr>
        <w:top w:val="none" w:sz="0" w:space="0" w:color="auto"/>
        <w:left w:val="none" w:sz="0" w:space="0" w:color="auto"/>
        <w:bottom w:val="none" w:sz="0" w:space="0" w:color="auto"/>
        <w:right w:val="none" w:sz="0" w:space="0" w:color="auto"/>
      </w:divBdr>
    </w:div>
    <w:div w:id="1347950332">
      <w:bodyDiv w:val="1"/>
      <w:marLeft w:val="0"/>
      <w:marRight w:val="0"/>
      <w:marTop w:val="0"/>
      <w:marBottom w:val="0"/>
      <w:divBdr>
        <w:top w:val="none" w:sz="0" w:space="0" w:color="auto"/>
        <w:left w:val="none" w:sz="0" w:space="0" w:color="auto"/>
        <w:bottom w:val="none" w:sz="0" w:space="0" w:color="auto"/>
        <w:right w:val="none" w:sz="0" w:space="0" w:color="auto"/>
      </w:divBdr>
    </w:div>
    <w:div w:id="1516991338">
      <w:bodyDiv w:val="1"/>
      <w:marLeft w:val="0"/>
      <w:marRight w:val="0"/>
      <w:marTop w:val="0"/>
      <w:marBottom w:val="0"/>
      <w:divBdr>
        <w:top w:val="none" w:sz="0" w:space="0" w:color="auto"/>
        <w:left w:val="none" w:sz="0" w:space="0" w:color="auto"/>
        <w:bottom w:val="none" w:sz="0" w:space="0" w:color="auto"/>
        <w:right w:val="none" w:sz="0" w:space="0" w:color="auto"/>
      </w:divBdr>
    </w:div>
    <w:div w:id="158283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tology.ru/programs/python" TargetMode="External"/><Relationship Id="rId18" Type="http://schemas.openxmlformats.org/officeDocument/2006/relationships/hyperlink" Target="https://do.rsue.ru/pluginfile.php?file=%2F38048%2Fmod_folder%2Fcontent%2F0%2F%D0%A0%D0%B5%D0%B3%D1%80%D0%B5%D1%81%D1%81%D0%B8%D1%8F.ipynb&amp;forcedownload=1" TargetMode="External"/><Relationship Id="rId26" Type="http://schemas.openxmlformats.org/officeDocument/2006/relationships/hyperlink" Target="https://www.litres.ru/mayk-makgrat/"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localhost:8888/notebooks/%D0%97%D0%B0%D0%B4%D0%B0%D0%BD%D0%B8%D0%B54.ipynb" TargetMode="External"/><Relationship Id="rId34" Type="http://schemas.openxmlformats.org/officeDocument/2006/relationships/hyperlink" Target="https://www.anaconda.com/download/" TargetMode="External"/><Relationship Id="rId7" Type="http://schemas.openxmlformats.org/officeDocument/2006/relationships/settings" Target="settings.xml"/><Relationship Id="rId12" Type="http://schemas.openxmlformats.org/officeDocument/2006/relationships/hyperlink" Target="https://edu.firon.org/mod/forum/discuss.php?d=13" TargetMode="External"/><Relationship Id="rId17" Type="http://schemas.openxmlformats.org/officeDocument/2006/relationships/hyperlink" Target="https://do.rsue.ru/mod/resource/view.php?id=4412" TargetMode="External"/><Relationship Id="rId25" Type="http://schemas.openxmlformats.org/officeDocument/2006/relationships/hyperlink" Target="https://www.chitai-gorod.ru/books/publishers/piter_spb/" TargetMode="External"/><Relationship Id="rId33" Type="http://schemas.openxmlformats.org/officeDocument/2006/relationships/hyperlink" Target="https://www.jetbrains.com/pycharm/download/" TargetMode="External"/><Relationship Id="rId38" Type="http://schemas.openxmlformats.org/officeDocument/2006/relationships/hyperlink" Target="https://www.anaconda.com/download/"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localhost:8888/notebooks/%D0%97%D0%B0%D0%B4%D0%B0%D0%BD%D0%B8%D0%B54.ipynb" TargetMode="External"/><Relationship Id="rId29" Type="http://schemas.openxmlformats.org/officeDocument/2006/relationships/hyperlink" Target="http://pandas.pydata.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chitai-gorod.ru/books/authors/douson_m/" TargetMode="External"/><Relationship Id="rId32" Type="http://schemas.openxmlformats.org/officeDocument/2006/relationships/hyperlink" Target="http://seaborn.pydata.org/" TargetMode="External"/><Relationship Id="rId37" Type="http://schemas.openxmlformats.org/officeDocument/2006/relationships/hyperlink" Target="https://www.jetbrains.com/pycharm/download/"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skillbox.ru/course/python/" TargetMode="External"/><Relationship Id="rId23" Type="http://schemas.openxmlformats.org/officeDocument/2006/relationships/image" Target="media/image4.jpeg"/><Relationship Id="rId28" Type="http://schemas.openxmlformats.org/officeDocument/2006/relationships/hyperlink" Target="https://pythonworld.ru/samouchitel-python" TargetMode="External"/><Relationship Id="rId36" Type="http://schemas.openxmlformats.org/officeDocument/2006/relationships/hyperlink" Target="https://www.anaconda.com/download/" TargetMode="External"/><Relationship Id="rId10" Type="http://schemas.openxmlformats.org/officeDocument/2006/relationships/endnotes" Target="endnotes.xml"/><Relationship Id="rId19" Type="http://schemas.openxmlformats.org/officeDocument/2006/relationships/hyperlink" Target="https://do.rsue.ru/pluginfile.php?file=%2F38048%2Fmod_folder%2Fcontent%2F0%2F%D0%A0%D0%B5%D0%B3%D1%80%D0%B5%D1%81%D1%81%D0%B8%D1%8F.ipynb&amp;forcedownload=1" TargetMode="External"/><Relationship Id="rId31" Type="http://schemas.openxmlformats.org/officeDocument/2006/relationships/hyperlink" Target="https://matplotlib.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hse.ru/dpo/pythonfordata" TargetMode="External"/><Relationship Id="rId22" Type="http://schemas.openxmlformats.org/officeDocument/2006/relationships/image" Target="media/image3.jpeg"/><Relationship Id="rId27" Type="http://schemas.openxmlformats.org/officeDocument/2006/relationships/hyperlink" Target="http://pythontutor.ru/" TargetMode="External"/><Relationship Id="rId30" Type="http://schemas.openxmlformats.org/officeDocument/2006/relationships/hyperlink" Target="http://www.numpy.org/" TargetMode="External"/><Relationship Id="rId35" Type="http://schemas.openxmlformats.org/officeDocument/2006/relationships/hyperlink" Target="https://www.jetbrains.com/pycharm/downloa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C6585D0CF633BD44A0CEA0CE3264F6E6" ma:contentTypeVersion="12" ma:contentTypeDescription="Создание документа." ma:contentTypeScope="" ma:versionID="d7ad144a441b171ba42c67b7d6a46151">
  <xsd:schema xmlns:xsd="http://www.w3.org/2001/XMLSchema" xmlns:xs="http://www.w3.org/2001/XMLSchema" xmlns:p="http://schemas.microsoft.com/office/2006/metadata/properties" xmlns:ns3="9345a44f-7ef5-4e94-a67e-4c7be68f6483" xmlns:ns4="d27ad91e-e5d4-45ae-8fd0-0ebd25a89c91" targetNamespace="http://schemas.microsoft.com/office/2006/metadata/properties" ma:root="true" ma:fieldsID="6348d1e8add6eb96f4d0e58b7d7d9755" ns3:_="" ns4:_="">
    <xsd:import namespace="9345a44f-7ef5-4e94-a67e-4c7be68f6483"/>
    <xsd:import namespace="d27ad91e-e5d4-45ae-8fd0-0ebd25a89c9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5a44f-7ef5-4e94-a67e-4c7be68f64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7ad91e-e5d4-45ae-8fd0-0ebd25a89c91"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4AD95B-EAD9-4183-9D11-5E51A2E1FB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7DD0A1-ADB2-4D9A-A4A9-2B83949F5BDB}">
  <ds:schemaRefs>
    <ds:schemaRef ds:uri="http://schemas.openxmlformats.org/officeDocument/2006/bibliography"/>
  </ds:schemaRefs>
</ds:datastoreItem>
</file>

<file path=customXml/itemProps3.xml><?xml version="1.0" encoding="utf-8"?>
<ds:datastoreItem xmlns:ds="http://schemas.openxmlformats.org/officeDocument/2006/customXml" ds:itemID="{62199BB2-52E4-4798-81C2-45D1F86B2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5a44f-7ef5-4e94-a67e-4c7be68f6483"/>
    <ds:schemaRef ds:uri="d27ad91e-e5d4-45ae-8fd0-0ebd25a8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EE9A34-6F37-40C5-BA17-A820F5BE8B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8792</Words>
  <Characters>50118</Characters>
  <Application>Microsoft Office Word</Application>
  <DocSecurity>0</DocSecurity>
  <Lines>417</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Зоя</dc:creator>
  <cp:keywords/>
  <dc:description/>
  <cp:lastModifiedBy>User</cp:lastModifiedBy>
  <cp:revision>3</cp:revision>
  <cp:lastPrinted>2020-10-13T10:05:00Z</cp:lastPrinted>
  <dcterms:created xsi:type="dcterms:W3CDTF">2020-10-13T10:05:00Z</dcterms:created>
  <dcterms:modified xsi:type="dcterms:W3CDTF">2020-10-13T12:00:00Z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0x010100C6585D0CF633BD44A0CEA0CE3264F6E6</vt:lpwstr>
  </property>
</Properties>
</file>