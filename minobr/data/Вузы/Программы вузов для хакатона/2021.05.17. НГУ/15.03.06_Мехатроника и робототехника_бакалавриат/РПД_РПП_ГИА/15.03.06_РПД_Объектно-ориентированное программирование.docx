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A82" w:rsidRPr="002F2A82" w:rsidRDefault="002F2A82" w:rsidP="00BD4BB1">
      <w:pPr>
        <w:jc w:val="center"/>
      </w:pPr>
      <w:r w:rsidRPr="002F2A82">
        <w:t>Министерство науки и высшего образования Российской Федерации</w:t>
      </w:r>
    </w:p>
    <w:p w:rsidR="002F2A82" w:rsidRPr="002F2A82" w:rsidRDefault="002F2A82" w:rsidP="00BD4BB1">
      <w:pPr>
        <w:jc w:val="center"/>
        <w:rPr>
          <w:rFonts w:eastAsia="Calibri"/>
        </w:rPr>
      </w:pPr>
      <w:r w:rsidRPr="002F2A82">
        <w:rPr>
          <w:rFonts w:eastAsia="Calibri"/>
        </w:rPr>
        <w:t>Федеральное государственное автономное образовательное учреждение</w:t>
      </w:r>
    </w:p>
    <w:p w:rsidR="002F2A82" w:rsidRPr="002F2A82" w:rsidRDefault="002F2A82" w:rsidP="00BD4BB1">
      <w:pPr>
        <w:jc w:val="center"/>
        <w:rPr>
          <w:rFonts w:eastAsia="Calibri"/>
          <w:bCs/>
        </w:rPr>
      </w:pPr>
      <w:r w:rsidRPr="002F2A82">
        <w:rPr>
          <w:rFonts w:eastAsia="Calibri"/>
        </w:rPr>
        <w:t xml:space="preserve">высшего образования </w:t>
      </w:r>
      <w:r w:rsidRPr="002F2A82">
        <w:rPr>
          <w:rFonts w:eastAsia="Calibri"/>
          <w:bCs/>
        </w:rPr>
        <w:t>«Новосибирский национальный исследовательский государственный университет» (Новосибирский государственный университет, НГУ)</w:t>
      </w:r>
    </w:p>
    <w:p w:rsidR="002F2A82" w:rsidRPr="002F2A82" w:rsidRDefault="002F2A82" w:rsidP="002F2A82">
      <w:pPr>
        <w:jc w:val="center"/>
        <w:rPr>
          <w:rFonts w:eastAsia="Calibri"/>
          <w:bCs/>
        </w:rPr>
      </w:pPr>
    </w:p>
    <w:p w:rsidR="002F2A82" w:rsidRPr="002F2A82" w:rsidRDefault="0069708E" w:rsidP="002F2A82">
      <w:pPr>
        <w:jc w:val="center"/>
        <w:rPr>
          <w:rFonts w:eastAsia="Calibri"/>
          <w:bCs/>
        </w:rPr>
      </w:pPr>
      <w:r>
        <w:rPr>
          <w:rFonts w:eastAsia="Calibri"/>
          <w:bCs/>
          <w:noProof/>
        </w:rPr>
        <w:pict>
          <v:line id="Прямая соединительная линия 1" o:spid="_x0000_s1026" style="position:absolute;left:0;text-align:left;flip:y;z-index:251659264;visibility:visible" from="3.25pt,13.75pt" to="471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" strokecolor="black [3200]" strokeweight=".5pt">
            <v:stroke joinstyle="miter"/>
          </v:line>
        </w:pict>
      </w:r>
      <w:r w:rsidR="00830553">
        <w:rPr>
          <w:rFonts w:eastAsia="Calibri"/>
          <w:bCs/>
        </w:rPr>
        <w:t>Высший колледж информатики</w:t>
      </w:r>
    </w:p>
    <w:p w:rsidR="005779BA" w:rsidRDefault="005779BA"/>
    <w:p w:rsidR="002F2A82" w:rsidRDefault="002F2A82"/>
    <w:p w:rsidR="002F2A82" w:rsidRDefault="002F2A82"/>
    <w:p w:rsidR="002F2A82" w:rsidRDefault="002F2A82"/>
    <w:p w:rsidR="0083167C" w:rsidRDefault="0083167C" w:rsidP="0083167C">
      <w:pPr>
        <w:jc w:val="right"/>
      </w:pPr>
      <w:proofErr w:type="spellStart"/>
      <w:r>
        <w:t>огласовано</w:t>
      </w:r>
      <w:proofErr w:type="spellEnd"/>
    </w:p>
    <w:p w:rsidR="0083167C" w:rsidRDefault="00830553" w:rsidP="0083167C">
      <w:pPr>
        <w:jc w:val="right"/>
      </w:pPr>
      <w:r>
        <w:t>Директор ВКИ</w:t>
      </w:r>
    </w:p>
    <w:p w:rsidR="0083167C" w:rsidRDefault="0083167C" w:rsidP="0083167C">
      <w:pPr>
        <w:jc w:val="right"/>
      </w:pPr>
      <w:proofErr w:type="spellStart"/>
      <w:r>
        <w:t>____________________</w:t>
      </w:r>
      <w:r w:rsidR="00830553">
        <w:t>Окунев</w:t>
      </w:r>
      <w:proofErr w:type="spellEnd"/>
      <w:r w:rsidR="00830553">
        <w:t xml:space="preserve"> А.Г.</w:t>
      </w:r>
    </w:p>
    <w:p w:rsidR="0083167C" w:rsidRPr="0083167C" w:rsidRDefault="0083167C" w:rsidP="0083167C">
      <w:pPr>
        <w:ind w:right="2125"/>
        <w:jc w:val="right"/>
        <w:rPr>
          <w:i/>
          <w:sz w:val="22"/>
          <w:szCs w:val="22"/>
        </w:rPr>
      </w:pPr>
      <w:r w:rsidRPr="0083167C">
        <w:rPr>
          <w:i/>
          <w:sz w:val="22"/>
          <w:szCs w:val="22"/>
        </w:rPr>
        <w:t>подпись</w:t>
      </w:r>
    </w:p>
    <w:p w:rsidR="0083167C" w:rsidRDefault="0083167C" w:rsidP="0083167C">
      <w:pPr>
        <w:jc w:val="right"/>
      </w:pPr>
      <w:r>
        <w:t>«___» _______________ 20___ г.</w:t>
      </w:r>
    </w:p>
    <w:p w:rsidR="0083167C" w:rsidRDefault="0083167C"/>
    <w:p w:rsidR="0083167C" w:rsidRDefault="0083167C"/>
    <w:p w:rsidR="0083167C" w:rsidRDefault="0083167C"/>
    <w:p w:rsidR="0083167C" w:rsidRPr="0083167C" w:rsidRDefault="0083167C" w:rsidP="0083167C">
      <w:pPr>
        <w:jc w:val="center"/>
      </w:pPr>
      <w:r w:rsidRPr="0083167C">
        <w:t>РАБОЧАЯ ПРОГРАММА ДИСЦИПЛИНЫ</w:t>
      </w:r>
    </w:p>
    <w:p w:rsidR="0083167C" w:rsidRDefault="0083167C"/>
    <w:p w:rsidR="0083167C" w:rsidRPr="0083167C" w:rsidRDefault="0077371E" w:rsidP="0077371E">
      <w:pPr>
        <w:jc w:val="center"/>
        <w:rPr>
          <w:b/>
        </w:rPr>
      </w:pPr>
      <w:r>
        <w:rPr>
          <w:b/>
        </w:rPr>
        <w:t>ОБЪЕ</w:t>
      </w:r>
      <w:r w:rsidR="00843CBD">
        <w:rPr>
          <w:b/>
        </w:rPr>
        <w:t>К</w:t>
      </w:r>
      <w:r>
        <w:rPr>
          <w:b/>
        </w:rPr>
        <w:t xml:space="preserve">ТНО-ОРИЕНТИРОВАННОЕ ПРОГРАММИРОВАНИЕ </w:t>
      </w:r>
    </w:p>
    <w:p w:rsidR="0083167C" w:rsidRDefault="0083167C"/>
    <w:p w:rsidR="002F2A82" w:rsidRDefault="00830553" w:rsidP="0083167C">
      <w:pPr>
        <w:jc w:val="center"/>
      </w:pPr>
      <w:r>
        <w:t>направление подготовки: 15.03.06</w:t>
      </w:r>
      <w:r w:rsidR="0083167C">
        <w:t xml:space="preserve">  </w:t>
      </w:r>
      <w:proofErr w:type="spellStart"/>
      <w:r>
        <w:t>Мехатроника</w:t>
      </w:r>
      <w:proofErr w:type="spellEnd"/>
      <w:r>
        <w:t xml:space="preserve"> и робототехника</w:t>
      </w:r>
    </w:p>
    <w:p w:rsidR="0083167C" w:rsidRDefault="00843CBD" w:rsidP="0083167C">
      <w:pPr>
        <w:jc w:val="center"/>
      </w:pPr>
      <w:r>
        <w:t>направленность (профиль)</w:t>
      </w:r>
      <w:r w:rsidR="00881185">
        <w:t xml:space="preserve">: </w:t>
      </w:r>
      <w:proofErr w:type="spellStart"/>
      <w:r w:rsidR="00830553" w:rsidRPr="00830553">
        <w:t>Мехатроника</w:t>
      </w:r>
      <w:proofErr w:type="spellEnd"/>
      <w:r w:rsidR="00830553" w:rsidRPr="00830553">
        <w:t xml:space="preserve"> и робототехника</w:t>
      </w:r>
    </w:p>
    <w:p w:rsidR="0083167C" w:rsidRDefault="0083167C" w:rsidP="0083167C">
      <w:pPr>
        <w:jc w:val="center"/>
      </w:pPr>
    </w:p>
    <w:p w:rsidR="0083167C" w:rsidRDefault="00881150" w:rsidP="0083167C">
      <w:pPr>
        <w:jc w:val="center"/>
      </w:pPr>
      <w:r>
        <w:t>Форма обучения</w:t>
      </w:r>
      <w:r w:rsidR="00881185">
        <w:t>: очная</w:t>
      </w:r>
    </w:p>
    <w:p w:rsidR="0083167C" w:rsidRDefault="0083167C" w:rsidP="0083167C">
      <w:pPr>
        <w:jc w:val="center"/>
      </w:pPr>
    </w:p>
    <w:p w:rsidR="0083167C" w:rsidRDefault="0083167C" w:rsidP="0083167C">
      <w:pPr>
        <w:jc w:val="center"/>
      </w:pPr>
    </w:p>
    <w:p w:rsidR="002F2A82" w:rsidRDefault="002F2A82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BD4BB1" w:rsidRDefault="00BD4BB1" w:rsidP="00BD4BB1">
      <w:r>
        <w:t>Разработчики:</w:t>
      </w:r>
      <w:r w:rsidR="0077371E">
        <w:tab/>
      </w:r>
      <w:r w:rsidR="0077371E">
        <w:tab/>
      </w:r>
      <w:r w:rsidR="0077371E">
        <w:tab/>
      </w:r>
      <w:r w:rsidR="0077371E">
        <w:tab/>
      </w:r>
      <w:r w:rsidR="0077371E">
        <w:tab/>
      </w:r>
      <w:r w:rsidR="0077371E">
        <w:tab/>
      </w:r>
    </w:p>
    <w:p w:rsidR="00BD4BB1" w:rsidRDefault="00BD4BB1" w:rsidP="00BD4BB1"/>
    <w:p w:rsidR="00BD4BB1" w:rsidRDefault="0077371E" w:rsidP="00BD4BB1">
      <w:r>
        <w:t xml:space="preserve">Лях Татьяна Викторовна  </w:t>
      </w:r>
      <w:r>
        <w:tab/>
      </w:r>
      <w:r w:rsidR="00BD4BB1">
        <w:tab/>
      </w:r>
      <w:r w:rsidR="00BD4BB1">
        <w:tab/>
      </w:r>
      <w:r w:rsidR="00BD4BB1">
        <w:tab/>
      </w:r>
      <w:r w:rsidR="00960FE0">
        <w:tab/>
      </w:r>
      <w:r w:rsidR="00960FE0">
        <w:tab/>
      </w:r>
      <w:r w:rsidR="00BD4BB1">
        <w:tab/>
        <w:t>_______________</w:t>
      </w:r>
    </w:p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/>
    <w:p w:rsidR="00BD4BB1" w:rsidRDefault="00BD4BB1" w:rsidP="00BD4BB1">
      <w:r>
        <w:t>Руководитель программы:</w:t>
      </w:r>
    </w:p>
    <w:p w:rsidR="00BD4BB1" w:rsidRDefault="00BD4BB1" w:rsidP="00BD4BB1"/>
    <w:p w:rsidR="00881185" w:rsidRDefault="00901B25" w:rsidP="00843CBD">
      <w:r>
        <w:t>д.т</w:t>
      </w:r>
      <w:r w:rsidR="00BD4BB1">
        <w:t xml:space="preserve">. н., </w:t>
      </w:r>
      <w:r w:rsidR="00830553">
        <w:t>Назаров А.Д.</w:t>
      </w:r>
      <w:r w:rsidR="00960FE0">
        <w:tab/>
      </w:r>
      <w:r w:rsidR="00960FE0">
        <w:tab/>
      </w:r>
      <w:r w:rsidR="00BD4BB1">
        <w:tab/>
      </w:r>
      <w:r w:rsidR="00BD4BB1">
        <w:tab/>
      </w:r>
      <w:r w:rsidR="00BD4BB1">
        <w:tab/>
      </w:r>
      <w:r w:rsidR="00BD4BB1">
        <w:tab/>
        <w:t>_________________</w:t>
      </w: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30553" w:rsidP="00881185">
      <w:pPr>
        <w:jc w:val="center"/>
      </w:pPr>
      <w:r>
        <w:t>Новосибирск, 2020</w:t>
      </w:r>
    </w:p>
    <w:p w:rsidR="00881185" w:rsidRDefault="00881185" w:rsidP="00881185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2908901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4BB1" w:rsidRPr="00BD4BB1" w:rsidRDefault="00BD4BB1" w:rsidP="00BD4BB1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BD4BB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:rsidR="00BD4BB1" w:rsidRDefault="006970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69708E">
            <w:fldChar w:fldCharType="begin"/>
          </w:r>
          <w:r w:rsidR="00BD4BB1">
            <w:instrText xml:space="preserve"> TOC \o "1-3" \h \z \u </w:instrText>
          </w:r>
          <w:r w:rsidRPr="0069708E">
            <w:fldChar w:fldCharType="separate"/>
          </w:r>
          <w:hyperlink w:anchor="_Toc21097778" w:history="1">
            <w:r w:rsidR="00BD4BB1" w:rsidRPr="0097743C">
              <w:rPr>
                <w:rStyle w:val="a8"/>
                <w:noProof/>
              </w:rPr>
              <w:t>1. Перечень планируемых результатов обучения по дисциплине, соотнесенных с планируемыми результатами освоения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970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79" w:history="1">
            <w:r w:rsidR="00BD4BB1" w:rsidRPr="0097743C">
              <w:rPr>
                <w:rStyle w:val="a8"/>
                <w:noProof/>
              </w:rPr>
              <w:t>2. Место дисциплины в структуре образовательной программы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970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0" w:history="1">
            <w:r w:rsidR="00BD4BB1" w:rsidRPr="0097743C">
              <w:rPr>
                <w:rStyle w:val="a8"/>
                <w:noProof/>
              </w:rPr>
              <w:t>3. Трудоемкость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970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1" w:history="1">
            <w:r w:rsidR="00BD4BB1" w:rsidRPr="0097743C">
              <w:rPr>
                <w:rStyle w:val="a8"/>
                <w:noProof/>
              </w:rPr>
      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970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2" w:history="1">
            <w:r w:rsidR="00BD4BB1" w:rsidRPr="0097743C">
              <w:rPr>
                <w:rStyle w:val="a8"/>
                <w:noProof/>
              </w:rPr>
              <w:t>5. Перечень учебной литературы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970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4" w:history="1">
            <w:r w:rsidR="00843CBD">
              <w:rPr>
                <w:rStyle w:val="a8"/>
                <w:noProof/>
              </w:rPr>
              <w:t>6</w:t>
            </w:r>
            <w:r w:rsidR="00BD4BB1" w:rsidRPr="0097743C">
              <w:rPr>
                <w:rStyle w:val="a8"/>
                <w:noProof/>
              </w:rPr>
              <w:t>. Перечень ресурсов информационно-телекоммуникационной сети «Интернет», необходимых для освоения дисциплины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970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5" w:history="1">
            <w:r w:rsidR="00843CBD">
              <w:rPr>
                <w:rStyle w:val="a8"/>
                <w:noProof/>
              </w:rPr>
              <w:t>7</w:t>
            </w:r>
            <w:r w:rsidR="00BD4BB1" w:rsidRPr="0097743C">
              <w:rPr>
                <w:rStyle w:val="a8"/>
                <w:noProof/>
              </w:rPr>
              <w:t>. Перечень информационных технологий, используемых при осуществлении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9708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1097786" w:history="1">
            <w:r w:rsidR="00843CBD">
              <w:rPr>
                <w:rStyle w:val="a8"/>
                <w:noProof/>
              </w:rPr>
              <w:t>8</w:t>
            </w:r>
            <w:r w:rsidR="00BD4BB1" w:rsidRPr="0097743C">
              <w:rPr>
                <w:rStyle w:val="a8"/>
                <w:noProof/>
              </w:rPr>
              <w:t>. Материально-техническая база, необходимая для осуществления образовательного процесса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4BB1" w:rsidRDefault="0069708E" w:rsidP="00BD4BB1">
          <w:pPr>
            <w:pStyle w:val="11"/>
            <w:tabs>
              <w:tab w:val="right" w:leader="dot" w:pos="9345"/>
            </w:tabs>
          </w:pPr>
          <w:hyperlink w:anchor="_Toc21097787" w:history="1">
            <w:r w:rsidR="00843CBD">
              <w:rPr>
                <w:rStyle w:val="a8"/>
                <w:noProof/>
              </w:rPr>
              <w:t>9</w:t>
            </w:r>
            <w:r w:rsidR="00BD4BB1" w:rsidRPr="0097743C">
              <w:rPr>
                <w:rStyle w:val="a8"/>
                <w:noProof/>
              </w:rPr>
              <w:t>. Оценочные средства для проведения текущего контроля и промежуточной аттестации по дисциплине</w:t>
            </w:r>
            <w:r w:rsidR="00BD4BB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D4BB1">
              <w:rPr>
                <w:noProof/>
                <w:webHidden/>
              </w:rPr>
              <w:instrText xml:space="preserve"> PAGEREF _Toc21097787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4BB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b/>
              <w:bCs/>
            </w:rPr>
            <w:fldChar w:fldCharType="end"/>
          </w:r>
        </w:p>
      </w:sdtContent>
    </w:sdt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881185" w:rsidRDefault="00881185" w:rsidP="00881185">
      <w:pPr>
        <w:jc w:val="center"/>
      </w:pPr>
    </w:p>
    <w:p w:rsidR="00036DC5" w:rsidRDefault="00036DC5">
      <w:pPr>
        <w:spacing w:after="160" w:line="259" w:lineRule="auto"/>
      </w:pPr>
      <w:r>
        <w:br w:type="page"/>
      </w:r>
    </w:p>
    <w:p w:rsidR="00586B13" w:rsidRDefault="00586B13" w:rsidP="00BE428A">
      <w:pPr>
        <w:pStyle w:val="1"/>
        <w:jc w:val="left"/>
      </w:pPr>
      <w:bookmarkStart w:id="0" w:name="_Toc21097778"/>
      <w:r w:rsidRPr="00BD4BB1">
        <w:lastRenderedPageBreak/>
        <w:t xml:space="preserve">1. Перечень планируемых результатов </w:t>
      </w:r>
      <w:proofErr w:type="gramStart"/>
      <w:r w:rsidRPr="00BD4BB1">
        <w:t>обучения по дисциплине</w:t>
      </w:r>
      <w:proofErr w:type="gramEnd"/>
      <w:r w:rsidRPr="00BD4BB1">
        <w:t>, соотнесенных с планируемыми результатами освоения образовательной программы</w:t>
      </w:r>
      <w:bookmarkEnd w:id="0"/>
    </w:p>
    <w:p w:rsidR="00095436" w:rsidRPr="00095436" w:rsidRDefault="00095436" w:rsidP="00095436"/>
    <w:tbl>
      <w:tblPr>
        <w:tblW w:w="10207" w:type="dxa"/>
        <w:tblInd w:w="-704" w:type="dxa"/>
        <w:tblLayout w:type="fixed"/>
        <w:tblCellMar>
          <w:left w:w="0" w:type="dxa"/>
          <w:right w:w="0" w:type="dxa"/>
        </w:tblCellMar>
        <w:tblLook w:val="0000"/>
      </w:tblPr>
      <w:tblGrid>
        <w:gridCol w:w="2836"/>
        <w:gridCol w:w="2551"/>
        <w:gridCol w:w="2268"/>
        <w:gridCol w:w="2552"/>
      </w:tblGrid>
      <w:tr w:rsidR="00586B13" w:rsidRPr="002C6BE1" w:rsidTr="00BE428A">
        <w:trPr>
          <w:tblHeader/>
        </w:trPr>
        <w:tc>
          <w:tcPr>
            <w:tcW w:w="28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Default="00586B13" w:rsidP="008F573B">
            <w:r>
              <w:t>Результаты освоения образовательной программы</w:t>
            </w:r>
          </w:p>
          <w:p w:rsidR="00586B13" w:rsidRPr="002C6BE1" w:rsidRDefault="00586B13" w:rsidP="008F573B">
            <w:r>
              <w:t>(компетенции)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 результате изучения  дисциплины обучающиеся должны:</w:t>
            </w:r>
          </w:p>
        </w:tc>
      </w:tr>
      <w:tr w:rsidR="00586B13" w:rsidRPr="002C6BE1" w:rsidTr="00BE428A">
        <w:trPr>
          <w:tblHeader/>
        </w:trPr>
        <w:tc>
          <w:tcPr>
            <w:tcW w:w="28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/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знать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уметь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2C6BE1" w:rsidRDefault="00586B13" w:rsidP="008F573B">
            <w:r w:rsidRPr="002C6BE1">
              <w:t>владеть</w:t>
            </w:r>
            <w:r>
              <w:t xml:space="preserve"> </w:t>
            </w:r>
          </w:p>
        </w:tc>
      </w:tr>
      <w:tr w:rsidR="00586B13" w:rsidRPr="002C6BE1" w:rsidTr="00BE428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586B13" w:rsidRPr="000444E5" w:rsidRDefault="000444E5" w:rsidP="00830553">
            <w:pPr>
              <w:rPr>
                <w:b/>
                <w:bCs/>
                <w:color w:val="000000"/>
              </w:rPr>
            </w:pPr>
            <w:r w:rsidRPr="000444E5">
              <w:rPr>
                <w:b/>
                <w:bCs/>
                <w:color w:val="000000"/>
              </w:rPr>
              <w:t xml:space="preserve"> ОПК 3 Владение современными информационными технологиями, готовность применять современные средства автоматизированного проектирования и машинной графики при проектировании систем и их отдельных модулей, а также для подготовки конструкторско-технологической документации, соблюдать основные требования информационной безопасности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9536D" w:rsidRDefault="000444E5" w:rsidP="0077371E">
            <w:r w:rsidRPr="000444E5">
              <w:t>методы алгоритмизации, языки и технологии программирования, пригодные для практического применения в области проектировани</w:t>
            </w:r>
            <w:r>
              <w:t>и систем и их отдельных модулей</w:t>
            </w:r>
          </w:p>
          <w:p w:rsidR="00586B13" w:rsidRPr="000444E5" w:rsidRDefault="00830553" w:rsidP="00586B13">
            <w:pPr>
              <w:rPr>
                <w:i/>
              </w:rPr>
            </w:pPr>
            <w:proofErr w:type="gramStart"/>
            <w:r w:rsidRPr="000444E5">
              <w:rPr>
                <w:i/>
              </w:rPr>
              <w:t xml:space="preserve">- </w:t>
            </w:r>
            <w:r w:rsidR="000444E5" w:rsidRPr="000444E5">
              <w:rPr>
                <w:i/>
              </w:rPr>
              <w:t>теоре</w:t>
            </w:r>
            <w:r w:rsidR="0077371E" w:rsidRPr="000444E5">
              <w:rPr>
                <w:i/>
              </w:rPr>
              <w:t>тические основы объектно-ориентированног</w:t>
            </w:r>
            <w:r w:rsidR="000444E5">
              <w:rPr>
                <w:i/>
              </w:rPr>
              <w:t xml:space="preserve">о программирования (абстракция, </w:t>
            </w:r>
            <w:r w:rsidR="0077371E" w:rsidRPr="000444E5">
              <w:rPr>
                <w:i/>
              </w:rPr>
              <w:t xml:space="preserve">инкапсуляция, иерархия, модульность, типизация, параллелизм, </w:t>
            </w:r>
            <w:proofErr w:type="spellStart"/>
            <w:r w:rsidR="000444E5">
              <w:rPr>
                <w:i/>
              </w:rPr>
              <w:t>сохраняемость</w:t>
            </w:r>
            <w:proofErr w:type="spellEnd"/>
            <w:r w:rsidR="000444E5">
              <w:rPr>
                <w:i/>
              </w:rPr>
              <w:t>).</w:t>
            </w:r>
            <w:proofErr w:type="gram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44E5" w:rsidRDefault="000444E5" w:rsidP="00586B13">
            <w:r w:rsidRPr="000444E5">
              <w:t>применять методы алгоритмизации, языки и технологии программирования при решении профессиональных задач в области проектировани</w:t>
            </w:r>
            <w:r>
              <w:t>и систем и их отдельных модулей;</w:t>
            </w:r>
            <w:r w:rsidRPr="000444E5">
              <w:t xml:space="preserve"> </w:t>
            </w:r>
          </w:p>
          <w:p w:rsidR="00586B13" w:rsidRPr="00BE428A" w:rsidRDefault="00830553" w:rsidP="00586B13">
            <w:pPr>
              <w:rPr>
                <w:i/>
              </w:rPr>
            </w:pPr>
            <w:r w:rsidRPr="000444E5">
              <w:rPr>
                <w:i/>
              </w:rPr>
              <w:t>-</w:t>
            </w:r>
            <w:r w:rsidR="0077371E" w:rsidRPr="000444E5">
              <w:rPr>
                <w:i/>
              </w:rPr>
              <w:t xml:space="preserve"> использовать основные парадигмы объектно-ориентированного программирования при разработке собственных программных архитектур</w:t>
            </w:r>
            <w:r w:rsidR="000444E5">
              <w:rPr>
                <w:i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444E5" w:rsidRDefault="000444E5" w:rsidP="00300499">
            <w:r w:rsidRPr="000444E5">
              <w:t xml:space="preserve">Навыками </w:t>
            </w:r>
            <w:proofErr w:type="spellStart"/>
            <w:r w:rsidRPr="000444E5">
              <w:t>программирования</w:t>
            </w:r>
            <w:proofErr w:type="gramStart"/>
            <w:r w:rsidRPr="000444E5">
              <w:t>,о</w:t>
            </w:r>
            <w:proofErr w:type="gramEnd"/>
            <w:r w:rsidRPr="000444E5">
              <w:t>тладки</w:t>
            </w:r>
            <w:proofErr w:type="spellEnd"/>
            <w:r w:rsidRPr="000444E5">
              <w:t xml:space="preserve"> и тестирования прототипов программно-технических комплексов задач в области  проектировании систем и их отдельных модулей.</w:t>
            </w:r>
          </w:p>
          <w:p w:rsidR="00586B13" w:rsidRPr="000444E5" w:rsidRDefault="00830553" w:rsidP="00300499">
            <w:pPr>
              <w:rPr>
                <w:i/>
                <w:color w:val="FF0000"/>
              </w:rPr>
            </w:pPr>
            <w:r w:rsidRPr="000444E5">
              <w:rPr>
                <w:i/>
              </w:rPr>
              <w:t xml:space="preserve">- </w:t>
            </w:r>
            <w:r w:rsidR="00300499" w:rsidRPr="000444E5">
              <w:rPr>
                <w:i/>
              </w:rPr>
              <w:t xml:space="preserve">технологиями </w:t>
            </w:r>
            <w:r w:rsidRPr="000444E5">
              <w:rPr>
                <w:i/>
              </w:rPr>
              <w:t>разработки</w:t>
            </w:r>
            <w:r w:rsidR="00300499" w:rsidRPr="000444E5">
              <w:rPr>
                <w:i/>
              </w:rPr>
              <w:t xml:space="preserve"> </w:t>
            </w:r>
            <w:proofErr w:type="spellStart"/>
            <w:r w:rsidR="00300499" w:rsidRPr="000444E5">
              <w:rPr>
                <w:i/>
              </w:rPr>
              <w:t>обектно-ориентированных</w:t>
            </w:r>
            <w:proofErr w:type="spellEnd"/>
            <w:r w:rsidR="00300499" w:rsidRPr="000444E5">
              <w:rPr>
                <w:i/>
              </w:rPr>
              <w:t xml:space="preserve"> архитектур программного обеспечения</w:t>
            </w:r>
            <w:r w:rsidR="000444E5">
              <w:rPr>
                <w:i/>
              </w:rPr>
              <w:t>.</w:t>
            </w:r>
          </w:p>
        </w:tc>
      </w:tr>
      <w:tr w:rsidR="0077371E" w:rsidRPr="002C6BE1" w:rsidTr="00BE428A"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7371E" w:rsidRPr="000444E5" w:rsidRDefault="000444E5" w:rsidP="00830553">
            <w:pPr>
              <w:rPr>
                <w:b/>
                <w:bCs/>
                <w:color w:val="000000"/>
              </w:rPr>
            </w:pPr>
            <w:r w:rsidRPr="000444E5">
              <w:rPr>
                <w:b/>
                <w:bCs/>
                <w:color w:val="000000"/>
              </w:rPr>
              <w:t xml:space="preserve"> ПК 2 способность составлять математические модели </w:t>
            </w:r>
            <w:proofErr w:type="spellStart"/>
            <w:r w:rsidRPr="000444E5">
              <w:rPr>
                <w:b/>
                <w:bCs/>
                <w:color w:val="000000"/>
              </w:rPr>
              <w:t>мехатронных</w:t>
            </w:r>
            <w:proofErr w:type="spellEnd"/>
            <w:r w:rsidRPr="000444E5">
              <w:rPr>
                <w:b/>
                <w:bCs/>
                <w:color w:val="000000"/>
              </w:rPr>
              <w:t xml:space="preserve"> и робототехнических систем, их подсистем и отдельных элементов и модулей, включая информационные, электромеханические, гидравлические, электрогидравлические, электронные устройства и средства вычислительной техники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371E" w:rsidRDefault="000444E5" w:rsidP="00586B13">
            <w:r w:rsidRPr="000444E5">
              <w:t xml:space="preserve">основные методы проектирования и разработки программного обеспечения, необходимого для обработки информации и управления в </w:t>
            </w:r>
            <w:proofErr w:type="spellStart"/>
            <w:r w:rsidRPr="000444E5">
              <w:t>мехатронных</w:t>
            </w:r>
            <w:proofErr w:type="spellEnd"/>
            <w:r w:rsidRPr="000444E5">
              <w:t xml:space="preserve"> и робототехнических системах</w:t>
            </w:r>
            <w:r w:rsidR="00BE428A">
              <w:t>;</w:t>
            </w:r>
          </w:p>
          <w:p w:rsidR="00BE428A" w:rsidRPr="00BE428A" w:rsidRDefault="00617FB2" w:rsidP="00BE428A">
            <w:pPr>
              <w:rPr>
                <w:i/>
              </w:rPr>
            </w:pPr>
            <w:r>
              <w:t xml:space="preserve"> </w:t>
            </w:r>
            <w:r w:rsidR="00BE428A" w:rsidRPr="00BE428A">
              <w:rPr>
                <w:i/>
              </w:rPr>
              <w:t xml:space="preserve">- средства языка </w:t>
            </w:r>
            <w:r w:rsidR="00BE428A" w:rsidRPr="00BE428A">
              <w:rPr>
                <w:i/>
                <w:lang w:val="en-US"/>
              </w:rPr>
              <w:t>C</w:t>
            </w:r>
            <w:r w:rsidR="00BE428A" w:rsidRPr="00BE428A">
              <w:rPr>
                <w:i/>
              </w:rPr>
              <w:t>++, поддерживающие основные принципы объектно-ориентированного подхода.</w:t>
            </w:r>
          </w:p>
          <w:p w:rsidR="00BE428A" w:rsidRPr="00300499" w:rsidRDefault="00BE428A" w:rsidP="00586B13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371E" w:rsidRDefault="000444E5" w:rsidP="00300499">
            <w:r w:rsidRPr="000444E5">
              <w:t xml:space="preserve">проектировать и разрабатывать программное обеспечение, необходимое для обработки информации и управления в </w:t>
            </w:r>
            <w:proofErr w:type="spellStart"/>
            <w:r w:rsidRPr="000444E5">
              <w:t>мехатронных</w:t>
            </w:r>
            <w:proofErr w:type="spellEnd"/>
            <w:r w:rsidRPr="000444E5">
              <w:t xml:space="preserve"> и робототехнических системах</w:t>
            </w:r>
            <w:r w:rsidR="00BE428A">
              <w:t>;</w:t>
            </w:r>
          </w:p>
          <w:p w:rsidR="00BE428A" w:rsidRPr="00BE428A" w:rsidRDefault="00BE428A" w:rsidP="00BE428A">
            <w:pPr>
              <w:rPr>
                <w:i/>
              </w:rPr>
            </w:pPr>
            <w:r>
              <w:t xml:space="preserve">- </w:t>
            </w:r>
            <w:r w:rsidRPr="00BE428A">
              <w:rPr>
                <w:i/>
              </w:rPr>
              <w:t xml:space="preserve">использовать средства поддержки процедурного и </w:t>
            </w:r>
            <w:proofErr w:type="spellStart"/>
            <w:r w:rsidRPr="00BE428A">
              <w:rPr>
                <w:i/>
              </w:rPr>
              <w:t>объектно</w:t>
            </w:r>
            <w:proofErr w:type="spellEnd"/>
            <w:r w:rsidRPr="00BE428A">
              <w:rPr>
                <w:i/>
              </w:rPr>
              <w:t>-</w:t>
            </w:r>
          </w:p>
          <w:p w:rsidR="00BE428A" w:rsidRPr="00BE428A" w:rsidRDefault="00BE428A" w:rsidP="00BE428A">
            <w:pPr>
              <w:rPr>
                <w:i/>
              </w:rPr>
            </w:pPr>
            <w:r w:rsidRPr="00BE428A">
              <w:rPr>
                <w:i/>
              </w:rPr>
              <w:t>ориентированного стиля программирования при разработке программного обеспечения</w:t>
            </w:r>
          </w:p>
          <w:p w:rsidR="00BE428A" w:rsidRPr="00300499" w:rsidRDefault="00BE428A" w:rsidP="00300499"/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7371E" w:rsidRDefault="00617FB2" w:rsidP="00586B13">
            <w:r>
              <w:t xml:space="preserve">навыками проектирования </w:t>
            </w:r>
            <w:r w:rsidR="000444E5" w:rsidRPr="000444E5">
              <w:t xml:space="preserve"> разрабатывать программное обеспечение, необходимое для обработки информации и управления в </w:t>
            </w:r>
            <w:proofErr w:type="spellStart"/>
            <w:r w:rsidR="000444E5" w:rsidRPr="000444E5">
              <w:t>мехатронных</w:t>
            </w:r>
            <w:proofErr w:type="spellEnd"/>
            <w:r w:rsidR="000444E5" w:rsidRPr="000444E5">
              <w:t xml:space="preserve"> и робототехнических системах</w:t>
            </w:r>
            <w:r w:rsidR="00BE428A">
              <w:t>;</w:t>
            </w:r>
          </w:p>
          <w:p w:rsidR="00BE428A" w:rsidRPr="00300499" w:rsidRDefault="00BE428A" w:rsidP="00586B13">
            <w:r>
              <w:t xml:space="preserve"> - </w:t>
            </w:r>
            <w:r w:rsidRPr="00BE428A">
              <w:rPr>
                <w:i/>
              </w:rPr>
              <w:t>методами разработки устойчивого, надежного и оптимизированного  программного обеспечения с использованием современного</w:t>
            </w:r>
            <w:proofErr w:type="gramStart"/>
            <w:r w:rsidRPr="00BE428A">
              <w:rPr>
                <w:i/>
              </w:rPr>
              <w:t xml:space="preserve"> С</w:t>
            </w:r>
            <w:proofErr w:type="gramEnd"/>
            <w:r w:rsidRPr="00BE428A">
              <w:rPr>
                <w:i/>
              </w:rPr>
              <w:t>++</w:t>
            </w:r>
            <w:r>
              <w:rPr>
                <w:i/>
              </w:rPr>
              <w:t>.</w:t>
            </w:r>
          </w:p>
        </w:tc>
      </w:tr>
    </w:tbl>
    <w:p w:rsidR="00417B82" w:rsidRDefault="00586B13" w:rsidP="00D043FC">
      <w:pPr>
        <w:pStyle w:val="1"/>
      </w:pPr>
      <w:bookmarkStart w:id="1" w:name="_Toc21097779"/>
      <w:r w:rsidRPr="00586B13">
        <w:t>2. Место дисциплины в структуре образовательной программы</w:t>
      </w:r>
      <w:bookmarkEnd w:id="1"/>
    </w:p>
    <w:p w:rsidR="00417B82" w:rsidRDefault="00417B82" w:rsidP="00BE428A">
      <w:pPr>
        <w:ind w:firstLine="708"/>
      </w:pPr>
      <w:r>
        <w:t>Дисциплина «</w:t>
      </w:r>
      <w:r w:rsidR="00DB1757">
        <w:t>О</w:t>
      </w:r>
      <w:r w:rsidR="00E91DDE">
        <w:t>бъектно-ориентированное программирование</w:t>
      </w:r>
      <w:r>
        <w:t xml:space="preserve">» развивает знания, умения и навыки, сформированные у обучающихся по результатам изучения следующих дисциплин </w:t>
      </w:r>
      <w:proofErr w:type="spellStart"/>
      <w:r>
        <w:t>бакалавриата</w:t>
      </w:r>
      <w:proofErr w:type="spellEnd"/>
      <w:r>
        <w:t>:</w:t>
      </w:r>
    </w:p>
    <w:p w:rsidR="00417B82" w:rsidRDefault="00417B82" w:rsidP="00417B82">
      <w:r>
        <w:t>•</w:t>
      </w:r>
      <w:r>
        <w:tab/>
        <w:t>«</w:t>
      </w:r>
      <w:r w:rsidR="00BD24CC">
        <w:t>Императивное программирование</w:t>
      </w:r>
      <w:r>
        <w:t>»</w:t>
      </w:r>
    </w:p>
    <w:p w:rsidR="00417B82" w:rsidRDefault="00417B82" w:rsidP="00586B13">
      <w:r>
        <w:t>•</w:t>
      </w:r>
      <w:r>
        <w:tab/>
        <w:t>«</w:t>
      </w:r>
      <w:r w:rsidR="00BD24CC">
        <w:t>Декларативное программирование</w:t>
      </w:r>
      <w:r>
        <w:t>»</w:t>
      </w:r>
    </w:p>
    <w:p w:rsidR="00417B82" w:rsidRDefault="00417B82" w:rsidP="00417B82">
      <w:r>
        <w:t>Предварительными требованиями к студентам являются:</w:t>
      </w:r>
    </w:p>
    <w:p w:rsidR="00417B82" w:rsidRDefault="00417B82" w:rsidP="00417B82">
      <w:r>
        <w:t>•</w:t>
      </w:r>
      <w:r>
        <w:tab/>
        <w:t>Знание одного из классических процедурно-ориентированных языков, предпочтительно языка C</w:t>
      </w:r>
    </w:p>
    <w:p w:rsidR="00586B13" w:rsidRDefault="00417B82" w:rsidP="00586B13">
      <w:r>
        <w:t>•</w:t>
      </w:r>
      <w:r>
        <w:tab/>
        <w:t>Знания в области алгоритмической декомпозиции, основных структур данных и технологий работы с ним</w:t>
      </w:r>
    </w:p>
    <w:p w:rsidR="00C71FEA" w:rsidRPr="00B62267" w:rsidRDefault="00B62267" w:rsidP="00BD4BB1">
      <w:pPr>
        <w:pStyle w:val="1"/>
      </w:pPr>
      <w:bookmarkStart w:id="2" w:name="_Toc21097780"/>
      <w:r>
        <w:t>3. Трудоемкость</w:t>
      </w:r>
      <w:r w:rsidRPr="00B62267">
        <w:t xml:space="preserve"> дисциплины в зачетных единицах с указанием количества академических часов, выделенных на контактную работу обучающегося с преподавателем (по видам учебных занятий) и на самостоятельную работу обучающегося</w:t>
      </w:r>
      <w:bookmarkEnd w:id="2"/>
    </w:p>
    <w:p w:rsidR="00C71FEA" w:rsidRDefault="00C71FEA" w:rsidP="00586B13"/>
    <w:p w:rsidR="00095436" w:rsidRDefault="00095436" w:rsidP="00586B13">
      <w:r>
        <w:t xml:space="preserve">Трудоемкость дисциплины: </w:t>
      </w:r>
      <w:r w:rsidR="00BA7206">
        <w:t xml:space="preserve"> 3-й семестр:</w:t>
      </w:r>
      <w:r w:rsidR="00B62267">
        <w:t xml:space="preserve"> </w:t>
      </w:r>
      <w:r w:rsidR="00BA7206">
        <w:t>4</w:t>
      </w:r>
      <w:r w:rsidR="00B62267">
        <w:t xml:space="preserve"> </w:t>
      </w:r>
      <w:proofErr w:type="spellStart"/>
      <w:r w:rsidR="00B62267">
        <w:t>з.е</w:t>
      </w:r>
      <w:proofErr w:type="spellEnd"/>
      <w:r w:rsidR="00B62267">
        <w:t>. (</w:t>
      </w:r>
      <w:r w:rsidR="00BA7206">
        <w:t>144</w:t>
      </w:r>
      <w:r w:rsidR="00B62267">
        <w:t xml:space="preserve"> ч)</w:t>
      </w:r>
      <w:r>
        <w:t>,</w:t>
      </w:r>
    </w:p>
    <w:p w:rsidR="00C71FEA" w:rsidRPr="00BA7206" w:rsidRDefault="00BA7206" w:rsidP="00586B13">
      <w:r>
        <w:t xml:space="preserve"> 4-й семестр:</w:t>
      </w:r>
      <w:r w:rsidRPr="00BA7206">
        <w:t xml:space="preserve"> 5 </w:t>
      </w:r>
      <w:proofErr w:type="spellStart"/>
      <w:r>
        <w:t>з.е</w:t>
      </w:r>
      <w:proofErr w:type="spellEnd"/>
      <w:r>
        <w:t>. (180 ч).</w:t>
      </w:r>
    </w:p>
    <w:p w:rsidR="00BE428A" w:rsidRDefault="00FD0AB2" w:rsidP="00586B13">
      <w:r>
        <w:t>Форма промежуточной аттеста</w:t>
      </w:r>
      <w:r w:rsidR="003F2C7D">
        <w:t xml:space="preserve">ции: </w:t>
      </w:r>
      <w:r w:rsidR="00BE428A">
        <w:t xml:space="preserve">3семестр – дифференцированный зачет, </w:t>
      </w:r>
    </w:p>
    <w:p w:rsidR="00FD0AB2" w:rsidRDefault="00BA7206" w:rsidP="00586B13">
      <w:r>
        <w:t>4</w:t>
      </w:r>
      <w:r w:rsidR="003F2C7D">
        <w:t xml:space="preserve"> семестр – </w:t>
      </w:r>
      <w:r w:rsidR="00BE428A">
        <w:t>экзамен</w:t>
      </w:r>
    </w:p>
    <w:tbl>
      <w:tblPr>
        <w:tblW w:w="8789" w:type="dxa"/>
        <w:tblInd w:w="-127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284"/>
        <w:gridCol w:w="6521"/>
        <w:gridCol w:w="992"/>
        <w:gridCol w:w="992"/>
      </w:tblGrid>
      <w:tr w:rsidR="007D2F0E" w:rsidRPr="00FD0AB2" w:rsidTr="00602D90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№</w:t>
            </w:r>
          </w:p>
        </w:tc>
        <w:tc>
          <w:tcPr>
            <w:tcW w:w="652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Вид деятельности</w:t>
            </w:r>
          </w:p>
        </w:tc>
        <w:tc>
          <w:tcPr>
            <w:tcW w:w="1984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Семестр</w:t>
            </w:r>
          </w:p>
        </w:tc>
      </w:tr>
      <w:tr w:rsidR="007D2F0E" w:rsidRPr="00FD0AB2" w:rsidTr="007D2F0E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</w:p>
        </w:tc>
        <w:tc>
          <w:tcPr>
            <w:tcW w:w="6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0E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4</w:t>
            </w:r>
          </w:p>
        </w:tc>
      </w:tr>
      <w:tr w:rsidR="007D2F0E" w:rsidRPr="00FD0AB2" w:rsidTr="007D2F0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1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Лекции,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0E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7D2F0E" w:rsidRPr="00FD0AB2" w:rsidTr="007D2F0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2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Практические занятия,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0E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</w:tc>
      </w:tr>
      <w:tr w:rsidR="007D2F0E" w:rsidRPr="00FD0AB2" w:rsidTr="006F20F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3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BD24CC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Лабораторные </w:t>
            </w:r>
            <w:r w:rsidR="00BD24CC">
              <w:rPr>
                <w:color w:val="000000"/>
              </w:rPr>
              <w:t>работы</w:t>
            </w:r>
            <w:r w:rsidRPr="00FD0AB2">
              <w:rPr>
                <w:color w:val="000000"/>
              </w:rPr>
              <w:t xml:space="preserve">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6F20F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32</w:t>
            </w:r>
          </w:p>
        </w:tc>
      </w:tr>
      <w:tr w:rsidR="007D2F0E" w:rsidRPr="00FD0AB2" w:rsidTr="006F20F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8F573B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4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Заняти</w:t>
            </w:r>
            <w:r>
              <w:rPr>
                <w:color w:val="000000"/>
              </w:rPr>
              <w:t>я</w:t>
            </w:r>
            <w:r w:rsidRPr="00FD0AB2">
              <w:rPr>
                <w:color w:val="000000"/>
              </w:rPr>
              <w:t xml:space="preserve"> в контактной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ind w:left="530"/>
              <w:rPr>
                <w:color w:val="000000"/>
              </w:rPr>
            </w:pPr>
            <w:r w:rsidRPr="00FD0AB2">
              <w:rPr>
                <w:color w:val="000000"/>
              </w:rPr>
              <w:t>, из них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Pr="00FD0AB2">
              <w:rPr>
                <w:color w:val="00000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Default="006F20F7" w:rsidP="006F20F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  <w:r w:rsidR="00FA7D1F">
              <w:rPr>
                <w:color w:val="000000"/>
              </w:rPr>
              <w:t>8</w:t>
            </w:r>
          </w:p>
        </w:tc>
      </w:tr>
      <w:tr w:rsidR="007D2F0E" w:rsidRPr="00FD0AB2" w:rsidTr="006F20F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5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из них аудиторных занятий,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Default="006F20F7" w:rsidP="006F20F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64</w:t>
            </w:r>
          </w:p>
        </w:tc>
      </w:tr>
      <w:tr w:rsidR="007D2F0E" w:rsidRPr="00FD0AB2" w:rsidTr="006F20F7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6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 электронной форме,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Default="007D2F0E" w:rsidP="006F20F7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7D2F0E" w:rsidRPr="00FD0AB2" w:rsidTr="007D2F0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7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 w:rsidRPr="00FD0AB2">
              <w:rPr>
                <w:color w:val="000000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0E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FA7D1F">
              <w:rPr>
                <w:color w:val="000000"/>
              </w:rPr>
              <w:t>2</w:t>
            </w:r>
          </w:p>
        </w:tc>
      </w:tr>
      <w:tr w:rsidR="007D2F0E" w:rsidRPr="00FD0AB2" w:rsidTr="007D2F0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 w:rsidRPr="00FD0AB2">
              <w:rPr>
                <w:bCs/>
                <w:color w:val="000000"/>
              </w:rPr>
              <w:t>8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0E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D3EC1" w:rsidRPr="00FD0AB2" w:rsidTr="007D2F0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D3EC1" w:rsidRPr="00FD0AB2" w:rsidRDefault="00D043FC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9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6D3EC1" w:rsidRDefault="00D043FC" w:rsidP="00FD0AB2">
            <w:pPr>
              <w:widowControl w:val="0"/>
              <w:autoSpaceDE w:val="0"/>
              <w:autoSpaceDN w:val="0"/>
              <w:adjustRightInd w:val="0"/>
              <w:ind w:left="530" w:firstLine="353"/>
              <w:rPr>
                <w:color w:val="000000"/>
              </w:rPr>
            </w:pPr>
            <w:r>
              <w:rPr>
                <w:color w:val="000000"/>
              </w:rPr>
              <w:t xml:space="preserve">самостоятельная промежуточная аттестация, </w:t>
            </w:r>
            <w:proofErr w:type="gramStart"/>
            <w:r>
              <w:rPr>
                <w:color w:val="000000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3EC1" w:rsidRDefault="00D043FC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3EC1" w:rsidRDefault="00D043FC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36</w:t>
            </w:r>
          </w:p>
        </w:tc>
      </w:tr>
      <w:tr w:rsidR="007D2F0E" w:rsidRPr="00FD0AB2" w:rsidTr="007D2F0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D043FC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10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3F2C7D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 w:rsidRPr="00FD0AB2">
              <w:rPr>
                <w:color w:val="000000"/>
              </w:rPr>
              <w:t xml:space="preserve">Самостоятельная работа, час.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0E" w:rsidRDefault="00FA7D1F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76</w:t>
            </w:r>
          </w:p>
        </w:tc>
      </w:tr>
      <w:tr w:rsidR="007D2F0E" w:rsidRPr="00FD0AB2" w:rsidTr="007D2F0E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2F0E" w:rsidRPr="00FD0AB2" w:rsidRDefault="00D043FC" w:rsidP="00FD0AB2">
            <w:pPr>
              <w:widowControl w:val="0"/>
              <w:autoSpaceDE w:val="0"/>
              <w:autoSpaceDN w:val="0"/>
              <w:adjustRightInd w:val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11</w:t>
            </w:r>
          </w:p>
        </w:tc>
        <w:tc>
          <w:tcPr>
            <w:tcW w:w="65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7D2F0E" w:rsidRPr="00FD0AB2" w:rsidRDefault="007D2F0E" w:rsidP="00FD0AB2">
            <w:pPr>
              <w:widowControl w:val="0"/>
              <w:autoSpaceDE w:val="0"/>
              <w:autoSpaceDN w:val="0"/>
              <w:adjustRightInd w:val="0"/>
              <w:ind w:firstLine="353"/>
              <w:rPr>
                <w:color w:val="000000"/>
              </w:rPr>
            </w:pPr>
            <w:r w:rsidRPr="00FD0AB2">
              <w:rPr>
                <w:color w:val="000000"/>
              </w:rPr>
              <w:t xml:space="preserve">Всего, </w:t>
            </w:r>
            <w:proofErr w:type="gramStart"/>
            <w:r w:rsidRPr="00FD0AB2">
              <w:rPr>
                <w:color w:val="000000"/>
              </w:rPr>
              <w:t>ч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F0E" w:rsidRPr="00FD0AB2" w:rsidRDefault="006F20F7" w:rsidP="00FD0AB2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144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F0E" w:rsidRDefault="007D2F0E" w:rsidP="00D043FC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D043FC">
              <w:rPr>
                <w:color w:val="000000"/>
              </w:rPr>
              <w:t>80</w:t>
            </w:r>
          </w:p>
        </w:tc>
      </w:tr>
    </w:tbl>
    <w:p w:rsidR="00C71FEA" w:rsidRDefault="00C71FEA" w:rsidP="00586B13"/>
    <w:p w:rsidR="00C71FEA" w:rsidRPr="00FD0AB2" w:rsidRDefault="00FD0AB2" w:rsidP="00BD4BB1">
      <w:pPr>
        <w:pStyle w:val="1"/>
      </w:pPr>
      <w:bookmarkStart w:id="3" w:name="_Toc21097781"/>
      <w:r w:rsidRPr="00FD0AB2">
        <w:t>4. Содержание дисциплины, структурированное по темам (разделам) с указанием отведенного на них количества академических часов и видов учебных занятий</w:t>
      </w:r>
      <w:bookmarkEnd w:id="3"/>
    </w:p>
    <w:p w:rsidR="00C71FEA" w:rsidRDefault="00C71FEA" w:rsidP="00586B13"/>
    <w:p w:rsidR="00C506CD" w:rsidRPr="00C506CD" w:rsidRDefault="00C50CFD" w:rsidP="00C506CD">
      <w:pPr>
        <w:jc w:val="center"/>
        <w:rPr>
          <w:b/>
          <w:i/>
        </w:rPr>
      </w:pPr>
      <w:r>
        <w:rPr>
          <w:b/>
          <w:i/>
        </w:rPr>
        <w:t>3</w:t>
      </w:r>
      <w:r w:rsidR="00C506CD" w:rsidRPr="00C506CD">
        <w:rPr>
          <w:b/>
          <w:i/>
        </w:rPr>
        <w:t xml:space="preserve"> семестр</w:t>
      </w:r>
    </w:p>
    <w:p w:rsidR="00C506CD" w:rsidRDefault="00C506CD" w:rsidP="00C506CD">
      <w:pPr>
        <w:jc w:val="center"/>
      </w:pPr>
      <w:r>
        <w:t>Лекции</w:t>
      </w:r>
      <w:r w:rsidR="003F2C7D">
        <w:t xml:space="preserve"> (32</w:t>
      </w:r>
      <w:r w:rsidR="007A19E0">
        <w:t xml:space="preserve">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9F4A6F" w:rsidTr="009F4A6F">
        <w:tc>
          <w:tcPr>
            <w:tcW w:w="7792" w:type="dxa"/>
          </w:tcPr>
          <w:p w:rsidR="009F4A6F" w:rsidRDefault="009F4A6F" w:rsidP="007A19E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9F4A6F" w:rsidRDefault="009F4A6F" w:rsidP="007A19E0">
            <w:r>
              <w:t>Объем,</w:t>
            </w:r>
          </w:p>
          <w:p w:rsidR="009F4A6F" w:rsidRDefault="009F4A6F" w:rsidP="009F4A6F">
            <w:r>
              <w:t>час</w:t>
            </w:r>
          </w:p>
        </w:tc>
      </w:tr>
      <w:tr w:rsidR="00C506CD" w:rsidTr="009F4A6F">
        <w:tc>
          <w:tcPr>
            <w:tcW w:w="8926" w:type="dxa"/>
            <w:gridSpan w:val="2"/>
          </w:tcPr>
          <w:p w:rsidR="00C506CD" w:rsidRPr="00602D90" w:rsidRDefault="00C506CD" w:rsidP="0049245A">
            <w:r w:rsidRPr="00602D90">
              <w:t xml:space="preserve">Раздел </w:t>
            </w:r>
            <w:r w:rsidR="0049245A" w:rsidRPr="00602D90">
              <w:t>1. Введение в объектно-ориентированное программирование.</w:t>
            </w:r>
            <w:r w:rsidRPr="00602D90">
              <w:t xml:space="preserve"> </w:t>
            </w:r>
          </w:p>
        </w:tc>
      </w:tr>
      <w:tr w:rsidR="009F4A6F" w:rsidTr="009F4A6F">
        <w:tc>
          <w:tcPr>
            <w:tcW w:w="7792" w:type="dxa"/>
          </w:tcPr>
          <w:p w:rsidR="0049245A" w:rsidRPr="00602D90" w:rsidRDefault="009F4A6F" w:rsidP="0049245A">
            <w:r w:rsidRPr="00602D90">
              <w:t xml:space="preserve">1. </w:t>
            </w:r>
            <w:r w:rsidR="00C50CFD" w:rsidRPr="00602D90">
              <w:t>Основные принципы объектно-ориентированного программирования.</w:t>
            </w:r>
            <w:r w:rsidR="0049245A" w:rsidRPr="00602D90">
              <w:t xml:space="preserve"> Основные принципы ООП.</w:t>
            </w:r>
            <w:r w:rsidR="0049245A" w:rsidRPr="00602D90">
              <w:br/>
              <w:t xml:space="preserve">1.1. Предпосылки к возникновению объектно-ориентированной </w:t>
            </w:r>
            <w:proofErr w:type="spellStart"/>
            <w:r w:rsidR="0049245A" w:rsidRPr="00602D90">
              <w:t>порадигмы</w:t>
            </w:r>
            <w:proofErr w:type="spellEnd"/>
            <w:r w:rsidR="0049245A" w:rsidRPr="00602D90">
              <w:t>.</w:t>
            </w:r>
          </w:p>
          <w:p w:rsidR="0049245A" w:rsidRPr="00602D90" w:rsidRDefault="0049245A" w:rsidP="0049245A">
            <w:r w:rsidRPr="00602D90">
              <w:t xml:space="preserve">1.2  Абстрагирование. Инкапсуляция. Модульность. Иерархия. Типизация. Параллелизм. </w:t>
            </w:r>
            <w:proofErr w:type="spellStart"/>
            <w:r w:rsidRPr="00602D90">
              <w:t>Сохраняемость</w:t>
            </w:r>
            <w:proofErr w:type="spellEnd"/>
          </w:p>
        </w:tc>
        <w:tc>
          <w:tcPr>
            <w:tcW w:w="1134" w:type="dxa"/>
          </w:tcPr>
          <w:p w:rsidR="009F4A6F" w:rsidRPr="00602D90" w:rsidRDefault="009F4A6F" w:rsidP="00586B13">
            <w:r w:rsidRPr="00602D90"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Pr="00602D90" w:rsidRDefault="009F4A6F" w:rsidP="00C50CFD">
            <w:r w:rsidRPr="00602D90">
              <w:t xml:space="preserve">2. </w:t>
            </w:r>
            <w:r w:rsidR="00C50CFD" w:rsidRPr="00602D90">
              <w:t>Объектно-ориентированная модель. Понятие объекта. Отношения между объектами.</w:t>
            </w:r>
          </w:p>
          <w:p w:rsidR="0049245A" w:rsidRPr="00602D90" w:rsidRDefault="0049245A" w:rsidP="00C50CFD">
            <w:r w:rsidRPr="00602D90">
              <w:t>2.1. Понятие объекта. Состояние, поведение и идентичность.</w:t>
            </w:r>
          </w:p>
          <w:p w:rsidR="0049245A" w:rsidRPr="00602D90" w:rsidRDefault="0049245A" w:rsidP="0049245A">
            <w:r w:rsidRPr="00602D90">
              <w:t xml:space="preserve">2.2. Связь, ассоциация, агрегация, композиция. </w:t>
            </w:r>
          </w:p>
        </w:tc>
        <w:tc>
          <w:tcPr>
            <w:tcW w:w="1134" w:type="dxa"/>
          </w:tcPr>
          <w:p w:rsidR="009F4A6F" w:rsidRPr="00602D90" w:rsidRDefault="009F4A6F" w:rsidP="00586B13">
            <w:r w:rsidRPr="00602D90">
              <w:t>2</w:t>
            </w:r>
          </w:p>
        </w:tc>
      </w:tr>
      <w:tr w:rsidR="009F4A6F" w:rsidTr="009F4A6F">
        <w:tc>
          <w:tcPr>
            <w:tcW w:w="7792" w:type="dxa"/>
          </w:tcPr>
          <w:p w:rsidR="009F4A6F" w:rsidRPr="00602D90" w:rsidRDefault="009F4A6F" w:rsidP="0049245A">
            <w:r w:rsidRPr="00602D90">
              <w:t xml:space="preserve">3. </w:t>
            </w:r>
            <w:r w:rsidR="0049245A" w:rsidRPr="00602D90">
              <w:t>Классы.</w:t>
            </w:r>
          </w:p>
          <w:p w:rsidR="0049245A" w:rsidRPr="00602D90" w:rsidRDefault="0049245A" w:rsidP="0049245A">
            <w:r w:rsidRPr="00602D90">
              <w:t>3.1. Определение класса. Типы данных.</w:t>
            </w:r>
          </w:p>
          <w:p w:rsidR="0049245A" w:rsidRPr="00602D90" w:rsidRDefault="0049245A" w:rsidP="0049245A">
            <w:r w:rsidRPr="00602D90">
              <w:t xml:space="preserve">3.2. Отношения между классами. Ассоциация. Агрегация. Наследование. Использование. </w:t>
            </w:r>
            <w:proofErr w:type="spellStart"/>
            <w:r w:rsidRPr="00602D90">
              <w:t>Инстанцирование</w:t>
            </w:r>
            <w:proofErr w:type="spellEnd"/>
            <w:r w:rsidRPr="00602D90">
              <w:t>.</w:t>
            </w:r>
          </w:p>
        </w:tc>
        <w:tc>
          <w:tcPr>
            <w:tcW w:w="1134" w:type="dxa"/>
          </w:tcPr>
          <w:p w:rsidR="009F4A6F" w:rsidRPr="00602D90" w:rsidRDefault="0049245A" w:rsidP="007A19E0">
            <w:r w:rsidRPr="00602D90">
              <w:t>2</w:t>
            </w:r>
          </w:p>
        </w:tc>
      </w:tr>
      <w:tr w:rsidR="001B3565" w:rsidTr="009F4A6F">
        <w:tc>
          <w:tcPr>
            <w:tcW w:w="7792" w:type="dxa"/>
          </w:tcPr>
          <w:p w:rsidR="001B3565" w:rsidRPr="00602D90" w:rsidRDefault="001B3565" w:rsidP="0049245A">
            <w:r w:rsidRPr="00602D90">
              <w:t>Раздел 2. Средства языка</w:t>
            </w:r>
            <w:proofErr w:type="gramStart"/>
            <w:r w:rsidRPr="00602D90">
              <w:t xml:space="preserve"> С</w:t>
            </w:r>
            <w:proofErr w:type="gramEnd"/>
            <w:r w:rsidRPr="00602D90">
              <w:t>++</w:t>
            </w:r>
          </w:p>
        </w:tc>
        <w:tc>
          <w:tcPr>
            <w:tcW w:w="1134" w:type="dxa"/>
          </w:tcPr>
          <w:p w:rsidR="001B3565" w:rsidRPr="00602D90" w:rsidRDefault="001B3565" w:rsidP="007A19E0"/>
        </w:tc>
      </w:tr>
      <w:tr w:rsidR="009F4A6F" w:rsidTr="009F4A6F">
        <w:tc>
          <w:tcPr>
            <w:tcW w:w="7792" w:type="dxa"/>
          </w:tcPr>
          <w:p w:rsidR="009F4A6F" w:rsidRPr="00602D90" w:rsidRDefault="0049245A" w:rsidP="007A19E0">
            <w:r w:rsidRPr="00602D90">
              <w:t>4. Средства процедурного программирования</w:t>
            </w:r>
            <w:proofErr w:type="gramStart"/>
            <w:r w:rsidRPr="00602D90">
              <w:t xml:space="preserve"> С</w:t>
            </w:r>
            <w:proofErr w:type="gramEnd"/>
            <w:r w:rsidRPr="00602D90">
              <w:t>++. Основные отличия С++ от языка С.</w:t>
            </w:r>
          </w:p>
          <w:p w:rsidR="001B3565" w:rsidRPr="00602D90" w:rsidRDefault="001B3565" w:rsidP="007A19E0">
            <w:r w:rsidRPr="00602D90">
              <w:t xml:space="preserve">4.1. Порядок компиляции и сборки. </w:t>
            </w:r>
          </w:p>
          <w:p w:rsidR="0049245A" w:rsidRPr="00602D90" w:rsidRDefault="001B3565" w:rsidP="007A19E0">
            <w:r w:rsidRPr="00602D90">
              <w:t xml:space="preserve">4.2. </w:t>
            </w:r>
            <w:r w:rsidR="0049245A" w:rsidRPr="00602D90">
              <w:t>Классы</w:t>
            </w:r>
          </w:p>
          <w:p w:rsidR="0049245A" w:rsidRPr="00602D90" w:rsidRDefault="001B3565" w:rsidP="007A19E0">
            <w:r w:rsidRPr="00602D90">
              <w:t xml:space="preserve">4.3. </w:t>
            </w:r>
            <w:r w:rsidR="0049245A" w:rsidRPr="00602D90">
              <w:t>Ссылки.</w:t>
            </w:r>
          </w:p>
          <w:p w:rsidR="0049245A" w:rsidRPr="00602D90" w:rsidRDefault="001B3565" w:rsidP="007A19E0">
            <w:r w:rsidRPr="00602D90">
              <w:t xml:space="preserve">4.4. </w:t>
            </w:r>
            <w:r w:rsidR="0049245A" w:rsidRPr="00602D90">
              <w:t>Константы.</w:t>
            </w:r>
          </w:p>
          <w:p w:rsidR="001B3565" w:rsidRPr="00602D90" w:rsidRDefault="001B3565" w:rsidP="007A19E0">
            <w:r w:rsidRPr="00602D90">
              <w:t xml:space="preserve">4.5. Операторы </w:t>
            </w:r>
            <w:r w:rsidRPr="00602D90">
              <w:rPr>
                <w:lang w:val="en-US"/>
              </w:rPr>
              <w:t>new</w:t>
            </w:r>
            <w:r w:rsidRPr="00602D90">
              <w:t xml:space="preserve"> и </w:t>
            </w:r>
            <w:r w:rsidRPr="00602D90">
              <w:rPr>
                <w:lang w:val="en-US"/>
              </w:rPr>
              <w:t>delete</w:t>
            </w:r>
            <w:r w:rsidRPr="00602D90">
              <w:t>.</w:t>
            </w:r>
          </w:p>
          <w:p w:rsidR="0049245A" w:rsidRPr="00602D90" w:rsidRDefault="001B3565" w:rsidP="007A19E0">
            <w:r w:rsidRPr="00602D90">
              <w:t xml:space="preserve">4.6. </w:t>
            </w:r>
            <w:r w:rsidR="0049245A" w:rsidRPr="00602D90">
              <w:t>Типы-перечисления.</w:t>
            </w:r>
          </w:p>
          <w:p w:rsidR="0049245A" w:rsidRPr="00602D90" w:rsidRDefault="001B3565" w:rsidP="007A19E0">
            <w:r w:rsidRPr="00602D90">
              <w:t>4.7. Пространства имен.</w:t>
            </w:r>
          </w:p>
          <w:p w:rsidR="001B3565" w:rsidRPr="00602D90" w:rsidRDefault="001B3565" w:rsidP="00007CE8">
            <w:r w:rsidRPr="00602D90">
              <w:t xml:space="preserve">4.8. </w:t>
            </w:r>
            <w:r w:rsidR="00007CE8" w:rsidRPr="00602D90">
              <w:t>Параметрический</w:t>
            </w:r>
            <w:r w:rsidRPr="00602D90">
              <w:t xml:space="preserve"> полиморфизм. </w:t>
            </w:r>
          </w:p>
        </w:tc>
        <w:tc>
          <w:tcPr>
            <w:tcW w:w="1134" w:type="dxa"/>
          </w:tcPr>
          <w:p w:rsidR="009F4A6F" w:rsidRPr="00602D90" w:rsidRDefault="0049245A" w:rsidP="007A19E0">
            <w:r w:rsidRPr="00602D90">
              <w:t>4</w:t>
            </w:r>
          </w:p>
        </w:tc>
      </w:tr>
      <w:tr w:rsidR="001B3565" w:rsidTr="009F4A6F">
        <w:tc>
          <w:tcPr>
            <w:tcW w:w="7792" w:type="dxa"/>
          </w:tcPr>
          <w:p w:rsidR="001B3565" w:rsidRDefault="001B3565" w:rsidP="007A19E0">
            <w:r>
              <w:t xml:space="preserve">5. </w:t>
            </w:r>
            <w:r w:rsidRPr="001B3565">
              <w:t>Средства объектно-ориентированного программирования</w:t>
            </w:r>
            <w:proofErr w:type="gramStart"/>
            <w:r w:rsidRPr="001B3565">
              <w:t xml:space="preserve"> С</w:t>
            </w:r>
            <w:proofErr w:type="gramEnd"/>
            <w:r w:rsidRPr="001B3565">
              <w:t>++</w:t>
            </w:r>
          </w:p>
          <w:p w:rsidR="00007CE8" w:rsidRDefault="00602D90" w:rsidP="007A19E0">
            <w:r>
              <w:t xml:space="preserve">5.1. </w:t>
            </w:r>
            <w:r w:rsidR="00007CE8">
              <w:t>Структура класса.</w:t>
            </w:r>
          </w:p>
          <w:p w:rsidR="00602D90" w:rsidRDefault="00602D90" w:rsidP="00602D90">
            <w:r>
              <w:t>5.2. Средства инкапсуляции в</w:t>
            </w:r>
            <w:proofErr w:type="gramStart"/>
            <w:r>
              <w:t xml:space="preserve"> С</w:t>
            </w:r>
            <w:proofErr w:type="gramEnd"/>
            <w:r>
              <w:t>++.</w:t>
            </w:r>
          </w:p>
          <w:p w:rsidR="00602D90" w:rsidRDefault="00602D90" w:rsidP="00602D90">
            <w:r>
              <w:t>5.3. Конструкторы и деструкторы.</w:t>
            </w:r>
          </w:p>
          <w:p w:rsidR="00602D90" w:rsidRDefault="00602D90" w:rsidP="007A19E0">
            <w:r>
              <w:t xml:space="preserve">5.4. Конструктор копирования. </w:t>
            </w:r>
          </w:p>
          <w:p w:rsidR="00602D90" w:rsidRDefault="00602D90" w:rsidP="00602D90">
            <w:r>
              <w:t>5.5. Типы памяти в</w:t>
            </w:r>
            <w:proofErr w:type="gramStart"/>
            <w:r>
              <w:t xml:space="preserve"> С</w:t>
            </w:r>
            <w:proofErr w:type="gramEnd"/>
            <w:r>
              <w:t xml:space="preserve">++. Средства для управления временем жизни объекта. </w:t>
            </w:r>
          </w:p>
          <w:p w:rsidR="00602D90" w:rsidRDefault="00602D90" w:rsidP="007A19E0">
            <w:r>
              <w:t>5.6. Конструирование и уничтожение объектов и массивов объектов.</w:t>
            </w:r>
          </w:p>
          <w:p w:rsidR="00007CE8" w:rsidRDefault="00602D90" w:rsidP="007A19E0">
            <w:r>
              <w:t xml:space="preserve">5.7. </w:t>
            </w:r>
            <w:r w:rsidR="00007CE8">
              <w:t>Списки инициализации.</w:t>
            </w:r>
          </w:p>
          <w:p w:rsidR="00007CE8" w:rsidRDefault="00602D90" w:rsidP="007A19E0">
            <w:r>
              <w:t xml:space="preserve">5.8. </w:t>
            </w:r>
            <w:r w:rsidR="00007CE8">
              <w:t>Перегрузка операторов</w:t>
            </w:r>
            <w:proofErr w:type="gramStart"/>
            <w:r w:rsidR="00007CE8">
              <w:t xml:space="preserve"> С</w:t>
            </w:r>
            <w:proofErr w:type="gramEnd"/>
            <w:r w:rsidR="00007CE8">
              <w:t>++.</w:t>
            </w:r>
          </w:p>
          <w:p w:rsidR="00007CE8" w:rsidRDefault="00602D90" w:rsidP="00007CE8">
            <w:r>
              <w:t xml:space="preserve">5.9. </w:t>
            </w:r>
            <w:r w:rsidR="00007CE8">
              <w:t>Механизм дружественности.</w:t>
            </w:r>
          </w:p>
          <w:p w:rsidR="00007CE8" w:rsidRDefault="00602D90" w:rsidP="00007CE8">
            <w:r>
              <w:t xml:space="preserve">5.10. </w:t>
            </w:r>
            <w:r w:rsidR="00007CE8">
              <w:t>Статические поля классов.</w:t>
            </w:r>
          </w:p>
          <w:p w:rsidR="00007CE8" w:rsidRDefault="00602D90" w:rsidP="00602D90">
            <w:r>
              <w:t xml:space="preserve">5.11. </w:t>
            </w:r>
            <w:r w:rsidR="00007CE8">
              <w:t xml:space="preserve">Внутренние </w:t>
            </w:r>
            <w:r>
              <w:t>классы.</w:t>
            </w:r>
          </w:p>
        </w:tc>
        <w:tc>
          <w:tcPr>
            <w:tcW w:w="1134" w:type="dxa"/>
          </w:tcPr>
          <w:p w:rsidR="001B3565" w:rsidRDefault="00007CE8" w:rsidP="007A19E0">
            <w:r>
              <w:t>8</w:t>
            </w:r>
          </w:p>
        </w:tc>
      </w:tr>
      <w:tr w:rsidR="00007CE8" w:rsidTr="009F4A6F">
        <w:tc>
          <w:tcPr>
            <w:tcW w:w="7792" w:type="dxa"/>
          </w:tcPr>
          <w:p w:rsidR="00007CE8" w:rsidRDefault="00007CE8" w:rsidP="007A19E0">
            <w:r>
              <w:t>6. Наследование в</w:t>
            </w:r>
            <w:proofErr w:type="gramStart"/>
            <w:r>
              <w:t xml:space="preserve"> С</w:t>
            </w:r>
            <w:proofErr w:type="gramEnd"/>
            <w:r>
              <w:t>++</w:t>
            </w:r>
          </w:p>
          <w:p w:rsidR="00007CE8" w:rsidRDefault="00602D90" w:rsidP="007A19E0">
            <w:r>
              <w:t xml:space="preserve">6.1. </w:t>
            </w:r>
            <w:r w:rsidR="00007CE8">
              <w:t xml:space="preserve">Наследование. </w:t>
            </w:r>
          </w:p>
          <w:p w:rsidR="00602D90" w:rsidRDefault="00602D90" w:rsidP="007A19E0">
            <w:r>
              <w:t xml:space="preserve">6.2. Порядок конструирования объекта. </w:t>
            </w:r>
          </w:p>
          <w:p w:rsidR="00007CE8" w:rsidRDefault="00602D90" w:rsidP="007A19E0">
            <w:r>
              <w:t xml:space="preserve">6.3. </w:t>
            </w:r>
            <w:r w:rsidR="00007CE8">
              <w:t>Модификаторы доступа при наследовании.</w:t>
            </w:r>
          </w:p>
          <w:p w:rsidR="00007CE8" w:rsidRDefault="00602D90" w:rsidP="007A19E0">
            <w:r>
              <w:t xml:space="preserve">6.4. </w:t>
            </w:r>
            <w:r w:rsidR="00007CE8">
              <w:t>Виртуальный полиморфизм.</w:t>
            </w:r>
          </w:p>
          <w:p w:rsidR="00602D90" w:rsidRDefault="00602D90" w:rsidP="007A19E0">
            <w:r>
              <w:t xml:space="preserve">6.5. Абстрактные классы и интерфейсы. </w:t>
            </w:r>
          </w:p>
          <w:p w:rsidR="00602D90" w:rsidRDefault="00602D90" w:rsidP="007A19E0">
            <w:r>
              <w:t xml:space="preserve">6.6. Механизм исключений. </w:t>
            </w:r>
          </w:p>
          <w:p w:rsidR="00007CE8" w:rsidRDefault="00602D90" w:rsidP="007A19E0">
            <w:r>
              <w:t xml:space="preserve">6.7. </w:t>
            </w:r>
            <w:r w:rsidR="00007CE8">
              <w:t xml:space="preserve">Множественное наследование. Его проблемы. </w:t>
            </w:r>
          </w:p>
          <w:p w:rsidR="00007CE8" w:rsidRDefault="00602D90" w:rsidP="00007CE8">
            <w:r>
              <w:t xml:space="preserve">6.8. </w:t>
            </w:r>
            <w:r w:rsidR="00007CE8">
              <w:t xml:space="preserve">Приведение типов. </w:t>
            </w:r>
          </w:p>
          <w:p w:rsidR="00007CE8" w:rsidRDefault="00602D90" w:rsidP="00007CE8">
            <w:r>
              <w:t xml:space="preserve">6.9. </w:t>
            </w:r>
            <w:r w:rsidR="00007CE8">
              <w:t>Типы наследования в</w:t>
            </w:r>
            <w:proofErr w:type="gramStart"/>
            <w:r w:rsidR="00007CE8">
              <w:t xml:space="preserve"> С</w:t>
            </w:r>
            <w:proofErr w:type="gramEnd"/>
            <w:r w:rsidR="00007CE8">
              <w:t>++.</w:t>
            </w:r>
          </w:p>
        </w:tc>
        <w:tc>
          <w:tcPr>
            <w:tcW w:w="1134" w:type="dxa"/>
          </w:tcPr>
          <w:p w:rsidR="00007CE8" w:rsidRDefault="00007CE8" w:rsidP="007A19E0">
            <w:r>
              <w:t>6</w:t>
            </w:r>
          </w:p>
        </w:tc>
      </w:tr>
      <w:tr w:rsidR="001B3565" w:rsidTr="009F4A6F">
        <w:tc>
          <w:tcPr>
            <w:tcW w:w="7792" w:type="dxa"/>
          </w:tcPr>
          <w:p w:rsidR="001B3565" w:rsidRDefault="001B3565" w:rsidP="007A19E0">
            <w:r>
              <w:t xml:space="preserve">6. </w:t>
            </w:r>
            <w:r w:rsidR="00F4205F">
              <w:t xml:space="preserve">Средства обобщенного программирования на </w:t>
            </w:r>
            <w:r w:rsidR="00F4205F" w:rsidRPr="00844856">
              <w:rPr>
                <w:lang w:val="en-US"/>
              </w:rPr>
              <w:t>C</w:t>
            </w:r>
            <w:r w:rsidR="00F4205F" w:rsidRPr="002F2564">
              <w:t>++</w:t>
            </w:r>
          </w:p>
          <w:p w:rsidR="00602D90" w:rsidRDefault="00602D90" w:rsidP="007A19E0">
            <w:r>
              <w:t>6.1. Шаблоны классов.</w:t>
            </w:r>
          </w:p>
          <w:p w:rsidR="00602D90" w:rsidRDefault="00602D90" w:rsidP="007A19E0">
            <w:r>
              <w:t>6.2. Шаблоны функций.</w:t>
            </w:r>
          </w:p>
          <w:p w:rsidR="00602D90" w:rsidRDefault="00602D90" w:rsidP="007A19E0">
            <w:r>
              <w:t>6.3. Специализация шаблонов.</w:t>
            </w:r>
          </w:p>
          <w:p w:rsidR="00602D90" w:rsidRDefault="00602D90" w:rsidP="007A19E0">
            <w:r>
              <w:t>6.4. Наследования и шаблоны.</w:t>
            </w:r>
          </w:p>
          <w:p w:rsidR="00D96979" w:rsidRDefault="00D96979" w:rsidP="007A19E0">
            <w:r>
              <w:t>6.6. Вариативные шаблоны.</w:t>
            </w:r>
          </w:p>
        </w:tc>
        <w:tc>
          <w:tcPr>
            <w:tcW w:w="1134" w:type="dxa"/>
          </w:tcPr>
          <w:p w:rsidR="001B3565" w:rsidRDefault="00F4205F" w:rsidP="007A19E0">
            <w:r>
              <w:t>4</w:t>
            </w:r>
          </w:p>
        </w:tc>
      </w:tr>
      <w:tr w:rsidR="00F4205F" w:rsidTr="009F4A6F">
        <w:tc>
          <w:tcPr>
            <w:tcW w:w="7792" w:type="dxa"/>
          </w:tcPr>
          <w:p w:rsidR="00F4205F" w:rsidRDefault="00F4205F" w:rsidP="007A19E0">
            <w:r>
              <w:t>7. Введение в стандартную библиотеку</w:t>
            </w:r>
            <w:proofErr w:type="gramStart"/>
            <w:r>
              <w:t xml:space="preserve"> С</w:t>
            </w:r>
            <w:proofErr w:type="gramEnd"/>
            <w:r>
              <w:t>++.</w:t>
            </w:r>
          </w:p>
          <w:p w:rsidR="00F4205F" w:rsidRDefault="00602D90" w:rsidP="007A19E0">
            <w:r>
              <w:t xml:space="preserve">7.1. </w:t>
            </w:r>
            <w:r w:rsidR="00F4205F">
              <w:t xml:space="preserve">Потоки ввода вывода. </w:t>
            </w:r>
          </w:p>
          <w:p w:rsidR="00F4205F" w:rsidRDefault="00602D90" w:rsidP="007A19E0">
            <w:r>
              <w:t xml:space="preserve">7.2. </w:t>
            </w:r>
            <w:r w:rsidR="00F4205F">
              <w:t xml:space="preserve">Контейнеры. </w:t>
            </w:r>
          </w:p>
          <w:p w:rsidR="00602D90" w:rsidRDefault="00602D90" w:rsidP="007A19E0">
            <w:r>
              <w:t xml:space="preserve">7.3. Алгоритмы. </w:t>
            </w:r>
          </w:p>
          <w:p w:rsidR="00F4205F" w:rsidRDefault="00602D90" w:rsidP="007A19E0">
            <w:r>
              <w:t xml:space="preserve">7.4. </w:t>
            </w:r>
            <w:r w:rsidR="00F4205F">
              <w:t xml:space="preserve">Итераторы. </w:t>
            </w:r>
          </w:p>
          <w:p w:rsidR="00F4205F" w:rsidRDefault="00602D90" w:rsidP="007A19E0">
            <w:r>
              <w:t xml:space="preserve">7.5. </w:t>
            </w:r>
            <w:proofErr w:type="spellStart"/>
            <w:r w:rsidR="00F4205F">
              <w:t>Аллокаторы</w:t>
            </w:r>
            <w:proofErr w:type="spellEnd"/>
            <w:r w:rsidR="00F4205F">
              <w:t>.</w:t>
            </w:r>
          </w:p>
        </w:tc>
        <w:tc>
          <w:tcPr>
            <w:tcW w:w="1134" w:type="dxa"/>
          </w:tcPr>
          <w:p w:rsidR="00F4205F" w:rsidRDefault="00F4205F" w:rsidP="007A19E0">
            <w:r>
              <w:t>4</w:t>
            </w:r>
          </w:p>
        </w:tc>
      </w:tr>
      <w:tr w:rsidR="009F4A6F" w:rsidTr="009F4A6F">
        <w:tc>
          <w:tcPr>
            <w:tcW w:w="7792" w:type="dxa"/>
          </w:tcPr>
          <w:p w:rsidR="009F4A6F" w:rsidRDefault="00BD24CC" w:rsidP="007A19E0">
            <w:r>
              <w:t>Итого;</w:t>
            </w:r>
          </w:p>
        </w:tc>
        <w:tc>
          <w:tcPr>
            <w:tcW w:w="1134" w:type="dxa"/>
          </w:tcPr>
          <w:p w:rsidR="009F4A6F" w:rsidRDefault="00BD24CC" w:rsidP="007A19E0">
            <w:r>
              <w:t>32</w:t>
            </w:r>
          </w:p>
        </w:tc>
      </w:tr>
    </w:tbl>
    <w:p w:rsidR="00D96979" w:rsidRPr="00C506CD" w:rsidRDefault="00D96979" w:rsidP="00D96979">
      <w:pPr>
        <w:jc w:val="center"/>
        <w:rPr>
          <w:b/>
          <w:i/>
        </w:rPr>
      </w:pPr>
      <w:r>
        <w:rPr>
          <w:b/>
          <w:i/>
        </w:rPr>
        <w:t>4</w:t>
      </w:r>
      <w:r w:rsidRPr="00C506CD">
        <w:rPr>
          <w:b/>
          <w:i/>
        </w:rPr>
        <w:t xml:space="preserve"> семестр</w:t>
      </w:r>
    </w:p>
    <w:p w:rsidR="00D96979" w:rsidRDefault="00D96979" w:rsidP="00D96979">
      <w:pPr>
        <w:jc w:val="center"/>
      </w:pPr>
      <w:r>
        <w:t>Лекции (32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D96979" w:rsidTr="00F31640">
        <w:tc>
          <w:tcPr>
            <w:tcW w:w="7792" w:type="dxa"/>
          </w:tcPr>
          <w:p w:rsidR="00D96979" w:rsidRDefault="00D96979" w:rsidP="00F31640">
            <w:r>
              <w:t>Наименование темы и их содержание</w:t>
            </w:r>
          </w:p>
        </w:tc>
        <w:tc>
          <w:tcPr>
            <w:tcW w:w="1134" w:type="dxa"/>
          </w:tcPr>
          <w:p w:rsidR="00D96979" w:rsidRDefault="00D96979" w:rsidP="00F31640">
            <w:r>
              <w:t>Объем,</w:t>
            </w:r>
          </w:p>
          <w:p w:rsidR="00D96979" w:rsidRDefault="00D96979" w:rsidP="00F31640">
            <w:r>
              <w:t>час</w:t>
            </w:r>
          </w:p>
        </w:tc>
      </w:tr>
      <w:tr w:rsidR="00D96979" w:rsidTr="00F31640">
        <w:tc>
          <w:tcPr>
            <w:tcW w:w="8926" w:type="dxa"/>
            <w:gridSpan w:val="2"/>
          </w:tcPr>
          <w:p w:rsidR="00D96979" w:rsidRPr="00097A1D" w:rsidRDefault="00D96979" w:rsidP="00515146">
            <w:r w:rsidRPr="00602D90">
              <w:t xml:space="preserve">Раздел 1. </w:t>
            </w:r>
            <w:r>
              <w:t xml:space="preserve"> </w:t>
            </w:r>
            <w:r w:rsidR="00515146">
              <w:t>Современный</w:t>
            </w:r>
            <w:proofErr w:type="gramStart"/>
            <w:r w:rsidR="00515146">
              <w:t xml:space="preserve"> </w:t>
            </w:r>
            <w:r>
              <w:t>С</w:t>
            </w:r>
            <w:proofErr w:type="gramEnd"/>
            <w:r>
              <w:t>++</w:t>
            </w:r>
            <w:r w:rsidR="00097A1D">
              <w:t xml:space="preserve"> </w:t>
            </w:r>
          </w:p>
        </w:tc>
      </w:tr>
      <w:tr w:rsidR="00D96979" w:rsidTr="00F31640">
        <w:tc>
          <w:tcPr>
            <w:tcW w:w="7792" w:type="dxa"/>
          </w:tcPr>
          <w:p w:rsidR="00D96979" w:rsidRDefault="00D96979" w:rsidP="00F31640">
            <w:r w:rsidRPr="00602D90">
              <w:t xml:space="preserve">1. </w:t>
            </w:r>
            <w:r>
              <w:rPr>
                <w:color w:val="000000"/>
              </w:rPr>
              <w:t>Семантика перемещения.</w:t>
            </w:r>
            <w:r w:rsidRPr="00602D90">
              <w:br/>
              <w:t xml:space="preserve">1.1. </w:t>
            </w:r>
            <w:proofErr w:type="spellStart"/>
            <w:r w:rsidR="00515146">
              <w:rPr>
                <w:lang w:val="en-US"/>
              </w:rPr>
              <w:t>Rv</w:t>
            </w:r>
            <w:r>
              <w:rPr>
                <w:lang w:val="en-US"/>
              </w:rPr>
              <w:t>alue</w:t>
            </w:r>
            <w:proofErr w:type="spellEnd"/>
            <w:r w:rsidRPr="00D96979">
              <w:t>-</w:t>
            </w:r>
            <w:r>
              <w:t>ссылки.</w:t>
            </w:r>
          </w:p>
          <w:p w:rsidR="00D96979" w:rsidRDefault="00D96979" w:rsidP="00F31640">
            <w:r w:rsidRPr="00602D90">
              <w:t>1.2</w:t>
            </w:r>
            <w:r w:rsidRPr="00D96979">
              <w:t>.</w:t>
            </w:r>
            <w:r w:rsidRPr="00602D90">
              <w:t xml:space="preserve">  </w:t>
            </w:r>
            <w:r>
              <w:t>Конструкторы перемещения.</w:t>
            </w:r>
          </w:p>
          <w:p w:rsidR="00D96979" w:rsidRPr="00515146" w:rsidRDefault="00D96979" w:rsidP="00F31640">
            <w:r>
              <w:t>1.3</w:t>
            </w:r>
            <w:r w:rsidRPr="00D96979">
              <w:t xml:space="preserve">. </w:t>
            </w:r>
            <w:r>
              <w:t>Перемещающий оператор присваивания</w:t>
            </w:r>
            <w:r w:rsidR="00515146" w:rsidRPr="00515146">
              <w:t>.</w:t>
            </w:r>
          </w:p>
          <w:p w:rsidR="00097A1D" w:rsidRPr="00515146" w:rsidRDefault="00D96979" w:rsidP="00D96979">
            <w:r>
              <w:t>1.4</w:t>
            </w:r>
            <w:r w:rsidRPr="00D96979">
              <w:t xml:space="preserve">. </w:t>
            </w:r>
            <w:proofErr w:type="spellStart"/>
            <w:r w:rsidR="00097A1D">
              <w:rPr>
                <w:color w:val="000000"/>
              </w:rPr>
              <w:t>Std::move</w:t>
            </w:r>
            <w:proofErr w:type="spellEnd"/>
            <w:r w:rsidR="00515146" w:rsidRPr="00515146">
              <w:rPr>
                <w:color w:val="000000"/>
              </w:rPr>
              <w:t>.</w:t>
            </w:r>
          </w:p>
          <w:p w:rsidR="00D96979" w:rsidRDefault="00097A1D" w:rsidP="00D96979">
            <w:r>
              <w:t>1.</w:t>
            </w:r>
            <w:r w:rsidRPr="00097A1D">
              <w:t>5</w:t>
            </w:r>
            <w:r w:rsidRPr="00D96979">
              <w:t>.</w:t>
            </w:r>
            <w:r w:rsidRPr="00097A1D">
              <w:t xml:space="preserve"> </w:t>
            </w:r>
            <w:r w:rsidR="00D96979">
              <w:t>Правило трех (пяти).</w:t>
            </w:r>
          </w:p>
          <w:p w:rsidR="00D96979" w:rsidRPr="00D96979" w:rsidRDefault="00D96979" w:rsidP="00D96979">
            <w:r>
              <w:t>1.</w:t>
            </w:r>
            <w:r w:rsidR="00097A1D" w:rsidRPr="00DD0295">
              <w:t>6</w:t>
            </w:r>
            <w:r w:rsidRPr="00D96979">
              <w:t>.</w:t>
            </w:r>
            <w:r w:rsidRPr="00097A1D">
              <w:t xml:space="preserve"> </w:t>
            </w:r>
            <w:r>
              <w:t xml:space="preserve">Принцип прямой передачи. Использование </w:t>
            </w:r>
            <w:r>
              <w:rPr>
                <w:lang w:val="en-US"/>
              </w:rPr>
              <w:t>std</w:t>
            </w:r>
            <w:r w:rsidRPr="00D96979">
              <w:t>::</w:t>
            </w:r>
            <w:r>
              <w:rPr>
                <w:lang w:val="en-US"/>
              </w:rPr>
              <w:t>forward</w:t>
            </w:r>
            <w:r w:rsidRPr="00D96979">
              <w:t>.</w:t>
            </w:r>
          </w:p>
        </w:tc>
        <w:tc>
          <w:tcPr>
            <w:tcW w:w="1134" w:type="dxa"/>
          </w:tcPr>
          <w:p w:rsidR="00D96979" w:rsidRPr="00602D90" w:rsidRDefault="00D96979" w:rsidP="00F31640">
            <w:r>
              <w:t>6</w:t>
            </w:r>
          </w:p>
        </w:tc>
      </w:tr>
      <w:tr w:rsidR="00D96979" w:rsidTr="00F31640">
        <w:tc>
          <w:tcPr>
            <w:tcW w:w="7792" w:type="dxa"/>
          </w:tcPr>
          <w:p w:rsidR="00D96979" w:rsidRPr="00602D90" w:rsidRDefault="00D96979" w:rsidP="00F31640">
            <w:r w:rsidRPr="00602D90">
              <w:t xml:space="preserve">2. </w:t>
            </w:r>
            <w:r w:rsidR="00097A1D">
              <w:t xml:space="preserve">Принцип </w:t>
            </w:r>
            <w:r w:rsidR="00097A1D">
              <w:rPr>
                <w:color w:val="000000"/>
              </w:rPr>
              <w:t>SFINAE</w:t>
            </w:r>
            <w:r w:rsidRPr="00602D90">
              <w:t>.</w:t>
            </w:r>
            <w:r w:rsidR="00097A1D">
              <w:t xml:space="preserve"> </w:t>
            </w:r>
          </w:p>
          <w:p w:rsidR="00097A1D" w:rsidRDefault="00D96979" w:rsidP="00F31640">
            <w:pPr>
              <w:rPr>
                <w:color w:val="000000"/>
              </w:rPr>
            </w:pPr>
            <w:r w:rsidRPr="00602D90">
              <w:t xml:space="preserve">2.1. </w:t>
            </w:r>
            <w:r w:rsidR="00097A1D">
              <w:t xml:space="preserve">Объяснение принципа </w:t>
            </w:r>
            <w:r w:rsidR="00097A1D">
              <w:rPr>
                <w:color w:val="000000"/>
              </w:rPr>
              <w:t>SFINAE.</w:t>
            </w:r>
          </w:p>
          <w:p w:rsidR="00D96979" w:rsidRPr="00602D90" w:rsidRDefault="00097A1D" w:rsidP="00F31640">
            <w:r>
              <w:rPr>
                <w:color w:val="000000"/>
              </w:rPr>
              <w:t>2.2. SFINAE при частичной спецификации шаблона.</w:t>
            </w:r>
          </w:p>
          <w:p w:rsidR="00097A1D" w:rsidRPr="00AF11B9" w:rsidRDefault="00097A1D" w:rsidP="00097A1D">
            <w:pPr>
              <w:rPr>
                <w:lang w:val="en-US"/>
              </w:rPr>
            </w:pPr>
            <w:r w:rsidRPr="00AF11B9">
              <w:rPr>
                <w:lang w:val="en-US"/>
              </w:rPr>
              <w:t>2.3</w:t>
            </w:r>
            <w:r w:rsidR="00D96979" w:rsidRPr="00AF11B9">
              <w:rPr>
                <w:lang w:val="en-US"/>
              </w:rPr>
              <w:t xml:space="preserve">. </w:t>
            </w:r>
            <w:r w:rsidR="00AF11B9">
              <w:t>Примеры</w:t>
            </w:r>
            <w:r w:rsidR="00AF11B9" w:rsidRPr="00AF11B9">
              <w:rPr>
                <w:lang w:val="en-US"/>
              </w:rPr>
              <w:t>.</w:t>
            </w:r>
          </w:p>
          <w:p w:rsidR="00D96979" w:rsidRPr="00AF11B9" w:rsidRDefault="00097A1D" w:rsidP="00097A1D">
            <w:pPr>
              <w:rPr>
                <w:lang w:val="en-US"/>
              </w:rPr>
            </w:pPr>
            <w:r w:rsidRPr="00AF11B9">
              <w:rPr>
                <w:lang w:val="en-US"/>
              </w:rPr>
              <w:t xml:space="preserve">2.4.  </w:t>
            </w:r>
            <w:r w:rsidR="00AF11B9">
              <w:rPr>
                <w:lang w:val="en-US"/>
              </w:rPr>
              <w:t>std::</w:t>
            </w:r>
            <w:proofErr w:type="spellStart"/>
            <w:r w:rsidR="00AF11B9">
              <w:rPr>
                <w:lang w:val="en-US"/>
              </w:rPr>
              <w:t>type_traits</w:t>
            </w:r>
            <w:proofErr w:type="spellEnd"/>
          </w:p>
          <w:p w:rsidR="006406D4" w:rsidRDefault="006406D4" w:rsidP="00097A1D">
            <w:pPr>
              <w:rPr>
                <w:lang w:val="en-US"/>
              </w:rPr>
            </w:pPr>
            <w:r w:rsidRPr="00AF11B9">
              <w:rPr>
                <w:lang w:val="en-US"/>
              </w:rPr>
              <w:t>2.5.</w:t>
            </w:r>
            <w:r>
              <w:rPr>
                <w:lang w:val="en-US"/>
              </w:rPr>
              <w:t xml:space="preserve"> </w:t>
            </w:r>
            <w:r w:rsidR="00AF11B9">
              <w:rPr>
                <w:lang w:val="en-US"/>
              </w:rPr>
              <w:t>std::</w:t>
            </w:r>
            <w:proofErr w:type="spellStart"/>
            <w:r w:rsidR="00AF11B9">
              <w:rPr>
                <w:lang w:val="en-US"/>
              </w:rPr>
              <w:t>enable_if</w:t>
            </w:r>
            <w:proofErr w:type="spellEnd"/>
          </w:p>
          <w:p w:rsidR="00AF11B9" w:rsidRPr="00DD0295" w:rsidRDefault="006406D4" w:rsidP="00AF11B9">
            <w:pPr>
              <w:rPr>
                <w:lang w:val="en-US"/>
              </w:rPr>
            </w:pPr>
            <w:r w:rsidRPr="00DD0295">
              <w:rPr>
                <w:lang w:val="en-US"/>
              </w:rPr>
              <w:t>2.6.</w:t>
            </w:r>
            <w:r w:rsidR="00AF11B9" w:rsidRPr="00DD0295">
              <w:rPr>
                <w:lang w:val="en-US"/>
              </w:rPr>
              <w:t xml:space="preserve"> </w:t>
            </w:r>
            <w:r w:rsidR="00AF11B9">
              <w:t>Альтернативы</w:t>
            </w:r>
            <w:r w:rsidR="00AF11B9" w:rsidRPr="00DD0295">
              <w:rPr>
                <w:lang w:val="en-US"/>
              </w:rPr>
              <w:t xml:space="preserve">: </w:t>
            </w:r>
            <w:r w:rsidR="00AF11B9">
              <w:t>отправка</w:t>
            </w:r>
            <w:r w:rsidR="00AF11B9" w:rsidRPr="00DD0295">
              <w:rPr>
                <w:lang w:val="en-US"/>
              </w:rPr>
              <w:t xml:space="preserve"> </w:t>
            </w:r>
            <w:r w:rsidR="00AF11B9">
              <w:t>тэгов</w:t>
            </w:r>
            <w:r w:rsidR="00AF11B9" w:rsidRPr="00DD0295">
              <w:rPr>
                <w:lang w:val="en-US"/>
              </w:rPr>
              <w:t xml:space="preserve"> (</w:t>
            </w:r>
            <w:r w:rsidR="00AF11B9">
              <w:rPr>
                <w:lang w:val="en-US"/>
              </w:rPr>
              <w:t>tag</w:t>
            </w:r>
            <w:r w:rsidR="00AF11B9" w:rsidRPr="00DD0295">
              <w:rPr>
                <w:lang w:val="en-US"/>
              </w:rPr>
              <w:t xml:space="preserve"> </w:t>
            </w:r>
            <w:r w:rsidR="00AF11B9">
              <w:rPr>
                <w:lang w:val="en-US"/>
              </w:rPr>
              <w:t>dispatching</w:t>
            </w:r>
            <w:r w:rsidR="00AF11B9" w:rsidRPr="00DD0295">
              <w:rPr>
                <w:lang w:val="en-US"/>
              </w:rPr>
              <w:t xml:space="preserve">) </w:t>
            </w:r>
            <w:r w:rsidR="00AF11B9">
              <w:t>и</w:t>
            </w:r>
            <w:r w:rsidR="00AF11B9" w:rsidRPr="00DD0295">
              <w:rPr>
                <w:lang w:val="en-US"/>
              </w:rPr>
              <w:t xml:space="preserve"> </w:t>
            </w:r>
            <w:r w:rsidR="00AF11B9">
              <w:t>сильные</w:t>
            </w:r>
            <w:r w:rsidR="00AF11B9" w:rsidRPr="00DD0295">
              <w:rPr>
                <w:lang w:val="en-US"/>
              </w:rPr>
              <w:t xml:space="preserve"> </w:t>
            </w:r>
            <w:r w:rsidR="00AF11B9">
              <w:t>типы</w:t>
            </w:r>
            <w:r w:rsidR="00AF11B9" w:rsidRPr="00DD0295">
              <w:rPr>
                <w:lang w:val="en-US"/>
              </w:rPr>
              <w:t xml:space="preserve"> (</w:t>
            </w:r>
            <w:r w:rsidR="00AF11B9">
              <w:rPr>
                <w:lang w:val="en-US"/>
              </w:rPr>
              <w:t>strong</w:t>
            </w:r>
            <w:r w:rsidR="00AF11B9" w:rsidRPr="00DD0295">
              <w:rPr>
                <w:lang w:val="en-US"/>
              </w:rPr>
              <w:t xml:space="preserve"> </w:t>
            </w:r>
            <w:r w:rsidR="00AF11B9">
              <w:rPr>
                <w:lang w:val="en-US"/>
              </w:rPr>
              <w:t>types</w:t>
            </w:r>
            <w:r w:rsidR="00AF11B9" w:rsidRPr="00DD0295">
              <w:rPr>
                <w:lang w:val="en-US"/>
              </w:rPr>
              <w:t>)</w:t>
            </w:r>
          </w:p>
        </w:tc>
        <w:tc>
          <w:tcPr>
            <w:tcW w:w="1134" w:type="dxa"/>
          </w:tcPr>
          <w:p w:rsidR="00D96979" w:rsidRPr="00AF11B9" w:rsidRDefault="00AF11B9" w:rsidP="00F31640">
            <w:r w:rsidRPr="00AF11B9">
              <w:t>6</w:t>
            </w:r>
          </w:p>
        </w:tc>
      </w:tr>
      <w:tr w:rsidR="00D96979" w:rsidTr="00F31640">
        <w:tc>
          <w:tcPr>
            <w:tcW w:w="7792" w:type="dxa"/>
          </w:tcPr>
          <w:p w:rsidR="00D96979" w:rsidRPr="00602D90" w:rsidRDefault="00097A1D" w:rsidP="00F31640">
            <w:r>
              <w:t>3</w:t>
            </w:r>
            <w:r w:rsidR="00D96979" w:rsidRPr="00602D90">
              <w:t>.</w:t>
            </w:r>
            <w:r>
              <w:t xml:space="preserve"> </w:t>
            </w:r>
            <w:proofErr w:type="spellStart"/>
            <w:proofErr w:type="gramStart"/>
            <w:r>
              <w:t>Лямбда-выражения</w:t>
            </w:r>
            <w:proofErr w:type="spellEnd"/>
            <w:proofErr w:type="gramEnd"/>
            <w:r w:rsidR="00D96979" w:rsidRPr="00602D90">
              <w:t>.</w:t>
            </w:r>
          </w:p>
          <w:p w:rsidR="00D96979" w:rsidRPr="00602D90" w:rsidRDefault="00D96979" w:rsidP="00F31640">
            <w:r w:rsidRPr="00602D90">
              <w:t xml:space="preserve">3.1. </w:t>
            </w:r>
            <w:r w:rsidR="00097A1D">
              <w:t xml:space="preserve">Определение </w:t>
            </w:r>
            <w:proofErr w:type="spellStart"/>
            <w:proofErr w:type="gramStart"/>
            <w:r w:rsidR="00097A1D">
              <w:t>лямбда-выражений</w:t>
            </w:r>
            <w:proofErr w:type="spellEnd"/>
            <w:proofErr w:type="gramEnd"/>
            <w:r w:rsidR="00097A1D">
              <w:t>.</w:t>
            </w:r>
          </w:p>
          <w:p w:rsidR="00097A1D" w:rsidRDefault="00D96979" w:rsidP="00097A1D">
            <w:r w:rsidRPr="00602D90">
              <w:t xml:space="preserve">3.2. </w:t>
            </w:r>
            <w:r w:rsidR="00097A1D">
              <w:t xml:space="preserve">Методики захвата данных.  </w:t>
            </w:r>
          </w:p>
          <w:p w:rsidR="00D96979" w:rsidRPr="00602D90" w:rsidRDefault="00097A1D" w:rsidP="00097A1D">
            <w:r>
              <w:t xml:space="preserve">3.3. </w:t>
            </w:r>
            <w:proofErr w:type="spellStart"/>
            <w:r>
              <w:rPr>
                <w:color w:val="000000"/>
              </w:rPr>
              <w:t>std::function</w:t>
            </w:r>
            <w:proofErr w:type="spellEnd"/>
            <w:r w:rsidR="00D96979" w:rsidRPr="00602D90">
              <w:t>.</w:t>
            </w:r>
          </w:p>
        </w:tc>
        <w:tc>
          <w:tcPr>
            <w:tcW w:w="1134" w:type="dxa"/>
          </w:tcPr>
          <w:p w:rsidR="00D96979" w:rsidRPr="00602D90" w:rsidRDefault="00097A1D" w:rsidP="00F31640">
            <w:r>
              <w:t>4</w:t>
            </w:r>
          </w:p>
        </w:tc>
      </w:tr>
      <w:tr w:rsidR="00312FE8" w:rsidRPr="00515146" w:rsidTr="00F31640">
        <w:tc>
          <w:tcPr>
            <w:tcW w:w="7792" w:type="dxa"/>
          </w:tcPr>
          <w:p w:rsidR="00312FE8" w:rsidRDefault="00312FE8" w:rsidP="00F31640">
            <w:r>
              <w:t>4. Умные указатели.</w:t>
            </w:r>
          </w:p>
          <w:p w:rsidR="00515146" w:rsidRDefault="00312FE8" w:rsidP="00515146">
            <w:r>
              <w:t xml:space="preserve">4.1. </w:t>
            </w:r>
            <w:r w:rsidR="00515146">
              <w:t>Принципы работы умных указателей.</w:t>
            </w:r>
          </w:p>
          <w:p w:rsidR="00515146" w:rsidRDefault="00515146" w:rsidP="00515146">
            <w:pPr>
              <w:rPr>
                <w:lang w:val="en-US"/>
              </w:rPr>
            </w:pPr>
            <w:r w:rsidRPr="00515146">
              <w:rPr>
                <w:lang w:val="en-US"/>
              </w:rPr>
              <w:t xml:space="preserve">4.2. </w:t>
            </w:r>
            <w:r>
              <w:rPr>
                <w:lang w:val="en-US"/>
              </w:rPr>
              <w:t>Std::</w:t>
            </w:r>
            <w:proofErr w:type="spellStart"/>
            <w:r>
              <w:rPr>
                <w:lang w:val="en-US"/>
              </w:rPr>
              <w:t>auto_ptr</w:t>
            </w:r>
            <w:proofErr w:type="spellEnd"/>
          </w:p>
          <w:p w:rsidR="00515146" w:rsidRDefault="00515146" w:rsidP="00515146">
            <w:pPr>
              <w:rPr>
                <w:lang w:val="en-US"/>
              </w:rPr>
            </w:pPr>
            <w:r>
              <w:rPr>
                <w:lang w:val="en-US"/>
              </w:rPr>
              <w:t>4.3</w:t>
            </w:r>
            <w:r w:rsidRPr="00515146">
              <w:rPr>
                <w:lang w:val="en-US"/>
              </w:rPr>
              <w:t xml:space="preserve">. </w:t>
            </w:r>
            <w:r>
              <w:rPr>
                <w:lang w:val="en-US"/>
              </w:rPr>
              <w:t>Std::</w:t>
            </w:r>
            <w:proofErr w:type="spellStart"/>
            <w:r>
              <w:rPr>
                <w:lang w:val="en-US"/>
              </w:rPr>
              <w:t>unique_ptr</w:t>
            </w:r>
            <w:proofErr w:type="spellEnd"/>
          </w:p>
          <w:p w:rsidR="00515146" w:rsidRDefault="00515146" w:rsidP="00515146">
            <w:pPr>
              <w:rPr>
                <w:lang w:val="en-US"/>
              </w:rPr>
            </w:pPr>
            <w:r>
              <w:rPr>
                <w:lang w:val="en-US"/>
              </w:rPr>
              <w:t>4.4</w:t>
            </w:r>
            <w:r w:rsidRPr="00515146">
              <w:rPr>
                <w:lang w:val="en-US"/>
              </w:rPr>
              <w:t xml:space="preserve">. </w:t>
            </w:r>
            <w:r>
              <w:rPr>
                <w:lang w:val="en-US"/>
              </w:rPr>
              <w:t>Std::</w:t>
            </w:r>
            <w:proofErr w:type="spellStart"/>
            <w:r>
              <w:rPr>
                <w:lang w:val="en-US"/>
              </w:rPr>
              <w:t>shared_ptr</w:t>
            </w:r>
            <w:proofErr w:type="spellEnd"/>
          </w:p>
          <w:p w:rsidR="00312FE8" w:rsidRPr="00515146" w:rsidRDefault="00515146" w:rsidP="00515146">
            <w:pPr>
              <w:rPr>
                <w:lang w:val="en-US"/>
              </w:rPr>
            </w:pPr>
            <w:r>
              <w:rPr>
                <w:lang w:val="en-US"/>
              </w:rPr>
              <w:t>4.5</w:t>
            </w:r>
            <w:r w:rsidRPr="00515146">
              <w:rPr>
                <w:lang w:val="en-US"/>
              </w:rPr>
              <w:t xml:space="preserve">. </w:t>
            </w:r>
            <w:r>
              <w:rPr>
                <w:lang w:val="en-US"/>
              </w:rPr>
              <w:t>Std::</w:t>
            </w:r>
            <w:proofErr w:type="spellStart"/>
            <w:r>
              <w:rPr>
                <w:lang w:val="en-US"/>
              </w:rPr>
              <w:t>weak_ptr</w:t>
            </w:r>
            <w:proofErr w:type="spellEnd"/>
            <w:r w:rsidRPr="00515146">
              <w:rPr>
                <w:lang w:val="en-US"/>
              </w:rPr>
              <w:t xml:space="preserve"> </w:t>
            </w:r>
          </w:p>
        </w:tc>
        <w:tc>
          <w:tcPr>
            <w:tcW w:w="1134" w:type="dxa"/>
          </w:tcPr>
          <w:p w:rsidR="00312FE8" w:rsidRPr="00515146" w:rsidRDefault="00515146" w:rsidP="00F3164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170C2A" w:rsidRPr="00170C2A" w:rsidTr="00F31640">
        <w:tc>
          <w:tcPr>
            <w:tcW w:w="7792" w:type="dxa"/>
          </w:tcPr>
          <w:p w:rsidR="00170C2A" w:rsidRDefault="00170C2A" w:rsidP="00F31640">
            <w:r>
              <w:t>5. Нововведения стандарта</w:t>
            </w:r>
            <w:proofErr w:type="gramStart"/>
            <w:r>
              <w:t xml:space="preserve"> С</w:t>
            </w:r>
            <w:proofErr w:type="gramEnd"/>
            <w:r>
              <w:t>++20.</w:t>
            </w:r>
          </w:p>
          <w:p w:rsidR="00170C2A" w:rsidRPr="00170C2A" w:rsidRDefault="00170C2A" w:rsidP="00F31640">
            <w:r w:rsidRPr="00170C2A">
              <w:t xml:space="preserve">5.1. </w:t>
            </w:r>
            <w:r>
              <w:t>Ограничения и концепции.</w:t>
            </w:r>
          </w:p>
        </w:tc>
        <w:tc>
          <w:tcPr>
            <w:tcW w:w="1134" w:type="dxa"/>
          </w:tcPr>
          <w:p w:rsidR="00170C2A" w:rsidRPr="00170C2A" w:rsidRDefault="00170C2A" w:rsidP="00F31640">
            <w:r>
              <w:t>2</w:t>
            </w:r>
          </w:p>
        </w:tc>
      </w:tr>
      <w:tr w:rsidR="00170C2A" w:rsidRPr="00170C2A" w:rsidTr="00F31640">
        <w:tc>
          <w:tcPr>
            <w:tcW w:w="7792" w:type="dxa"/>
          </w:tcPr>
          <w:p w:rsidR="00170C2A" w:rsidRDefault="00170C2A" w:rsidP="00170C2A">
            <w:r>
              <w:t>Раздел 2. Многопоточное программирование на</w:t>
            </w:r>
            <w:proofErr w:type="gramStart"/>
            <w:r>
              <w:t xml:space="preserve"> С</w:t>
            </w:r>
            <w:proofErr w:type="gramEnd"/>
            <w:r>
              <w:t>++</w:t>
            </w:r>
          </w:p>
        </w:tc>
        <w:tc>
          <w:tcPr>
            <w:tcW w:w="1134" w:type="dxa"/>
          </w:tcPr>
          <w:p w:rsidR="00170C2A" w:rsidRPr="00170C2A" w:rsidRDefault="00170C2A" w:rsidP="00F31640"/>
        </w:tc>
      </w:tr>
      <w:tr w:rsidR="00170C2A" w:rsidRPr="00170C2A" w:rsidTr="00F31640">
        <w:tc>
          <w:tcPr>
            <w:tcW w:w="7792" w:type="dxa"/>
          </w:tcPr>
          <w:p w:rsidR="00170C2A" w:rsidRDefault="00170C2A" w:rsidP="00170C2A">
            <w:r>
              <w:t xml:space="preserve">5. Введение в </w:t>
            </w:r>
            <w:proofErr w:type="spellStart"/>
            <w:r>
              <w:t>многопоточность</w:t>
            </w:r>
            <w:proofErr w:type="spellEnd"/>
            <w:r>
              <w:t xml:space="preserve"> в</w:t>
            </w:r>
            <w:proofErr w:type="gramStart"/>
            <w:r>
              <w:t xml:space="preserve"> С</w:t>
            </w:r>
            <w:proofErr w:type="gramEnd"/>
            <w:r>
              <w:t>++</w:t>
            </w:r>
          </w:p>
          <w:p w:rsidR="00170C2A" w:rsidRPr="00F10E5A" w:rsidRDefault="00170C2A" w:rsidP="00170C2A">
            <w:r>
              <w:t>5.1. Р</w:t>
            </w:r>
            <w:r w:rsidRPr="00170C2A">
              <w:t>азница</w:t>
            </w:r>
            <w:r>
              <w:t xml:space="preserve"> между процессом, </w:t>
            </w:r>
            <w:r w:rsidRPr="00170C2A">
              <w:t>потоком и волокном</w:t>
            </w:r>
            <w:r>
              <w:t>.</w:t>
            </w:r>
          </w:p>
          <w:p w:rsidR="00170C2A" w:rsidRDefault="00F10E5A" w:rsidP="00170C2A">
            <w:r w:rsidRPr="00F10E5A">
              <w:t xml:space="preserve">5.2. </w:t>
            </w:r>
            <w:r w:rsidR="00170C2A" w:rsidRPr="00170C2A">
              <w:t>Запус</w:t>
            </w:r>
            <w:r w:rsidR="00170C2A">
              <w:t xml:space="preserve">к, </w:t>
            </w:r>
            <w:r w:rsidR="00170C2A" w:rsidRPr="00170C2A">
              <w:t xml:space="preserve">остановка и оповещение о </w:t>
            </w:r>
            <w:proofErr w:type="spellStart"/>
            <w:r w:rsidR="00170C2A" w:rsidRPr="00170C2A">
              <w:t>событиик</w:t>
            </w:r>
            <w:proofErr w:type="spellEnd"/>
            <w:r w:rsidR="00170C2A" w:rsidRPr="00170C2A">
              <w:t xml:space="preserve"> потока в </w:t>
            </w:r>
            <w:proofErr w:type="spellStart"/>
            <w:r w:rsidR="00170C2A" w:rsidRPr="00170C2A">
              <w:t>c++</w:t>
            </w:r>
            <w:proofErr w:type="spellEnd"/>
            <w:r>
              <w:t>.</w:t>
            </w:r>
            <w:r w:rsidRPr="00F10E5A">
              <w:t xml:space="preserve"> </w:t>
            </w:r>
            <w:r>
              <w:rPr>
                <w:lang w:val="en-US"/>
              </w:rPr>
              <w:t>Std</w:t>
            </w:r>
            <w:r w:rsidRPr="00F10E5A">
              <w:t>::</w:t>
            </w:r>
            <w:r>
              <w:rPr>
                <w:lang w:val="en-US"/>
              </w:rPr>
              <w:t>thread</w:t>
            </w:r>
            <w:r w:rsidRPr="00F10E5A">
              <w:t>.</w:t>
            </w:r>
          </w:p>
          <w:p w:rsidR="00F10E5A" w:rsidRPr="00F10E5A" w:rsidRDefault="00F10E5A" w:rsidP="00170C2A">
            <w:r w:rsidRPr="00F10E5A">
              <w:t xml:space="preserve">5.3. </w:t>
            </w:r>
            <w:r>
              <w:t>Присоединяемые и не присоединяемые потоки.</w:t>
            </w:r>
          </w:p>
          <w:p w:rsidR="00170C2A" w:rsidRDefault="00F10E5A" w:rsidP="00170C2A">
            <w:r w:rsidRPr="00F10E5A">
              <w:t xml:space="preserve">5.4. </w:t>
            </w:r>
            <w:r w:rsidR="00170C2A" w:rsidRPr="00170C2A">
              <w:t>Синхронизация потоков.</w:t>
            </w:r>
          </w:p>
          <w:p w:rsidR="00170C2A" w:rsidRDefault="00F10E5A" w:rsidP="00170C2A">
            <w:r w:rsidRPr="00F10E5A">
              <w:t xml:space="preserve">5.5. </w:t>
            </w:r>
            <w:r w:rsidR="00170C2A">
              <w:t>Проблема голодания.</w:t>
            </w:r>
          </w:p>
          <w:p w:rsidR="00170C2A" w:rsidRDefault="00F10E5A" w:rsidP="00170C2A">
            <w:r w:rsidRPr="00F10E5A">
              <w:t xml:space="preserve">5.6. </w:t>
            </w:r>
            <w:r w:rsidR="00170C2A">
              <w:t>Ч</w:t>
            </w:r>
            <w:r w:rsidR="00170C2A" w:rsidRPr="00170C2A">
              <w:t>естное распределение между потоками.</w:t>
            </w:r>
          </w:p>
          <w:p w:rsidR="00170C2A" w:rsidRPr="00DD0295" w:rsidRDefault="00F10E5A" w:rsidP="00170C2A">
            <w:pPr>
              <w:rPr>
                <w:lang w:val="en-US"/>
              </w:rPr>
            </w:pPr>
            <w:r w:rsidRPr="00DD0295">
              <w:rPr>
                <w:lang w:val="en-US"/>
              </w:rPr>
              <w:t xml:space="preserve">5.7. </w:t>
            </w:r>
            <w:proofErr w:type="spellStart"/>
            <w:r>
              <w:t>Мьютексы</w:t>
            </w:r>
            <w:proofErr w:type="spellEnd"/>
          </w:p>
          <w:p w:rsidR="00170C2A" w:rsidRPr="00DD0295" w:rsidRDefault="00F10E5A" w:rsidP="00170C2A">
            <w:pPr>
              <w:rPr>
                <w:lang w:val="en-US"/>
              </w:rPr>
            </w:pPr>
            <w:bookmarkStart w:id="4" w:name="_GoBack"/>
            <w:bookmarkEnd w:id="4"/>
            <w:r w:rsidRPr="00DD0295">
              <w:rPr>
                <w:lang w:val="en-US"/>
              </w:rPr>
              <w:t xml:space="preserve">5.8. </w:t>
            </w:r>
            <w:proofErr w:type="spellStart"/>
            <w:r w:rsidR="00170C2A" w:rsidRPr="00170C2A">
              <w:rPr>
                <w:lang w:val="en-US"/>
              </w:rPr>
              <w:t>lock</w:t>
            </w:r>
            <w:r w:rsidR="00170C2A" w:rsidRPr="00DD0295">
              <w:rPr>
                <w:lang w:val="en-US"/>
              </w:rPr>
              <w:t>_</w:t>
            </w:r>
            <w:r w:rsidR="00170C2A" w:rsidRPr="00170C2A">
              <w:rPr>
                <w:lang w:val="en-US"/>
              </w:rPr>
              <w:t>guard</w:t>
            </w:r>
            <w:proofErr w:type="spellEnd"/>
          </w:p>
          <w:p w:rsidR="00170C2A" w:rsidRPr="00DD0295" w:rsidRDefault="00F10E5A" w:rsidP="00170C2A">
            <w:pPr>
              <w:rPr>
                <w:lang w:val="en-US"/>
              </w:rPr>
            </w:pPr>
            <w:r w:rsidRPr="00DD0295">
              <w:rPr>
                <w:lang w:val="en-US"/>
              </w:rPr>
              <w:t xml:space="preserve">5.9. </w:t>
            </w:r>
            <w:proofErr w:type="spellStart"/>
            <w:r w:rsidR="00170C2A" w:rsidRPr="00170C2A">
              <w:rPr>
                <w:lang w:val="en-US"/>
              </w:rPr>
              <w:t>condition</w:t>
            </w:r>
            <w:r w:rsidR="00170C2A" w:rsidRPr="00DD0295">
              <w:rPr>
                <w:lang w:val="en-US"/>
              </w:rPr>
              <w:t>_</w:t>
            </w:r>
            <w:r w:rsidR="00170C2A" w:rsidRPr="00170C2A">
              <w:rPr>
                <w:lang w:val="en-US"/>
              </w:rPr>
              <w:t>variable</w:t>
            </w:r>
            <w:proofErr w:type="spellEnd"/>
          </w:p>
          <w:p w:rsidR="00170C2A" w:rsidRPr="00DD0295" w:rsidRDefault="00F10E5A" w:rsidP="00170C2A">
            <w:pPr>
              <w:rPr>
                <w:lang w:val="en-US"/>
              </w:rPr>
            </w:pPr>
            <w:r w:rsidRPr="00DD0295">
              <w:rPr>
                <w:lang w:val="en-US"/>
              </w:rPr>
              <w:t xml:space="preserve">5.10. </w:t>
            </w:r>
            <w:r>
              <w:t>Асинхронные</w:t>
            </w:r>
            <w:r w:rsidR="00170C2A" w:rsidRPr="00DD0295">
              <w:rPr>
                <w:lang w:val="en-US"/>
              </w:rPr>
              <w:t xml:space="preserve"> </w:t>
            </w:r>
            <w:r w:rsidR="00170C2A">
              <w:t>вызов</w:t>
            </w:r>
            <w:r>
              <w:t>ы</w:t>
            </w:r>
            <w:r w:rsidR="00170C2A" w:rsidRPr="00DD0295">
              <w:rPr>
                <w:lang w:val="en-US"/>
              </w:rPr>
              <w:t xml:space="preserve">. </w:t>
            </w:r>
            <w:r w:rsidR="00170C2A" w:rsidRPr="00F10E5A">
              <w:rPr>
                <w:lang w:val="en-US"/>
              </w:rPr>
              <w:t>std</w:t>
            </w:r>
            <w:r w:rsidR="00170C2A" w:rsidRPr="00DD0295">
              <w:rPr>
                <w:lang w:val="en-US"/>
              </w:rPr>
              <w:t>::</w:t>
            </w:r>
            <w:proofErr w:type="spellStart"/>
            <w:r w:rsidR="00170C2A" w:rsidRPr="00F10E5A">
              <w:rPr>
                <w:lang w:val="en-US"/>
              </w:rPr>
              <w:t>async</w:t>
            </w:r>
            <w:proofErr w:type="spellEnd"/>
            <w:r w:rsidR="00170C2A" w:rsidRPr="00DD0295">
              <w:rPr>
                <w:lang w:val="en-US"/>
              </w:rPr>
              <w:t>.</w:t>
            </w:r>
          </w:p>
          <w:p w:rsidR="00F10E5A" w:rsidRPr="00DD0295" w:rsidRDefault="00F10E5A" w:rsidP="00170C2A">
            <w:pPr>
              <w:rPr>
                <w:lang w:val="en-US"/>
              </w:rPr>
            </w:pPr>
            <w:r w:rsidRPr="00DD0295">
              <w:rPr>
                <w:lang w:val="en-US"/>
              </w:rPr>
              <w:t xml:space="preserve">5.11. </w:t>
            </w:r>
            <w:r>
              <w:rPr>
                <w:lang w:val="en-US"/>
              </w:rPr>
              <w:t>Std</w:t>
            </w:r>
            <w:r w:rsidRPr="00DD0295">
              <w:rPr>
                <w:lang w:val="en-US"/>
              </w:rPr>
              <w:t>::</w:t>
            </w:r>
            <w:r>
              <w:rPr>
                <w:lang w:val="en-US"/>
              </w:rPr>
              <w:t>future</w:t>
            </w:r>
            <w:r w:rsidRPr="00DD0295">
              <w:rPr>
                <w:lang w:val="en-US"/>
              </w:rPr>
              <w:t xml:space="preserve"> </w:t>
            </w:r>
            <w:r>
              <w:t>и</w:t>
            </w:r>
            <w:r w:rsidRPr="00DD0295">
              <w:rPr>
                <w:lang w:val="en-US"/>
              </w:rPr>
              <w:t xml:space="preserve"> </w:t>
            </w:r>
            <w:r>
              <w:rPr>
                <w:lang w:val="en-US"/>
              </w:rPr>
              <w:t>std</w:t>
            </w:r>
            <w:r w:rsidRPr="00DD0295">
              <w:rPr>
                <w:lang w:val="en-US"/>
              </w:rPr>
              <w:t>::</w:t>
            </w:r>
            <w:r>
              <w:rPr>
                <w:lang w:val="en-US"/>
              </w:rPr>
              <w:t>promise</w:t>
            </w:r>
            <w:r w:rsidRPr="00DD0295">
              <w:rPr>
                <w:lang w:val="en-US"/>
              </w:rPr>
              <w:t>.</w:t>
            </w:r>
          </w:p>
          <w:p w:rsidR="00F10E5A" w:rsidRPr="00F10E5A" w:rsidRDefault="00F10E5A" w:rsidP="00170C2A">
            <w:r>
              <w:t>5.12. Атомарные операции.</w:t>
            </w:r>
          </w:p>
          <w:p w:rsidR="00F10E5A" w:rsidRDefault="00F10E5A" w:rsidP="00170C2A">
            <w:r>
              <w:t>5.13. Программирование без блокировок.</w:t>
            </w:r>
          </w:p>
          <w:p w:rsidR="00F10E5A" w:rsidRPr="00F10E5A" w:rsidRDefault="00F10E5A" w:rsidP="00170C2A">
            <w:r>
              <w:t>5.14. Барьеры памяти.</w:t>
            </w:r>
          </w:p>
        </w:tc>
        <w:tc>
          <w:tcPr>
            <w:tcW w:w="1134" w:type="dxa"/>
          </w:tcPr>
          <w:p w:rsidR="00170C2A" w:rsidRPr="00170C2A" w:rsidRDefault="00170C2A" w:rsidP="00F31640">
            <w:r>
              <w:t>10</w:t>
            </w:r>
          </w:p>
        </w:tc>
      </w:tr>
      <w:tr w:rsidR="00515146" w:rsidRPr="00170C2A" w:rsidTr="00F31640">
        <w:tc>
          <w:tcPr>
            <w:tcW w:w="7792" w:type="dxa"/>
          </w:tcPr>
          <w:p w:rsidR="00515146" w:rsidRDefault="006D7F6B" w:rsidP="00F31640">
            <w:r>
              <w:t>Раздел 3. Анализ и разбор объектных файлов.</w:t>
            </w:r>
          </w:p>
        </w:tc>
        <w:tc>
          <w:tcPr>
            <w:tcW w:w="1134" w:type="dxa"/>
          </w:tcPr>
          <w:p w:rsidR="00515146" w:rsidRPr="00170C2A" w:rsidRDefault="00515146" w:rsidP="00F31640"/>
        </w:tc>
      </w:tr>
      <w:tr w:rsidR="00097A1D" w:rsidRPr="00170C2A" w:rsidTr="00F31640">
        <w:tc>
          <w:tcPr>
            <w:tcW w:w="7792" w:type="dxa"/>
          </w:tcPr>
          <w:p w:rsidR="00097A1D" w:rsidRPr="006F6A54" w:rsidRDefault="006F6A54" w:rsidP="00F31640">
            <w:r w:rsidRPr="006F6A54">
              <w:t xml:space="preserve">3.1. </w:t>
            </w:r>
            <w:r>
              <w:t>Этапы сборки.</w:t>
            </w:r>
          </w:p>
          <w:p w:rsidR="006F6A54" w:rsidRDefault="006F6A54" w:rsidP="00F31640">
            <w:r w:rsidRPr="006F6A54">
              <w:t xml:space="preserve">3.2. </w:t>
            </w:r>
            <w:r>
              <w:t xml:space="preserve">Структура объектных файлов. </w:t>
            </w:r>
          </w:p>
          <w:p w:rsidR="006F6A54" w:rsidRPr="00170C2A" w:rsidRDefault="006F6A54" w:rsidP="00F31640">
            <w:r w:rsidRPr="006F6A54">
              <w:t xml:space="preserve">3.3. </w:t>
            </w:r>
            <w:r>
              <w:t xml:space="preserve">Утилита </w:t>
            </w:r>
            <w:proofErr w:type="spellStart"/>
            <w:r>
              <w:t>objdump</w:t>
            </w:r>
            <w:proofErr w:type="spellEnd"/>
            <w:r>
              <w:t xml:space="preserve">. Утилита </w:t>
            </w:r>
            <w:proofErr w:type="spellStart"/>
            <w:r w:rsidRPr="006F6A54">
              <w:t>readelf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097A1D" w:rsidRPr="00170C2A" w:rsidRDefault="006F6A54" w:rsidP="00F31640">
            <w:r>
              <w:t>2</w:t>
            </w:r>
          </w:p>
        </w:tc>
      </w:tr>
      <w:tr w:rsidR="00BD24CC" w:rsidRPr="00170C2A" w:rsidTr="00F31640">
        <w:tc>
          <w:tcPr>
            <w:tcW w:w="7792" w:type="dxa"/>
          </w:tcPr>
          <w:p w:rsidR="00BD24CC" w:rsidRPr="006F6A54" w:rsidRDefault="00BD24CC" w:rsidP="00F31640">
            <w:r>
              <w:t>Итого:</w:t>
            </w:r>
          </w:p>
        </w:tc>
        <w:tc>
          <w:tcPr>
            <w:tcW w:w="1134" w:type="dxa"/>
          </w:tcPr>
          <w:p w:rsidR="00BD24CC" w:rsidRDefault="00BD24CC" w:rsidP="00F31640">
            <w:r>
              <w:t>32</w:t>
            </w:r>
          </w:p>
        </w:tc>
      </w:tr>
    </w:tbl>
    <w:p w:rsidR="00C71FEA" w:rsidRDefault="00C71FEA" w:rsidP="00586B13"/>
    <w:p w:rsidR="000F44D8" w:rsidRDefault="00BD24CC" w:rsidP="000F44D8">
      <w:pPr>
        <w:jc w:val="center"/>
      </w:pPr>
      <w:r>
        <w:t xml:space="preserve">Лабораторные </w:t>
      </w:r>
      <w:r w:rsidR="000F44D8">
        <w:t xml:space="preserve"> занятия, </w:t>
      </w:r>
      <w:r w:rsidR="009B2B87">
        <w:t>3</w:t>
      </w:r>
      <w:r w:rsidR="000F44D8">
        <w:t>-й семестр (32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0F44D8" w:rsidTr="00F31640">
        <w:tc>
          <w:tcPr>
            <w:tcW w:w="7792" w:type="dxa"/>
            <w:vAlign w:val="center"/>
          </w:tcPr>
          <w:p w:rsidR="000F44D8" w:rsidRPr="007A19E0" w:rsidRDefault="000F44D8" w:rsidP="00F31640">
            <w:pPr>
              <w:jc w:val="center"/>
            </w:pPr>
            <w:r w:rsidRPr="007A19E0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0F44D8" w:rsidRPr="007A19E0" w:rsidRDefault="000F44D8" w:rsidP="00F31640">
            <w:pPr>
              <w:jc w:val="center"/>
            </w:pPr>
            <w:r w:rsidRPr="007A19E0">
              <w:t>Объем</w:t>
            </w:r>
            <w:r>
              <w:t xml:space="preserve">, </w:t>
            </w:r>
            <w:r w:rsidRPr="007A19E0">
              <w:t>час</w:t>
            </w:r>
          </w:p>
        </w:tc>
      </w:tr>
      <w:tr w:rsidR="00DF4D97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="000F44D8" w:rsidRPr="00DF4D97">
              <w:t xml:space="preserve"> №1. Тип данных. Что такое переменная. Типы памяти в Си. Введение в классы. Разбор заданий. 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>№2. Структура класса. Ссылки. Конструктор и деструктор. Разбор заданий.</w:t>
            </w:r>
          </w:p>
        </w:tc>
        <w:tc>
          <w:tcPr>
            <w:tcW w:w="1134" w:type="dxa"/>
          </w:tcPr>
          <w:p w:rsidR="000F44D8" w:rsidRPr="00DF4D97" w:rsidRDefault="000F44D8" w:rsidP="00F31640">
            <w:pPr>
              <w:rPr>
                <w:lang w:val="en-US"/>
              </w:rPr>
            </w:pPr>
            <w:r w:rsidRPr="00DF4D97">
              <w:rPr>
                <w:lang w:val="en-US"/>
              </w:rPr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№3. Параметрический полиморфизм. Управление динамической памятью. Оператор </w:t>
            </w:r>
            <w:r w:rsidR="000F44D8" w:rsidRPr="00DF4D97">
              <w:rPr>
                <w:lang w:val="en-US"/>
              </w:rPr>
              <w:t>const</w:t>
            </w:r>
            <w:r w:rsidR="000F44D8" w:rsidRPr="00DF4D97">
              <w:t xml:space="preserve">. 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>№4. Конструктор копирования. Списки инициализации.</w:t>
            </w:r>
          </w:p>
        </w:tc>
        <w:tc>
          <w:tcPr>
            <w:tcW w:w="1134" w:type="dxa"/>
          </w:tcPr>
          <w:p w:rsidR="000F44D8" w:rsidRPr="00DF4D97" w:rsidRDefault="000F44D8" w:rsidP="00F31640">
            <w:pPr>
              <w:rPr>
                <w:lang w:val="en-US"/>
              </w:rPr>
            </w:pPr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>№5. Перегрузка операторов.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№6. Введение в наследование. </w:t>
            </w:r>
            <w:r w:rsidR="000F44D8" w:rsidRPr="00DF4D97">
              <w:rPr>
                <w:lang w:val="en-US"/>
              </w:rPr>
              <w:t>Protected</w:t>
            </w:r>
            <w:r w:rsidR="000F44D8" w:rsidRPr="00DF4D97">
              <w:t xml:space="preserve">. 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№7. Исключения. 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№8. Виртуальный полиморфизм. 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№9. Ключевое слово </w:t>
            </w:r>
            <w:r w:rsidR="000F44D8" w:rsidRPr="00DF4D97">
              <w:rPr>
                <w:lang w:val="en-US"/>
              </w:rPr>
              <w:t>explicit</w:t>
            </w:r>
            <w:r w:rsidR="000F44D8" w:rsidRPr="00DF4D97">
              <w:t xml:space="preserve">. </w:t>
            </w:r>
            <w:proofErr w:type="spellStart"/>
            <w:r w:rsidR="000F44D8" w:rsidRPr="00DF4D97">
              <w:rPr>
                <w:lang w:val="en-US"/>
              </w:rPr>
              <w:t>Enum</w:t>
            </w:r>
            <w:proofErr w:type="spellEnd"/>
            <w:r w:rsidR="000F44D8" w:rsidRPr="00DF4D97">
              <w:t xml:space="preserve"> и </w:t>
            </w:r>
            <w:proofErr w:type="spellStart"/>
            <w:r w:rsidR="000F44D8" w:rsidRPr="00DF4D97">
              <w:rPr>
                <w:lang w:val="en-US"/>
              </w:rPr>
              <w:t>enum</w:t>
            </w:r>
            <w:proofErr w:type="spellEnd"/>
            <w:r w:rsidR="000F44D8" w:rsidRPr="00DF4D97">
              <w:t>-класс.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>№10. Абстрактные классы и интерфейсы.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№11. Множественное наследование. 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№12. Приведение типов. 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>№13. Шаблоны: введение.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0F44D8" w:rsidRPr="00DF4D97" w:rsidRDefault="00BD24CC" w:rsidP="009B2B87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№14. </w:t>
            </w:r>
            <w:r w:rsidR="009B2B87" w:rsidRPr="00DF4D97">
              <w:t>В</w:t>
            </w:r>
            <w:r w:rsidR="000F44D8" w:rsidRPr="00DF4D97">
              <w:t xml:space="preserve">ариативные шаблоны. </w:t>
            </w:r>
            <w:r w:rsidR="009B2B87" w:rsidRPr="00DF4D97">
              <w:rPr>
                <w:lang w:val="en-US"/>
              </w:rPr>
              <w:t>Std</w:t>
            </w:r>
            <w:r w:rsidR="009B2B87" w:rsidRPr="00DF4D97">
              <w:t>::</w:t>
            </w:r>
            <w:proofErr w:type="spellStart"/>
            <w:r w:rsidR="009B2B87" w:rsidRPr="00DF4D97">
              <w:rPr>
                <w:lang w:val="en-US"/>
              </w:rPr>
              <w:t>tuple</w:t>
            </w:r>
            <w:proofErr w:type="spellEnd"/>
            <w:r w:rsidR="009B2B87" w:rsidRPr="00DF4D97">
              <w:t>.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№15. </w:t>
            </w:r>
            <w:proofErr w:type="spellStart"/>
            <w:r w:rsidR="000F44D8" w:rsidRPr="00DF4D97">
              <w:rPr>
                <w:lang w:val="en-US"/>
              </w:rPr>
              <w:t>Constexpr</w:t>
            </w:r>
            <w:proofErr w:type="spellEnd"/>
            <w:r w:rsidR="000F44D8" w:rsidRPr="00DF4D97">
              <w:t xml:space="preserve"> и </w:t>
            </w:r>
            <w:r w:rsidR="000F44D8" w:rsidRPr="00DF4D97">
              <w:rPr>
                <w:lang w:val="en-US"/>
              </w:rPr>
              <w:t>auto</w:t>
            </w:r>
            <w:r w:rsidR="000F44D8" w:rsidRPr="00DF4D97">
              <w:t>.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0F44D8" w:rsidRPr="00DF4D97" w:rsidTr="00F31640">
        <w:tc>
          <w:tcPr>
            <w:tcW w:w="7792" w:type="dxa"/>
          </w:tcPr>
          <w:p w:rsidR="000F44D8" w:rsidRPr="00DF4D97" w:rsidRDefault="00BD24CC" w:rsidP="00036A6A">
            <w:r>
              <w:t xml:space="preserve">Лабораторная работа </w:t>
            </w:r>
            <w:r w:rsidRPr="00DF4D97">
              <w:t xml:space="preserve"> </w:t>
            </w:r>
            <w:r w:rsidR="000F44D8" w:rsidRPr="00DF4D97">
              <w:t xml:space="preserve">№16. </w:t>
            </w:r>
            <w:r w:rsidR="00036A6A">
              <w:t>Контрольная.</w:t>
            </w:r>
          </w:p>
        </w:tc>
        <w:tc>
          <w:tcPr>
            <w:tcW w:w="1134" w:type="dxa"/>
          </w:tcPr>
          <w:p w:rsidR="000F44D8" w:rsidRPr="00DF4D97" w:rsidRDefault="000F44D8" w:rsidP="00F31640">
            <w:r w:rsidRPr="00DF4D97">
              <w:t>2</w:t>
            </w:r>
          </w:p>
        </w:tc>
      </w:tr>
      <w:tr w:rsidR="00BD24CC" w:rsidRPr="00DF4D97" w:rsidTr="00F31640">
        <w:tc>
          <w:tcPr>
            <w:tcW w:w="7792" w:type="dxa"/>
          </w:tcPr>
          <w:p w:rsidR="00BD24CC" w:rsidRPr="00DF4D97" w:rsidRDefault="00BD24CC" w:rsidP="00036A6A">
            <w:r>
              <w:t>Итого:</w:t>
            </w:r>
          </w:p>
        </w:tc>
        <w:tc>
          <w:tcPr>
            <w:tcW w:w="1134" w:type="dxa"/>
          </w:tcPr>
          <w:p w:rsidR="00BD24CC" w:rsidRPr="00DF4D97" w:rsidRDefault="00BD24CC" w:rsidP="00F31640">
            <w:r>
              <w:t>32</w:t>
            </w:r>
          </w:p>
        </w:tc>
      </w:tr>
    </w:tbl>
    <w:p w:rsidR="00DF4D97" w:rsidRPr="00DF4D97" w:rsidRDefault="00DF4D97" w:rsidP="00DF4D97"/>
    <w:p w:rsidR="00DF4D97" w:rsidRPr="00DF4D97" w:rsidRDefault="00BD24CC" w:rsidP="00DF4D97">
      <w:pPr>
        <w:jc w:val="center"/>
      </w:pPr>
      <w:r>
        <w:t xml:space="preserve">Лабораторные </w:t>
      </w:r>
      <w:r w:rsidR="00DF4D97" w:rsidRPr="00DF4D97">
        <w:t>занятия, 4-й семестр (32 ч)</w:t>
      </w:r>
    </w:p>
    <w:tbl>
      <w:tblPr>
        <w:tblStyle w:val="a6"/>
        <w:tblW w:w="0" w:type="auto"/>
        <w:tblLook w:val="04A0"/>
      </w:tblPr>
      <w:tblGrid>
        <w:gridCol w:w="7792"/>
        <w:gridCol w:w="1134"/>
      </w:tblGrid>
      <w:tr w:rsidR="00DF4D97" w:rsidRPr="00DF4D97" w:rsidTr="00F31640">
        <w:tc>
          <w:tcPr>
            <w:tcW w:w="7792" w:type="dxa"/>
            <w:vAlign w:val="center"/>
          </w:tcPr>
          <w:p w:rsidR="00DF4D97" w:rsidRPr="00DF4D97" w:rsidRDefault="00DF4D97" w:rsidP="00F31640">
            <w:pPr>
              <w:jc w:val="center"/>
            </w:pPr>
            <w:r w:rsidRPr="00DF4D97">
              <w:t>Содержание практического занятия</w:t>
            </w:r>
          </w:p>
        </w:tc>
        <w:tc>
          <w:tcPr>
            <w:tcW w:w="1134" w:type="dxa"/>
            <w:vAlign w:val="center"/>
          </w:tcPr>
          <w:p w:rsidR="00DF4D97" w:rsidRPr="00DF4D97" w:rsidRDefault="00DF4D97" w:rsidP="00F31640">
            <w:pPr>
              <w:jc w:val="center"/>
            </w:pPr>
            <w:r w:rsidRPr="00DF4D97">
              <w:t>Объем, час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№1. </w:t>
            </w:r>
            <w:proofErr w:type="spellStart"/>
            <w:r w:rsidR="00DF4D97" w:rsidRPr="00DF4D97">
              <w:rPr>
                <w:lang w:val="en-US"/>
              </w:rPr>
              <w:t>Rvalue</w:t>
            </w:r>
            <w:proofErr w:type="spellEnd"/>
            <w:r w:rsidR="00DF4D97" w:rsidRPr="00DF4D97">
              <w:t>-</w:t>
            </w:r>
            <w:proofErr w:type="spellStart"/>
            <w:r w:rsidR="00DF4D97" w:rsidRPr="00DF4D97">
              <w:t>ссыки</w:t>
            </w:r>
            <w:proofErr w:type="spellEnd"/>
            <w:r w:rsidR="00DF4D97" w:rsidRPr="00DF4D97">
              <w:t xml:space="preserve">. Введение в семантику </w:t>
            </w:r>
            <w:proofErr w:type="spellStart"/>
            <w:r w:rsidR="00DF4D97" w:rsidRPr="00DF4D97">
              <w:t>переммещения</w:t>
            </w:r>
            <w:proofErr w:type="spellEnd"/>
            <w:r w:rsidR="00DF4D97" w:rsidRPr="00DF4D97">
              <w:t>.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№2. </w:t>
            </w:r>
            <w:r w:rsidR="00DF4D97" w:rsidRPr="00DF4D97">
              <w:rPr>
                <w:lang w:val="en-US"/>
              </w:rPr>
              <w:t>Std</w:t>
            </w:r>
            <w:r w:rsidR="00DF4D97" w:rsidRPr="00DF4D97">
              <w:t>::</w:t>
            </w:r>
            <w:r w:rsidR="00DF4D97" w:rsidRPr="00DF4D97">
              <w:rPr>
                <w:lang w:val="en-US"/>
              </w:rPr>
              <w:t>move</w:t>
            </w:r>
            <w:r w:rsidR="00DF4D97" w:rsidRPr="00DF4D97">
              <w:t xml:space="preserve">. 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№3. </w:t>
            </w:r>
            <w:proofErr w:type="spellStart"/>
            <w:r w:rsidR="00DF4D97" w:rsidRPr="00DF4D97">
              <w:t>Std::forward</w:t>
            </w:r>
            <w:proofErr w:type="spellEnd"/>
            <w:r w:rsidR="00DF4D97" w:rsidRPr="00DF4D97">
              <w:t xml:space="preserve">. 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№4. Введение в принцип </w:t>
            </w:r>
            <w:r w:rsidR="00DF4D97" w:rsidRPr="00DF4D97">
              <w:rPr>
                <w:lang w:val="en-US"/>
              </w:rPr>
              <w:t>SFINAE</w:t>
            </w:r>
            <w:r w:rsidR="00DF4D97" w:rsidRPr="00DF4D97">
              <w:t>.</w:t>
            </w:r>
          </w:p>
        </w:tc>
        <w:tc>
          <w:tcPr>
            <w:tcW w:w="1134" w:type="dxa"/>
          </w:tcPr>
          <w:p w:rsidR="00DF4D97" w:rsidRPr="00DF4D97" w:rsidRDefault="00DF4D97" w:rsidP="00F31640">
            <w:pPr>
              <w:rPr>
                <w:lang w:val="en-US"/>
              </w:rPr>
            </w:pPr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FA7D1F" w:rsidRDefault="00BD24CC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>№5. Использование</w:t>
            </w:r>
            <w:r w:rsidR="00DF4D97" w:rsidRPr="00FA7D1F">
              <w:t xml:space="preserve"> </w:t>
            </w:r>
            <w:r w:rsidR="00DF4D97" w:rsidRPr="00DF4D97">
              <w:rPr>
                <w:lang w:val="en-US"/>
              </w:rPr>
              <w:t>std</w:t>
            </w:r>
            <w:r w:rsidR="00DF4D97" w:rsidRPr="00FA7D1F">
              <w:t>::</w:t>
            </w:r>
            <w:r w:rsidR="00DF4D97" w:rsidRPr="00DF4D97">
              <w:rPr>
                <w:lang w:val="en-US"/>
              </w:rPr>
              <w:t>type</w:t>
            </w:r>
            <w:r w:rsidR="00DF4D97" w:rsidRPr="00FA7D1F">
              <w:t>_</w:t>
            </w:r>
            <w:r w:rsidR="00DF4D97" w:rsidRPr="00DF4D97">
              <w:rPr>
                <w:lang w:val="en-US"/>
              </w:rPr>
              <w:t>traits</w:t>
            </w:r>
            <w:r w:rsidR="00DF4D97" w:rsidRPr="00FA7D1F">
              <w:t xml:space="preserve"> </w:t>
            </w:r>
            <w:r w:rsidR="00DF4D97" w:rsidRPr="00DF4D97">
              <w:t>и</w:t>
            </w:r>
            <w:r w:rsidR="00DF4D97" w:rsidRPr="00FA7D1F">
              <w:t xml:space="preserve"> </w:t>
            </w:r>
            <w:r w:rsidR="00DF4D97" w:rsidRPr="00DF4D97">
              <w:rPr>
                <w:lang w:val="en-US"/>
              </w:rPr>
              <w:t>std</w:t>
            </w:r>
            <w:r w:rsidR="00DF4D97" w:rsidRPr="00FA7D1F">
              <w:t>::</w:t>
            </w:r>
            <w:r w:rsidR="00DF4D97" w:rsidRPr="00DF4D97">
              <w:rPr>
                <w:lang w:val="en-US"/>
              </w:rPr>
              <w:t>enable</w:t>
            </w:r>
            <w:r w:rsidR="00DF4D97" w:rsidRPr="00FA7D1F">
              <w:t>_</w:t>
            </w:r>
            <w:r w:rsidR="00DF4D97" w:rsidRPr="00DF4D97">
              <w:rPr>
                <w:lang w:val="en-US"/>
              </w:rPr>
              <w:t>if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№6. </w:t>
            </w:r>
            <w:proofErr w:type="spellStart"/>
            <w:r w:rsidR="00DF4D97" w:rsidRPr="00DF4D97">
              <w:t>Аллокаторы</w:t>
            </w:r>
            <w:proofErr w:type="spellEnd"/>
            <w:r w:rsidR="00DF4D97" w:rsidRPr="00DF4D97">
              <w:t xml:space="preserve"> в </w:t>
            </w:r>
            <w:proofErr w:type="spellStart"/>
            <w:r w:rsidR="00DF4D97" w:rsidRPr="00DF4D97">
              <w:rPr>
                <w:lang w:val="en-US"/>
              </w:rPr>
              <w:t>stl</w:t>
            </w:r>
            <w:proofErr w:type="spellEnd"/>
            <w:r w:rsidR="00DF4D97" w:rsidRPr="00DF4D97">
              <w:t xml:space="preserve">. </w:t>
            </w:r>
            <w:r w:rsidR="00DF4D97" w:rsidRPr="00DF4D97">
              <w:rPr>
                <w:lang w:val="en-US"/>
              </w:rPr>
              <w:t>Allocator</w:t>
            </w:r>
            <w:r w:rsidR="00DF4D97" w:rsidRPr="00DF4D97">
              <w:t>_</w:t>
            </w:r>
            <w:r w:rsidR="00DF4D97" w:rsidRPr="00DF4D97">
              <w:rPr>
                <w:lang w:val="en-US"/>
              </w:rPr>
              <w:t>traits</w:t>
            </w:r>
            <w:r w:rsidR="00DF4D97" w:rsidRPr="00DF4D97">
              <w:t xml:space="preserve">. 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№7. Лямбды и их </w:t>
            </w:r>
            <w:proofErr w:type="spellStart"/>
            <w:r w:rsidR="00DF4D97" w:rsidRPr="00DF4D97">
              <w:t>constexpr</w:t>
            </w:r>
            <w:proofErr w:type="spellEnd"/>
            <w:r w:rsidR="00DF4D97" w:rsidRPr="00DF4D97">
              <w:t xml:space="preserve"> версии</w:t>
            </w:r>
          </w:p>
        </w:tc>
        <w:tc>
          <w:tcPr>
            <w:tcW w:w="1134" w:type="dxa"/>
          </w:tcPr>
          <w:p w:rsidR="00DF4D97" w:rsidRPr="00DF4D97" w:rsidRDefault="00DF4D97" w:rsidP="00F31640">
            <w:pPr>
              <w:rPr>
                <w:lang w:val="en-US"/>
              </w:rPr>
            </w:pPr>
            <w:r w:rsidRPr="00DF4D97">
              <w:rPr>
                <w:lang w:val="en-US"/>
              </w:rPr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>№</w:t>
            </w:r>
            <w:r w:rsidR="00DF4D97" w:rsidRPr="00FA7D1F">
              <w:t>8</w:t>
            </w:r>
            <w:r w:rsidR="00DF4D97" w:rsidRPr="00DF4D97">
              <w:t xml:space="preserve">. Использование </w:t>
            </w:r>
            <w:proofErr w:type="spellStart"/>
            <w:r w:rsidR="00DF4D97" w:rsidRPr="00DF4D97">
              <w:t>std::function</w:t>
            </w:r>
            <w:proofErr w:type="spellEnd"/>
            <w:r w:rsidR="00DF4D97" w:rsidRPr="00DF4D97">
              <w:t xml:space="preserve">. 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>№9. Умные указатели. Использование и самостоятельная реализация.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FA7D1F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№10.  </w:t>
            </w:r>
            <w:proofErr w:type="spellStart"/>
            <w:r w:rsidR="00DF4D97" w:rsidRPr="00DF4D97">
              <w:t>Многопоточность</w:t>
            </w:r>
            <w:proofErr w:type="spellEnd"/>
            <w:r w:rsidR="00DF4D97" w:rsidRPr="00DF4D97">
              <w:t xml:space="preserve">: </w:t>
            </w:r>
            <w:r w:rsidR="00DF4D97" w:rsidRPr="00DF4D97">
              <w:rPr>
                <w:lang w:val="en-US"/>
              </w:rPr>
              <w:t>std</w:t>
            </w:r>
            <w:r w:rsidR="00DF4D97" w:rsidRPr="00FA7D1F">
              <w:t>::</w:t>
            </w:r>
            <w:r w:rsidR="00DF4D97" w:rsidRPr="00DF4D97">
              <w:rPr>
                <w:lang w:val="en-US"/>
              </w:rPr>
              <w:t>thread</w:t>
            </w:r>
            <w:r w:rsidR="00DF4D97" w:rsidRPr="00FA7D1F">
              <w:t>.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№11. </w:t>
            </w:r>
            <w:proofErr w:type="spellStart"/>
            <w:r w:rsidR="00DF4D97" w:rsidRPr="00DF4D97">
              <w:t>Многопоточность</w:t>
            </w:r>
            <w:proofErr w:type="spellEnd"/>
            <w:r w:rsidR="00DF4D97" w:rsidRPr="00DF4D97">
              <w:t xml:space="preserve">: </w:t>
            </w:r>
            <w:r w:rsidR="00DF4D97" w:rsidRPr="00DF4D97">
              <w:rPr>
                <w:lang w:val="en-US"/>
              </w:rPr>
              <w:t>std</w:t>
            </w:r>
            <w:r w:rsidR="00DF4D97" w:rsidRPr="00DF4D97">
              <w:t>::</w:t>
            </w:r>
            <w:proofErr w:type="spellStart"/>
            <w:r w:rsidR="00DF4D97" w:rsidRPr="00DF4D97">
              <w:rPr>
                <w:lang w:val="en-US"/>
              </w:rPr>
              <w:t>mutex</w:t>
            </w:r>
            <w:proofErr w:type="spellEnd"/>
            <w:r w:rsidR="00DF4D97" w:rsidRPr="00DF4D97">
              <w:t xml:space="preserve">. </w:t>
            </w:r>
            <w:r w:rsidR="00DF4D97" w:rsidRPr="00DF4D97">
              <w:rPr>
                <w:lang w:val="en-US"/>
              </w:rPr>
              <w:t>Std</w:t>
            </w:r>
            <w:r w:rsidR="00DF4D97" w:rsidRPr="00DF4D97">
              <w:t>::</w:t>
            </w:r>
            <w:r w:rsidR="00DF4D97" w:rsidRPr="00DF4D97">
              <w:rPr>
                <w:lang w:val="en-US"/>
              </w:rPr>
              <w:t>lock</w:t>
            </w:r>
            <w:r w:rsidR="00DF4D97" w:rsidRPr="00DF4D97">
              <w:t>_</w:t>
            </w:r>
            <w:r w:rsidR="00DF4D97" w:rsidRPr="00DF4D97">
              <w:rPr>
                <w:lang w:val="en-US"/>
              </w:rPr>
              <w:t>guard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№12. </w:t>
            </w:r>
            <w:proofErr w:type="spellStart"/>
            <w:r w:rsidR="00DF4D97" w:rsidRPr="00DF4D97">
              <w:t>Многопоточность</w:t>
            </w:r>
            <w:proofErr w:type="spellEnd"/>
            <w:r w:rsidR="00DF4D97" w:rsidRPr="00DF4D97">
              <w:t xml:space="preserve">: </w:t>
            </w:r>
            <w:r w:rsidR="00DF4D97" w:rsidRPr="00DF4D97">
              <w:rPr>
                <w:lang w:val="en-US"/>
              </w:rPr>
              <w:t>std</w:t>
            </w:r>
            <w:r w:rsidR="00DF4D97" w:rsidRPr="00DF4D97">
              <w:t>::</w:t>
            </w:r>
            <w:proofErr w:type="spellStart"/>
            <w:r w:rsidR="00DF4D97" w:rsidRPr="00DF4D97">
              <w:rPr>
                <w:lang w:val="en-US"/>
              </w:rPr>
              <w:t>async</w:t>
            </w:r>
            <w:proofErr w:type="spellEnd"/>
            <w:r w:rsidR="00DF4D97" w:rsidRPr="00DF4D97">
              <w:t>.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№13. </w:t>
            </w:r>
            <w:proofErr w:type="spellStart"/>
            <w:r w:rsidR="00DF4D97" w:rsidRPr="00DF4D97">
              <w:t>Многопоточность</w:t>
            </w:r>
            <w:proofErr w:type="spellEnd"/>
            <w:r w:rsidR="00DF4D97" w:rsidRPr="00DF4D97">
              <w:t xml:space="preserve">: </w:t>
            </w:r>
            <w:r w:rsidR="00DF4D97" w:rsidRPr="00DF4D97">
              <w:rPr>
                <w:lang w:val="en-US"/>
              </w:rPr>
              <w:t>std</w:t>
            </w:r>
            <w:r w:rsidR="00DF4D97" w:rsidRPr="00DF4D97">
              <w:t>::</w:t>
            </w:r>
            <w:proofErr w:type="spellStart"/>
            <w:r w:rsidR="00DF4D97" w:rsidRPr="00DF4D97">
              <w:rPr>
                <w:lang w:val="en-US"/>
              </w:rPr>
              <w:t>futute</w:t>
            </w:r>
            <w:proofErr w:type="spellEnd"/>
            <w:r w:rsidR="00DF4D97" w:rsidRPr="00DF4D97">
              <w:t xml:space="preserve"> и </w:t>
            </w:r>
            <w:r w:rsidR="00DF4D97" w:rsidRPr="00DF4D97">
              <w:rPr>
                <w:lang w:val="en-US"/>
              </w:rPr>
              <w:t>std</w:t>
            </w:r>
            <w:r w:rsidR="00DF4D97" w:rsidRPr="00DF4D97">
              <w:t>::</w:t>
            </w:r>
            <w:r w:rsidR="00DF4D97" w:rsidRPr="00DF4D97">
              <w:rPr>
                <w:lang w:val="en-US"/>
              </w:rPr>
              <w:t>promise</w:t>
            </w:r>
            <w:r w:rsidR="00DF4D97" w:rsidRPr="00DF4D97">
              <w:t>.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№14. </w:t>
            </w:r>
            <w:proofErr w:type="spellStart"/>
            <w:r w:rsidR="00DF4D97" w:rsidRPr="00DF4D97">
              <w:t>Аллокаторы</w:t>
            </w:r>
            <w:proofErr w:type="spellEnd"/>
            <w:r w:rsidR="00DF4D97" w:rsidRPr="00DF4D97">
              <w:t xml:space="preserve"> в </w:t>
            </w:r>
            <w:proofErr w:type="spellStart"/>
            <w:r w:rsidR="00DF4D97" w:rsidRPr="00DF4D97">
              <w:rPr>
                <w:lang w:val="en-US"/>
              </w:rPr>
              <w:t>stl</w:t>
            </w:r>
            <w:proofErr w:type="spellEnd"/>
            <w:r w:rsidR="00DF4D97" w:rsidRPr="00DF4D97">
              <w:t xml:space="preserve">. </w:t>
            </w:r>
            <w:r w:rsidR="00DF4D97" w:rsidRPr="00DF4D97">
              <w:rPr>
                <w:lang w:val="en-US"/>
              </w:rPr>
              <w:t>Allocator</w:t>
            </w:r>
            <w:r w:rsidR="00DF4D97" w:rsidRPr="00DF4D97">
              <w:t>_</w:t>
            </w:r>
            <w:r w:rsidR="00DF4D97" w:rsidRPr="00DF4D97">
              <w:rPr>
                <w:lang w:val="en-US"/>
              </w:rPr>
              <w:t>traits</w:t>
            </w:r>
            <w:r w:rsidR="00DF4D97" w:rsidRPr="00DF4D97">
              <w:t>.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F31640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№15.  Анализ и разбор объектных файлов. Использование утилит </w:t>
            </w:r>
            <w:proofErr w:type="spellStart"/>
            <w:r w:rsidR="00DF4D97" w:rsidRPr="00DF4D97">
              <w:t>objdump</w:t>
            </w:r>
            <w:proofErr w:type="spellEnd"/>
            <w:r w:rsidR="00DF4D97" w:rsidRPr="00DF4D97">
              <w:t xml:space="preserve"> и </w:t>
            </w:r>
            <w:proofErr w:type="spellStart"/>
            <w:r w:rsidR="00DF4D97" w:rsidRPr="00DF4D97">
              <w:t>readelf</w:t>
            </w:r>
            <w:proofErr w:type="spellEnd"/>
            <w:r w:rsidR="00DF4D97" w:rsidRPr="00DF4D97">
              <w:t>.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DF4D97" w:rsidRPr="00DF4D97" w:rsidTr="00F31640">
        <w:tc>
          <w:tcPr>
            <w:tcW w:w="7792" w:type="dxa"/>
          </w:tcPr>
          <w:p w:rsidR="00DF4D97" w:rsidRPr="00DF4D97" w:rsidRDefault="00FA7D1F" w:rsidP="00036A6A">
            <w:r>
              <w:t xml:space="preserve">Лабораторная работа </w:t>
            </w:r>
            <w:r w:rsidRPr="00DF4D97">
              <w:t xml:space="preserve"> </w:t>
            </w:r>
            <w:r w:rsidR="00DF4D97" w:rsidRPr="00DF4D97">
              <w:t xml:space="preserve">№16. </w:t>
            </w:r>
            <w:r w:rsidR="00036A6A">
              <w:t>Контрольная</w:t>
            </w:r>
            <w:r w:rsidR="00DF4D97" w:rsidRPr="00DF4D97">
              <w:t>.</w:t>
            </w:r>
          </w:p>
        </w:tc>
        <w:tc>
          <w:tcPr>
            <w:tcW w:w="1134" w:type="dxa"/>
          </w:tcPr>
          <w:p w:rsidR="00DF4D97" w:rsidRPr="00DF4D97" w:rsidRDefault="00DF4D97" w:rsidP="00F31640">
            <w:r w:rsidRPr="00DF4D97">
              <w:t>2</w:t>
            </w:r>
          </w:p>
        </w:tc>
      </w:tr>
      <w:tr w:rsidR="00BD24CC" w:rsidRPr="00DF4D97" w:rsidTr="00F31640">
        <w:tc>
          <w:tcPr>
            <w:tcW w:w="7792" w:type="dxa"/>
          </w:tcPr>
          <w:p w:rsidR="00BD24CC" w:rsidRPr="00DF4D97" w:rsidRDefault="00BD24CC" w:rsidP="00036A6A">
            <w:r>
              <w:t>Итого:</w:t>
            </w:r>
          </w:p>
        </w:tc>
        <w:tc>
          <w:tcPr>
            <w:tcW w:w="1134" w:type="dxa"/>
          </w:tcPr>
          <w:p w:rsidR="00BD24CC" w:rsidRPr="00DF4D97" w:rsidRDefault="00BD24CC" w:rsidP="00F31640">
            <w:r>
              <w:t>32</w:t>
            </w:r>
          </w:p>
        </w:tc>
      </w:tr>
    </w:tbl>
    <w:p w:rsidR="00DF4D97" w:rsidRDefault="00DF4D97" w:rsidP="00DF4D97"/>
    <w:p w:rsidR="00C506CD" w:rsidRPr="007A19E0" w:rsidRDefault="00C506CD" w:rsidP="00C506CD">
      <w:pPr>
        <w:rPr>
          <w:color w:val="FF0000"/>
        </w:rPr>
      </w:pPr>
    </w:p>
    <w:p w:rsidR="00FA7D1F" w:rsidRPr="00FA7D1F" w:rsidRDefault="007A19E0" w:rsidP="00FA7D1F">
      <w:pPr>
        <w:jc w:val="center"/>
        <w:rPr>
          <w:bCs/>
        </w:rPr>
      </w:pPr>
      <w:r w:rsidRPr="00FA7D1F">
        <w:rPr>
          <w:bCs/>
        </w:rPr>
        <w:t>Самостоятельная работа студентов</w:t>
      </w:r>
    </w:p>
    <w:p w:rsidR="00FA7D1F" w:rsidRPr="00FA7D1F" w:rsidRDefault="00FA7D1F" w:rsidP="00FA7D1F">
      <w:pPr>
        <w:jc w:val="center"/>
      </w:pPr>
      <w:r w:rsidRPr="00FA7D1F">
        <w:t>3 семестр  78 ч.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FA7D1F" w:rsidRPr="00313B0B" w:rsidTr="00FA7D1F">
        <w:trPr>
          <w:trHeight w:val="781"/>
        </w:trPr>
        <w:tc>
          <w:tcPr>
            <w:tcW w:w="7939" w:type="dxa"/>
          </w:tcPr>
          <w:p w:rsidR="00FA7D1F" w:rsidRPr="00313B0B" w:rsidRDefault="00FA7D1F" w:rsidP="00FA7D1F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FA7D1F" w:rsidRPr="00313B0B" w:rsidRDefault="00FA7D1F" w:rsidP="00FA7D1F">
            <w:pPr>
              <w:jc w:val="center"/>
            </w:pPr>
            <w:r w:rsidRPr="00313B0B">
              <w:t>Объем, час</w:t>
            </w:r>
          </w:p>
        </w:tc>
      </w:tr>
      <w:tr w:rsidR="00FA7D1F" w:rsidRPr="00313B0B" w:rsidTr="00FA7D1F">
        <w:tc>
          <w:tcPr>
            <w:tcW w:w="7939" w:type="dxa"/>
            <w:shd w:val="clear" w:color="auto" w:fill="auto"/>
          </w:tcPr>
          <w:p w:rsidR="00FA7D1F" w:rsidRPr="00D67484" w:rsidRDefault="00FA7D1F" w:rsidP="00FA7D1F">
            <w:pPr>
              <w:rPr>
                <w:color w:val="FF0000"/>
              </w:rPr>
            </w:pPr>
            <w:r w:rsidRPr="00D67484">
              <w:rPr>
                <w:color w:val="000000"/>
              </w:rPr>
              <w:t xml:space="preserve">Изучение темы дисциплины по учебной литературе, учебным пособиям, поиск в интернете. </w:t>
            </w:r>
            <w:r w:rsidRPr="00D67484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>
              <w:t>«Объектно-ориентированное программирование</w:t>
            </w:r>
            <w:r w:rsidRPr="00D67484">
              <w:rPr>
                <w:bCs/>
                <w:color w:val="000000"/>
              </w:rPr>
              <w:t xml:space="preserve"> выложены на странице курса в сети Интернет</w:t>
            </w:r>
            <w:proofErr w:type="gramStart"/>
            <w:r w:rsidRPr="00D67484">
              <w:rPr>
                <w:bCs/>
                <w:color w:val="000000"/>
              </w:rPr>
              <w:t xml:space="preserve"> .</w:t>
            </w:r>
            <w:proofErr w:type="gramEnd"/>
            <w:r w:rsidRPr="00D67484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FA7D1F" w:rsidRPr="00313B0B" w:rsidRDefault="00FA7D1F" w:rsidP="00FA7D1F">
            <w:pPr>
              <w:jc w:val="center"/>
            </w:pPr>
            <w:r>
              <w:t>20</w:t>
            </w:r>
          </w:p>
        </w:tc>
      </w:tr>
      <w:tr w:rsidR="00FA7D1F" w:rsidRPr="00313B0B" w:rsidTr="00FA7D1F">
        <w:tc>
          <w:tcPr>
            <w:tcW w:w="7939" w:type="dxa"/>
            <w:shd w:val="clear" w:color="auto" w:fill="auto"/>
          </w:tcPr>
          <w:p w:rsidR="00FA7D1F" w:rsidRPr="00313B0B" w:rsidRDefault="00FA7D1F" w:rsidP="00FA7D1F">
            <w:pPr>
              <w:rPr>
                <w:color w:val="FF0000"/>
              </w:rPr>
            </w:pPr>
            <w:r w:rsidRPr="00B26010">
              <w:rPr>
                <w:color w:val="000000"/>
              </w:rPr>
              <w:t xml:space="preserve">Подготовка </w:t>
            </w:r>
            <w:r w:rsidRPr="00B26010">
              <w:t xml:space="preserve">к лабораторным </w:t>
            </w:r>
            <w:r>
              <w:t>работам</w:t>
            </w:r>
            <w:r w:rsidRPr="00B26010">
              <w:t xml:space="preserve">, </w:t>
            </w:r>
            <w:r w:rsidRPr="00B26010">
              <w:rPr>
                <w:color w:val="000000"/>
              </w:rPr>
              <w:t>к текущему  контролю знаний</w:t>
            </w:r>
            <w:r>
              <w:rPr>
                <w:color w:val="000000"/>
              </w:rPr>
              <w:t xml:space="preserve">. </w:t>
            </w:r>
            <w:r w:rsidRPr="00B26010">
              <w:rPr>
                <w:color w:val="000000"/>
              </w:rPr>
              <w:t>Разбор решенных задач, самостоятельное решение задач</w:t>
            </w:r>
            <w:r>
              <w:rPr>
                <w:color w:val="00000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FA7D1F" w:rsidRPr="00313B0B" w:rsidRDefault="00FA7D1F" w:rsidP="00FA7D1F">
            <w:pPr>
              <w:jc w:val="center"/>
            </w:pPr>
            <w:r>
              <w:t>50</w:t>
            </w:r>
          </w:p>
        </w:tc>
      </w:tr>
      <w:tr w:rsidR="00FA7D1F" w:rsidRPr="00313B0B" w:rsidTr="00FA7D1F">
        <w:tc>
          <w:tcPr>
            <w:tcW w:w="7939" w:type="dxa"/>
            <w:shd w:val="clear" w:color="auto" w:fill="auto"/>
          </w:tcPr>
          <w:p w:rsidR="00FA7D1F" w:rsidRPr="007819CC" w:rsidRDefault="00FA7D1F" w:rsidP="00FA7D1F">
            <w:pPr>
              <w:widowControl w:val="0"/>
            </w:pPr>
            <w:r w:rsidRPr="00B26010">
              <w:t xml:space="preserve">Подготовка к </w:t>
            </w:r>
            <w:r>
              <w:t>дифференцированному зачету</w:t>
            </w:r>
            <w:proofErr w:type="gramStart"/>
            <w:r>
              <w:t xml:space="preserve">.. </w:t>
            </w:r>
            <w:proofErr w:type="gramEnd"/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FA7D1F" w:rsidRPr="00313B0B" w:rsidRDefault="00FA7D1F" w:rsidP="00FA7D1F">
            <w:pPr>
              <w:jc w:val="center"/>
            </w:pPr>
            <w:r>
              <w:t>8</w:t>
            </w:r>
          </w:p>
        </w:tc>
      </w:tr>
      <w:tr w:rsidR="00FA7D1F" w:rsidRPr="00FD2785" w:rsidTr="00FA7D1F">
        <w:tc>
          <w:tcPr>
            <w:tcW w:w="7939" w:type="dxa"/>
            <w:shd w:val="clear" w:color="auto" w:fill="auto"/>
          </w:tcPr>
          <w:p w:rsidR="00FA7D1F" w:rsidRPr="00FD2785" w:rsidRDefault="00FA7D1F" w:rsidP="00FA7D1F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A7D1F" w:rsidRPr="00FD2785" w:rsidRDefault="00FA7D1F" w:rsidP="00FA7D1F">
            <w:pPr>
              <w:jc w:val="center"/>
              <w:rPr>
                <w:b/>
              </w:rPr>
            </w:pPr>
            <w:r>
              <w:rPr>
                <w:b/>
              </w:rPr>
              <w:t>78</w:t>
            </w:r>
          </w:p>
        </w:tc>
      </w:tr>
    </w:tbl>
    <w:p w:rsidR="00FA7D1F" w:rsidRDefault="00FA7D1F" w:rsidP="00DB1757">
      <w:pPr>
        <w:rPr>
          <w:b/>
        </w:rPr>
      </w:pPr>
    </w:p>
    <w:p w:rsidR="00FA7D1F" w:rsidRPr="00FA7D1F" w:rsidRDefault="00FA7D1F" w:rsidP="00FA7D1F">
      <w:pPr>
        <w:jc w:val="center"/>
      </w:pPr>
      <w:r>
        <w:t>4</w:t>
      </w:r>
      <w:r w:rsidRPr="00FA7D1F">
        <w:t xml:space="preserve"> семестр  </w:t>
      </w:r>
      <w:r>
        <w:t>114</w:t>
      </w:r>
      <w:r w:rsidRPr="00FA7D1F">
        <w:t xml:space="preserve"> ч.</w:t>
      </w:r>
    </w:p>
    <w:tbl>
      <w:tblPr>
        <w:tblW w:w="9781" w:type="dxa"/>
        <w:tblInd w:w="-6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7939"/>
        <w:gridCol w:w="1842"/>
      </w:tblGrid>
      <w:tr w:rsidR="00FA7D1F" w:rsidRPr="00313B0B" w:rsidTr="00FA7D1F">
        <w:trPr>
          <w:trHeight w:val="781"/>
        </w:trPr>
        <w:tc>
          <w:tcPr>
            <w:tcW w:w="7939" w:type="dxa"/>
          </w:tcPr>
          <w:p w:rsidR="00FA7D1F" w:rsidRPr="00313B0B" w:rsidRDefault="00FA7D1F" w:rsidP="00FA7D1F">
            <w:pPr>
              <w:jc w:val="center"/>
            </w:pPr>
            <w:r w:rsidRPr="00313B0B">
              <w:t>Перечень занятий на СРС</w:t>
            </w:r>
          </w:p>
        </w:tc>
        <w:tc>
          <w:tcPr>
            <w:tcW w:w="1842" w:type="dxa"/>
          </w:tcPr>
          <w:p w:rsidR="00FA7D1F" w:rsidRPr="00313B0B" w:rsidRDefault="00FA7D1F" w:rsidP="00FA7D1F">
            <w:pPr>
              <w:jc w:val="center"/>
            </w:pPr>
            <w:r w:rsidRPr="00313B0B">
              <w:t>Объем, час</w:t>
            </w:r>
          </w:p>
        </w:tc>
      </w:tr>
      <w:tr w:rsidR="00FA7D1F" w:rsidRPr="00313B0B" w:rsidTr="00FA7D1F">
        <w:tc>
          <w:tcPr>
            <w:tcW w:w="7939" w:type="dxa"/>
            <w:shd w:val="clear" w:color="auto" w:fill="auto"/>
          </w:tcPr>
          <w:p w:rsidR="00FA7D1F" w:rsidRPr="00D67484" w:rsidRDefault="00FA7D1F" w:rsidP="00FA7D1F">
            <w:pPr>
              <w:rPr>
                <w:color w:val="FF0000"/>
              </w:rPr>
            </w:pPr>
            <w:r w:rsidRPr="00D67484">
              <w:rPr>
                <w:color w:val="000000"/>
              </w:rPr>
              <w:t xml:space="preserve">Изучение темы дисциплины по учебной литературе, учебным пособиям, поиск в интернете. </w:t>
            </w:r>
            <w:r w:rsidRPr="00D67484">
              <w:rPr>
                <w:bCs/>
                <w:color w:val="000000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</w:t>
            </w:r>
            <w:r>
              <w:t>«Объектно-ориентированное программирование</w:t>
            </w:r>
            <w:r w:rsidRPr="00D67484">
              <w:rPr>
                <w:bCs/>
                <w:color w:val="000000"/>
              </w:rPr>
              <w:t xml:space="preserve"> выложены на странице курса в сети Интернет .</w:t>
            </w:r>
            <w:r w:rsidRPr="00D67484">
              <w:rPr>
                <w:szCs w:val="28"/>
              </w:rPr>
              <w:t xml:space="preserve"> </w:t>
            </w:r>
          </w:p>
        </w:tc>
        <w:tc>
          <w:tcPr>
            <w:tcW w:w="1842" w:type="dxa"/>
            <w:shd w:val="clear" w:color="auto" w:fill="auto"/>
          </w:tcPr>
          <w:p w:rsidR="00FA7D1F" w:rsidRPr="00313B0B" w:rsidRDefault="00FA7D1F" w:rsidP="00FA7D1F">
            <w:pPr>
              <w:jc w:val="center"/>
            </w:pPr>
            <w:r>
              <w:t>26</w:t>
            </w:r>
          </w:p>
        </w:tc>
      </w:tr>
      <w:tr w:rsidR="00FA7D1F" w:rsidRPr="00313B0B" w:rsidTr="00FA7D1F">
        <w:tc>
          <w:tcPr>
            <w:tcW w:w="7939" w:type="dxa"/>
            <w:shd w:val="clear" w:color="auto" w:fill="auto"/>
          </w:tcPr>
          <w:p w:rsidR="00FA7D1F" w:rsidRPr="00313B0B" w:rsidRDefault="00FA7D1F" w:rsidP="00FA7D1F">
            <w:pPr>
              <w:rPr>
                <w:color w:val="FF0000"/>
              </w:rPr>
            </w:pPr>
            <w:r w:rsidRPr="00B26010">
              <w:rPr>
                <w:color w:val="000000"/>
              </w:rPr>
              <w:t xml:space="preserve">Подготовка </w:t>
            </w:r>
            <w:r w:rsidRPr="00B26010">
              <w:t xml:space="preserve">к лабораторным </w:t>
            </w:r>
            <w:r>
              <w:t>работам</w:t>
            </w:r>
            <w:r w:rsidRPr="00B26010">
              <w:t xml:space="preserve">, </w:t>
            </w:r>
            <w:r w:rsidRPr="00B26010">
              <w:rPr>
                <w:color w:val="000000"/>
              </w:rPr>
              <w:t>к текущему  контролю знаний</w:t>
            </w:r>
            <w:r>
              <w:rPr>
                <w:color w:val="000000"/>
              </w:rPr>
              <w:t xml:space="preserve">. </w:t>
            </w:r>
            <w:r w:rsidRPr="00B26010">
              <w:rPr>
                <w:color w:val="000000"/>
              </w:rPr>
              <w:t>Разбор решенных задач, самостоятельное решение задач</w:t>
            </w:r>
            <w:r>
              <w:rPr>
                <w:color w:val="000000"/>
              </w:rPr>
              <w:t>.</w:t>
            </w:r>
          </w:p>
        </w:tc>
        <w:tc>
          <w:tcPr>
            <w:tcW w:w="1842" w:type="dxa"/>
            <w:shd w:val="clear" w:color="auto" w:fill="auto"/>
          </w:tcPr>
          <w:p w:rsidR="00FA7D1F" w:rsidRPr="00313B0B" w:rsidRDefault="00FA7D1F" w:rsidP="00FA7D1F">
            <w:pPr>
              <w:jc w:val="center"/>
            </w:pPr>
            <w:r>
              <w:t>50</w:t>
            </w:r>
          </w:p>
        </w:tc>
      </w:tr>
      <w:tr w:rsidR="00FA7D1F" w:rsidRPr="00313B0B" w:rsidTr="00FA7D1F">
        <w:tc>
          <w:tcPr>
            <w:tcW w:w="7939" w:type="dxa"/>
            <w:shd w:val="clear" w:color="auto" w:fill="auto"/>
          </w:tcPr>
          <w:p w:rsidR="00FA7D1F" w:rsidRPr="007819CC" w:rsidRDefault="00FA7D1F" w:rsidP="00FA7D1F">
            <w:pPr>
              <w:widowControl w:val="0"/>
            </w:pPr>
            <w:r w:rsidRPr="00B26010">
              <w:t xml:space="preserve">Подготовка к </w:t>
            </w:r>
            <w:r>
              <w:t xml:space="preserve">экзамену. </w:t>
            </w:r>
            <w:r w:rsidRPr="003B746D">
              <w:t>Повторение теоретического материала по вопросам, совпадающим с темами лекций</w:t>
            </w:r>
            <w:r>
              <w:t>.</w:t>
            </w:r>
          </w:p>
        </w:tc>
        <w:tc>
          <w:tcPr>
            <w:tcW w:w="1842" w:type="dxa"/>
            <w:shd w:val="clear" w:color="auto" w:fill="auto"/>
          </w:tcPr>
          <w:p w:rsidR="00FA7D1F" w:rsidRPr="00313B0B" w:rsidRDefault="00FA7D1F" w:rsidP="00FA7D1F">
            <w:pPr>
              <w:jc w:val="center"/>
            </w:pPr>
            <w:r>
              <w:t>36</w:t>
            </w:r>
          </w:p>
        </w:tc>
      </w:tr>
      <w:tr w:rsidR="00FA7D1F" w:rsidRPr="00FD2785" w:rsidTr="00FA7D1F">
        <w:tc>
          <w:tcPr>
            <w:tcW w:w="7939" w:type="dxa"/>
            <w:shd w:val="clear" w:color="auto" w:fill="auto"/>
          </w:tcPr>
          <w:p w:rsidR="00FA7D1F" w:rsidRPr="00FD2785" w:rsidRDefault="00FA7D1F" w:rsidP="00FA7D1F">
            <w:pPr>
              <w:rPr>
                <w:b/>
              </w:rPr>
            </w:pPr>
            <w:r w:rsidRPr="00FD2785">
              <w:rPr>
                <w:b/>
              </w:rPr>
              <w:t>Итого: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FA7D1F" w:rsidRPr="00FD2785" w:rsidRDefault="00FA7D1F" w:rsidP="00FA7D1F">
            <w:pPr>
              <w:jc w:val="center"/>
              <w:rPr>
                <w:b/>
              </w:rPr>
            </w:pPr>
            <w:r>
              <w:rPr>
                <w:b/>
              </w:rPr>
              <w:t>114</w:t>
            </w:r>
          </w:p>
        </w:tc>
      </w:tr>
    </w:tbl>
    <w:p w:rsidR="00FA7D1F" w:rsidRDefault="00FA7D1F" w:rsidP="00DB1757">
      <w:pPr>
        <w:rPr>
          <w:b/>
        </w:rPr>
      </w:pPr>
    </w:p>
    <w:p w:rsidR="00FA7D1F" w:rsidRDefault="00FA7D1F" w:rsidP="00DB1757">
      <w:pPr>
        <w:rPr>
          <w:b/>
        </w:rPr>
      </w:pPr>
    </w:p>
    <w:p w:rsidR="00AB57D1" w:rsidRPr="00AB57D1" w:rsidRDefault="00AB57D1" w:rsidP="00BD4BB1">
      <w:pPr>
        <w:pStyle w:val="1"/>
      </w:pPr>
      <w:bookmarkStart w:id="5" w:name="_Toc21097782"/>
      <w:r>
        <w:t>5</w:t>
      </w:r>
      <w:r w:rsidRPr="00AB57D1">
        <w:t>. Перечень учебной литературы</w:t>
      </w:r>
      <w:bookmarkEnd w:id="5"/>
    </w:p>
    <w:p w:rsidR="00AB57D1" w:rsidRPr="00953815" w:rsidRDefault="00AB57D1" w:rsidP="00586B13">
      <w:pPr>
        <w:rPr>
          <w:i/>
          <w:color w:val="FF0000"/>
        </w:rPr>
      </w:pPr>
    </w:p>
    <w:p w:rsidR="00CB3E5B" w:rsidRPr="008F573B" w:rsidRDefault="00457A1E" w:rsidP="00457A1E">
      <w:pPr>
        <w:ind w:firstLine="708"/>
        <w:rPr>
          <w:b/>
          <w:i/>
        </w:rPr>
      </w:pPr>
      <w:r>
        <w:rPr>
          <w:b/>
          <w:i/>
        </w:rPr>
        <w:t>5.1.</w:t>
      </w:r>
      <w:r w:rsidR="00AB57D1" w:rsidRPr="008F573B">
        <w:rPr>
          <w:b/>
          <w:i/>
        </w:rPr>
        <w:t>Основная литература</w:t>
      </w:r>
    </w:p>
    <w:p w:rsidR="00AB57D1" w:rsidRDefault="00AB57D1" w:rsidP="00586B13">
      <w:r>
        <w:t>1.</w:t>
      </w:r>
      <w:r w:rsidR="00C43B98">
        <w:t xml:space="preserve"> </w:t>
      </w:r>
      <w:r w:rsidR="00C43B98" w:rsidRPr="00C43B98">
        <w:t>Б. Страуструп Язык программирования C++, спец. изд., 3 изд. /Пер. с англ. — СПб</w:t>
      </w:r>
      <w:proofErr w:type="gramStart"/>
      <w:r w:rsidR="00C43B98" w:rsidRPr="00C43B98">
        <w:t xml:space="preserve">.; </w:t>
      </w:r>
      <w:proofErr w:type="gramEnd"/>
      <w:r w:rsidR="00C43B98" w:rsidRPr="00C43B98">
        <w:t>М.: «Невский Диалект» — «Издательство БИНОМ», 2004 г., 2011 г. ISBN 978-5-7989-0425-9, 0-201-70073-5,  5-7940-0064-3,  5-7989-0223-4, 5-7940-0064-3</w:t>
      </w:r>
    </w:p>
    <w:p w:rsidR="00AB57D1" w:rsidRDefault="00AB57D1" w:rsidP="00586B13"/>
    <w:p w:rsidR="00AB57D1" w:rsidRPr="00C43B98" w:rsidRDefault="00457A1E" w:rsidP="00457A1E">
      <w:pPr>
        <w:ind w:firstLine="708"/>
        <w:rPr>
          <w:b/>
          <w:i/>
        </w:rPr>
      </w:pPr>
      <w:r>
        <w:rPr>
          <w:b/>
          <w:i/>
        </w:rPr>
        <w:t>5.2.</w:t>
      </w:r>
      <w:r w:rsidR="00AB57D1" w:rsidRPr="00C43B98">
        <w:rPr>
          <w:b/>
          <w:i/>
        </w:rPr>
        <w:t>Дополнительная литература</w:t>
      </w:r>
    </w:p>
    <w:p w:rsidR="00AB57D1" w:rsidRDefault="00804AB6" w:rsidP="00804AB6">
      <w:pPr>
        <w:jc w:val="both"/>
      </w:pPr>
      <w:r>
        <w:t>2</w:t>
      </w:r>
      <w:r w:rsidR="00C43B98">
        <w:t>. Г</w:t>
      </w:r>
      <w:r w:rsidR="00C43B98" w:rsidRPr="00983076">
        <w:t xml:space="preserve">. </w:t>
      </w:r>
      <w:proofErr w:type="gramStart"/>
      <w:r w:rsidR="00C43B98" w:rsidRPr="00983076">
        <w:t>Буч</w:t>
      </w:r>
      <w:proofErr w:type="gramEnd"/>
      <w:r w:rsidR="00C43B98" w:rsidRPr="00983076">
        <w:t>, Объектно-ориентированный анализ и проектирование с примерами приложений. 3-е изд. /Пер. с англ. «Вильямс». 2010 г. ISBN 978-5-8459-1401-9, 0-201-89551-X</w:t>
      </w:r>
    </w:p>
    <w:p w:rsidR="00804AB6" w:rsidRDefault="00804AB6" w:rsidP="00804AB6">
      <w:pPr>
        <w:jc w:val="both"/>
      </w:pPr>
      <w:r>
        <w:t xml:space="preserve">3. </w:t>
      </w:r>
      <w:r w:rsidRPr="00C43B98">
        <w:t xml:space="preserve">Скотт </w:t>
      </w:r>
      <w:proofErr w:type="spellStart"/>
      <w:r w:rsidRPr="00C43B98">
        <w:t>Мейерс</w:t>
      </w:r>
      <w:proofErr w:type="spellEnd"/>
      <w:r w:rsidRPr="00C43B98">
        <w:t>, Эффективное использование C++. 50 рекомендаций по улучшению ваших программ и проектов, Пер. с англ. - ДМК, 2006. ISBN: 5-469-01213-1, 0-201-92488-9</w:t>
      </w:r>
    </w:p>
    <w:p w:rsidR="00804AB6" w:rsidRDefault="00804AB6" w:rsidP="00804AB6">
      <w:pPr>
        <w:jc w:val="both"/>
      </w:pPr>
      <w:r>
        <w:t>4.</w:t>
      </w:r>
      <w:r w:rsidRPr="00804AB6">
        <w:t xml:space="preserve"> </w:t>
      </w:r>
      <w:proofErr w:type="gramStart"/>
      <w:r>
        <w:t>Буч</w:t>
      </w:r>
      <w:proofErr w:type="gramEnd"/>
      <w:r>
        <w:t xml:space="preserve"> Г., </w:t>
      </w:r>
      <w:proofErr w:type="spellStart"/>
      <w:r>
        <w:t>Рамбо</w:t>
      </w:r>
      <w:proofErr w:type="spellEnd"/>
      <w:r>
        <w:t xml:space="preserve"> Д., Джекобсон А. Язык UML. Руководство пользователя: Пер. с англ. — М. ДМК, 2000.</w:t>
      </w:r>
      <w:r>
        <w:cr/>
      </w:r>
    </w:p>
    <w:p w:rsidR="00AB57D1" w:rsidRDefault="00095436" w:rsidP="00457A1E">
      <w:pPr>
        <w:pStyle w:val="1"/>
        <w:ind w:firstLine="567"/>
        <w:jc w:val="left"/>
      </w:pPr>
      <w:bookmarkStart w:id="6" w:name="_Toc21097784"/>
      <w:r>
        <w:t>6</w:t>
      </w:r>
      <w:r w:rsidR="00AB57D1" w:rsidRPr="00AB57D1">
        <w:t>. Перечень ресурсов информационно-телекоммуникационной сети «Интернет», необходимых для освоения дисциплины</w:t>
      </w:r>
      <w:bookmarkEnd w:id="6"/>
    </w:p>
    <w:p w:rsidR="009F4A6F" w:rsidRDefault="002E6006" w:rsidP="00131438">
      <w:pPr>
        <w:ind w:firstLine="567"/>
      </w:pPr>
      <w:r>
        <w:t>Для освоения</w:t>
      </w:r>
      <w:r w:rsidR="009F4A6F">
        <w:t xml:space="preserve"> дисциплины</w:t>
      </w:r>
      <w:r w:rsidR="00131438" w:rsidRPr="009F4A6F">
        <w:t xml:space="preserve"> используются </w:t>
      </w:r>
      <w:r w:rsidR="009F4A6F">
        <w:t xml:space="preserve">следующие </w:t>
      </w:r>
      <w:r w:rsidR="00131438" w:rsidRPr="009F4A6F">
        <w:t>ресурсы</w:t>
      </w:r>
      <w:r w:rsidR="009F4A6F">
        <w:t>:</w:t>
      </w:r>
    </w:p>
    <w:p w:rsidR="00F62244" w:rsidRDefault="009F4A6F" w:rsidP="00131438">
      <w:pPr>
        <w:ind w:firstLine="567"/>
      </w:pPr>
      <w:r>
        <w:t xml:space="preserve">- </w:t>
      </w:r>
      <w:r w:rsidR="00131438" w:rsidRPr="009F4A6F">
        <w:t xml:space="preserve"> электронн</w:t>
      </w:r>
      <w:r>
        <w:t>ая</w:t>
      </w:r>
      <w:r w:rsidR="00131438" w:rsidRPr="009F4A6F">
        <w:t xml:space="preserve"> информационно-образовательн</w:t>
      </w:r>
      <w:r>
        <w:t>ая с</w:t>
      </w:r>
      <w:r w:rsidR="00131438" w:rsidRPr="009F4A6F">
        <w:t>ред</w:t>
      </w:r>
      <w:r>
        <w:t>а</w:t>
      </w:r>
      <w:r w:rsidR="00F62244">
        <w:t xml:space="preserve"> НГУ (ЭИОС);</w:t>
      </w:r>
    </w:p>
    <w:p w:rsidR="00F62244" w:rsidRDefault="00F62244" w:rsidP="00131438">
      <w:pPr>
        <w:ind w:firstLine="567"/>
      </w:pPr>
      <w:r>
        <w:t xml:space="preserve">- </w:t>
      </w:r>
      <w:r w:rsidR="00131438" w:rsidRPr="009F4A6F">
        <w:t xml:space="preserve">образовательные </w:t>
      </w:r>
      <w:proofErr w:type="spellStart"/>
      <w:proofErr w:type="gramStart"/>
      <w:r w:rsidR="00131438" w:rsidRPr="009F4A6F">
        <w:t>интернет-порталы</w:t>
      </w:r>
      <w:proofErr w:type="spellEnd"/>
      <w:proofErr w:type="gramEnd"/>
      <w:r>
        <w:t>;</w:t>
      </w:r>
    </w:p>
    <w:p w:rsidR="00F62244" w:rsidRDefault="00F62244" w:rsidP="00131438">
      <w:pPr>
        <w:ind w:firstLine="567"/>
      </w:pPr>
      <w:r>
        <w:t>- информационно-телекоммуникационная сеть</w:t>
      </w:r>
      <w:r w:rsidR="00131438" w:rsidRPr="009F4A6F">
        <w:t xml:space="preserve"> Интернет.  </w:t>
      </w:r>
    </w:p>
    <w:p w:rsidR="00F62244" w:rsidRPr="00C53CCC" w:rsidRDefault="00F62244" w:rsidP="00131438">
      <w:pPr>
        <w:ind w:firstLine="567"/>
        <w:rPr>
          <w:b/>
          <w:i/>
        </w:rPr>
      </w:pPr>
      <w:proofErr w:type="gramStart"/>
      <w:r>
        <w:t>В</w:t>
      </w:r>
      <w:r w:rsidRPr="009F4A6F">
        <w:t xml:space="preserve">заимодействие обучающегося с преподавателем </w:t>
      </w:r>
      <w:r>
        <w:t xml:space="preserve">(синхронное и (или) асинхронное) осуществляется через </w:t>
      </w:r>
      <w:r w:rsidRPr="009F4A6F">
        <w:t>личный кабинет студента</w:t>
      </w:r>
      <w:r>
        <w:t xml:space="preserve"> </w:t>
      </w:r>
      <w:r w:rsidRPr="00C53CCC">
        <w:t xml:space="preserve">в ЭИОС, электронную почту, социальные сети. </w:t>
      </w:r>
      <w:proofErr w:type="gramEnd"/>
    </w:p>
    <w:p w:rsidR="008F573B" w:rsidRPr="008F573B" w:rsidRDefault="00095436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.1 Современные профессиональные базы данных:</w:t>
      </w:r>
    </w:p>
    <w:p w:rsidR="005F7322" w:rsidRPr="00A27422" w:rsidRDefault="008F573B" w:rsidP="00A27422">
      <w:pPr>
        <w:autoSpaceDE w:val="0"/>
        <w:autoSpaceDN w:val="0"/>
        <w:adjustRightInd w:val="0"/>
        <w:ind w:firstLine="567"/>
        <w:jc w:val="both"/>
        <w:rPr>
          <w:rFonts w:eastAsiaTheme="minorHAnsi"/>
          <w:lang w:eastAsia="en-US"/>
        </w:rPr>
      </w:pPr>
      <w:r w:rsidRPr="00A27422">
        <w:rPr>
          <w:rFonts w:eastAsiaTheme="minorHAnsi"/>
          <w:lang w:eastAsia="en-US"/>
        </w:rPr>
        <w:t>Не используются</w:t>
      </w:r>
      <w:r w:rsidR="00A27422" w:rsidRPr="00A27422">
        <w:rPr>
          <w:rFonts w:eastAsiaTheme="minorHAnsi"/>
          <w:lang w:eastAsia="en-US"/>
        </w:rPr>
        <w:t>.</w:t>
      </w:r>
    </w:p>
    <w:p w:rsidR="00A27422" w:rsidRPr="008F573B" w:rsidRDefault="00A27422" w:rsidP="00A27422">
      <w:pPr>
        <w:autoSpaceDE w:val="0"/>
        <w:autoSpaceDN w:val="0"/>
        <w:adjustRightInd w:val="0"/>
        <w:ind w:firstLine="567"/>
        <w:jc w:val="both"/>
        <w:rPr>
          <w:rFonts w:eastAsiaTheme="minorHAnsi"/>
          <w:i/>
          <w:color w:val="FF0000"/>
          <w:lang w:eastAsia="en-US"/>
        </w:rPr>
      </w:pPr>
    </w:p>
    <w:p w:rsidR="008F573B" w:rsidRPr="008F573B" w:rsidRDefault="00095436" w:rsidP="008F573B">
      <w:pPr>
        <w:autoSpaceDE w:val="0"/>
        <w:autoSpaceDN w:val="0"/>
        <w:adjustRightInd w:val="0"/>
        <w:ind w:firstLine="567"/>
        <w:jc w:val="both"/>
        <w:rPr>
          <w:rFonts w:eastAsiaTheme="minorHAnsi"/>
          <w:b/>
          <w:i/>
          <w:lang w:eastAsia="en-US"/>
        </w:rPr>
      </w:pPr>
      <w:r>
        <w:rPr>
          <w:rFonts w:eastAsiaTheme="minorHAnsi"/>
          <w:b/>
          <w:i/>
          <w:lang w:eastAsia="en-US"/>
        </w:rPr>
        <w:t>6</w:t>
      </w:r>
      <w:r w:rsidR="008F573B" w:rsidRPr="008F573B">
        <w:rPr>
          <w:rFonts w:eastAsiaTheme="minorHAnsi"/>
          <w:b/>
          <w:i/>
          <w:lang w:eastAsia="en-US"/>
        </w:rPr>
        <w:t>.2. Информационные справочные системы</w:t>
      </w:r>
    </w:p>
    <w:p w:rsidR="00205C30" w:rsidRPr="00205C30" w:rsidRDefault="00095436" w:rsidP="00095436">
      <w:pPr>
        <w:pStyle w:val="ad"/>
        <w:tabs>
          <w:tab w:val="left" w:pos="284"/>
        </w:tabs>
        <w:ind w:left="0"/>
        <w:jc w:val="both"/>
      </w:pPr>
      <w:r>
        <w:t xml:space="preserve"> - </w:t>
      </w:r>
      <w:r w:rsidR="00205C30" w:rsidRPr="00205C30">
        <w:t xml:space="preserve">Справочный сайт по языку C++ и стандартной библиотеке (на английском языке), свободный доступ: </w:t>
      </w:r>
      <w:hyperlink r:id="rId8" w:history="1">
        <w:r w:rsidR="00205C30" w:rsidRPr="00197E21">
          <w:rPr>
            <w:rStyle w:val="a8"/>
          </w:rPr>
          <w:t>http://www.cplusplus.com/</w:t>
        </w:r>
      </w:hyperlink>
      <w:r w:rsidR="00205C30">
        <w:t xml:space="preserve"> </w:t>
      </w:r>
    </w:p>
    <w:p w:rsidR="00205C30" w:rsidRPr="00205C30" w:rsidRDefault="00095436" w:rsidP="00095436">
      <w:pPr>
        <w:pStyle w:val="ad"/>
        <w:tabs>
          <w:tab w:val="left" w:pos="284"/>
        </w:tabs>
        <w:ind w:left="0"/>
        <w:jc w:val="both"/>
      </w:pPr>
      <w:r>
        <w:t xml:space="preserve"> - </w:t>
      </w:r>
      <w:r w:rsidR="00205C30" w:rsidRPr="00205C30">
        <w:t xml:space="preserve">Справочный сайт по языку C++ и стандартной библиотеке (многоязычная версия), свободный доступ: </w:t>
      </w:r>
      <w:hyperlink r:id="rId9" w:history="1">
        <w:r w:rsidR="00205C30" w:rsidRPr="00197E21">
          <w:rPr>
            <w:rStyle w:val="a8"/>
          </w:rPr>
          <w:t>http://www.cppreference.com/</w:t>
        </w:r>
      </w:hyperlink>
      <w:r w:rsidR="00205C30">
        <w:t xml:space="preserve"> </w:t>
      </w:r>
    </w:p>
    <w:p w:rsidR="00AB57D1" w:rsidRPr="00205C30" w:rsidRDefault="00095436" w:rsidP="00095436">
      <w:pPr>
        <w:pStyle w:val="ad"/>
        <w:tabs>
          <w:tab w:val="left" w:pos="284"/>
        </w:tabs>
        <w:ind w:left="0"/>
      </w:pPr>
      <w:r>
        <w:t xml:space="preserve"> -  </w:t>
      </w:r>
      <w:r w:rsidR="00205C30" w:rsidRPr="00205C30">
        <w:t xml:space="preserve">Справочные материалы  по системе автоматического модульного тестирования </w:t>
      </w:r>
      <w:proofErr w:type="spellStart"/>
      <w:r w:rsidR="00205C30" w:rsidRPr="00205C30">
        <w:t>Google</w:t>
      </w:r>
      <w:proofErr w:type="spellEnd"/>
      <w:r w:rsidR="00205C30" w:rsidRPr="00205C30">
        <w:t xml:space="preserve"> </w:t>
      </w:r>
      <w:proofErr w:type="spellStart"/>
      <w:r w:rsidR="00205C30" w:rsidRPr="00205C30">
        <w:t>test</w:t>
      </w:r>
      <w:proofErr w:type="spellEnd"/>
      <w:r w:rsidR="00205C30" w:rsidRPr="00205C30">
        <w:t xml:space="preserve"> (на английском языке), свободный доступ: </w:t>
      </w:r>
      <w:hyperlink r:id="rId10" w:history="1">
        <w:r w:rsidR="00205C30" w:rsidRPr="00197E21">
          <w:rPr>
            <w:rStyle w:val="a8"/>
          </w:rPr>
          <w:t>https://github.com/google/googletest/tree/master/googletest/docs</w:t>
        </w:r>
      </w:hyperlink>
      <w:r w:rsidR="00205C30">
        <w:t xml:space="preserve"> </w:t>
      </w:r>
    </w:p>
    <w:p w:rsidR="00AB57D1" w:rsidRPr="00AB57D1" w:rsidRDefault="00AB57D1" w:rsidP="00586B13">
      <w:pPr>
        <w:rPr>
          <w:i/>
        </w:rPr>
      </w:pPr>
    </w:p>
    <w:p w:rsidR="00AB57D1" w:rsidRPr="00AB57D1" w:rsidRDefault="00095436" w:rsidP="00BD4BB1">
      <w:pPr>
        <w:pStyle w:val="1"/>
        <w:rPr>
          <w:i/>
        </w:rPr>
      </w:pPr>
      <w:bookmarkStart w:id="7" w:name="_Toc21097785"/>
      <w:r>
        <w:t>7</w:t>
      </w:r>
      <w:r w:rsidR="00AB57D1" w:rsidRPr="00AB57D1">
        <w:t>. Перечень информационных технологий, используемых при осуществлении образовательного процесса по дисциплине</w:t>
      </w:r>
      <w:bookmarkEnd w:id="7"/>
    </w:p>
    <w:p w:rsidR="00AB57D1" w:rsidRPr="00AB57D1" w:rsidRDefault="00AB57D1" w:rsidP="00457A1E">
      <w:pPr>
        <w:rPr>
          <w:i/>
        </w:rPr>
      </w:pPr>
    </w:p>
    <w:p w:rsidR="00AB57D1" w:rsidRDefault="00095436" w:rsidP="00EA28FA">
      <w:pPr>
        <w:ind w:firstLine="567"/>
        <w:rPr>
          <w:b/>
        </w:rPr>
      </w:pPr>
      <w:r>
        <w:rPr>
          <w:b/>
        </w:rPr>
        <w:t>7</w:t>
      </w:r>
      <w:r w:rsidR="00AB57D1" w:rsidRPr="00457A1E">
        <w:rPr>
          <w:b/>
        </w:rPr>
        <w:t>.1 Перечень программного обеспечения</w:t>
      </w:r>
    </w:p>
    <w:p w:rsidR="00E877BF" w:rsidRPr="00095436" w:rsidRDefault="00095436" w:rsidP="00095436">
      <w:pPr>
        <w:ind w:firstLine="567"/>
        <w:jc w:val="both"/>
        <w:rPr>
          <w:color w:val="000000"/>
        </w:rPr>
      </w:pPr>
      <w:ins w:id="8" w:author="semenova" w:date="2020-11-05T11:44:00Z">
        <w:r w:rsidRPr="00491FCF">
          <w:rPr>
            <w:color w:val="000000"/>
          </w:rPr>
          <w:t xml:space="preserve">Для обеспечения реализации дисциплины </w:t>
        </w:r>
      </w:ins>
      <w:r w:rsidR="00E91DDE">
        <w:t xml:space="preserve">«Объектно-ориентированное программирование» </w:t>
      </w:r>
      <w:ins w:id="9" w:author="semenova" w:date="2020-11-05T11:44:00Z">
        <w:r w:rsidRPr="00491FCF">
          <w:rPr>
            <w:color w:val="000000"/>
          </w:rPr>
          <w:t>используется стандартный комплект программного обеспечения (</w:t>
        </w:r>
        <w:proofErr w:type="gramStart"/>
        <w:r w:rsidRPr="00491FCF">
          <w:rPr>
            <w:color w:val="000000"/>
          </w:rPr>
          <w:t>ПО</w:t>
        </w:r>
        <w:proofErr w:type="gramEnd"/>
        <w:r w:rsidRPr="00491FCF">
          <w:rPr>
            <w:color w:val="000000"/>
          </w:rPr>
          <w:t xml:space="preserve">), включающий регулярно обновляемое лицензионное ПО </w:t>
        </w:r>
        <w:proofErr w:type="spellStart"/>
        <w:r w:rsidRPr="00491FCF">
          <w:rPr>
            <w:color w:val="000000"/>
          </w:rPr>
          <w:t>Windows</w:t>
        </w:r>
        <w:proofErr w:type="spellEnd"/>
        <w:r w:rsidRPr="00491FCF">
          <w:rPr>
            <w:color w:val="000000"/>
          </w:rPr>
          <w:t xml:space="preserve"> и MS </w:t>
        </w:r>
        <w:proofErr w:type="spellStart"/>
        <w:r w:rsidRPr="00491FCF">
          <w:rPr>
            <w:color w:val="000000"/>
          </w:rPr>
          <w:t>Of</w:t>
        </w:r>
        <w:r w:rsidRPr="00491FCF">
          <w:rPr>
            <w:color w:val="000000"/>
            <w:lang w:val="en-US"/>
          </w:rPr>
          <w:t>fi</w:t>
        </w:r>
        <w:r w:rsidRPr="00491FCF">
          <w:rPr>
            <w:color w:val="000000"/>
          </w:rPr>
          <w:t>ce</w:t>
        </w:r>
      </w:ins>
      <w:proofErr w:type="spellEnd"/>
      <w:r>
        <w:rPr>
          <w:color w:val="000000"/>
        </w:rPr>
        <w:t>,</w:t>
      </w:r>
      <w:r w:rsidR="00205C30" w:rsidRPr="00DD0295">
        <w:t xml:space="preserve"> </w:t>
      </w:r>
      <w:r w:rsidR="00205C30" w:rsidRPr="00205C30">
        <w:rPr>
          <w:lang w:val="en-US"/>
        </w:rPr>
        <w:t>Microsoft</w:t>
      </w:r>
      <w:r w:rsidR="00205C30" w:rsidRPr="00DD0295">
        <w:t xml:space="preserve"> </w:t>
      </w:r>
      <w:r w:rsidR="00205C30" w:rsidRPr="00205C30">
        <w:rPr>
          <w:lang w:val="en-US"/>
        </w:rPr>
        <w:t>Visual</w:t>
      </w:r>
      <w:r w:rsidR="00205C30" w:rsidRPr="00DD0295">
        <w:t xml:space="preserve"> </w:t>
      </w:r>
      <w:r w:rsidR="00205C30" w:rsidRPr="00205C30">
        <w:rPr>
          <w:lang w:val="en-US"/>
        </w:rPr>
        <w:t>Studio</w:t>
      </w:r>
      <w:r>
        <w:t xml:space="preserve"> 2019 и</w:t>
      </w:r>
      <w:r w:rsidR="00205C30" w:rsidRPr="00DD0295">
        <w:t xml:space="preserve"> </w:t>
      </w:r>
      <w:r w:rsidR="00205C30" w:rsidRPr="00205C30">
        <w:rPr>
          <w:lang w:val="en-US"/>
        </w:rPr>
        <w:t>Jet</w:t>
      </w:r>
      <w:r w:rsidR="00205C30" w:rsidRPr="00DD0295">
        <w:t xml:space="preserve"> </w:t>
      </w:r>
      <w:r w:rsidR="00205C30" w:rsidRPr="00205C30">
        <w:rPr>
          <w:lang w:val="en-US"/>
        </w:rPr>
        <w:t>Brains</w:t>
      </w:r>
      <w:r w:rsidR="00205C30" w:rsidRPr="00DD0295">
        <w:t xml:space="preserve"> </w:t>
      </w:r>
      <w:proofErr w:type="spellStart"/>
      <w:r w:rsidR="00205C30" w:rsidRPr="00205C30">
        <w:rPr>
          <w:lang w:val="en-US"/>
        </w:rPr>
        <w:t>CLion</w:t>
      </w:r>
      <w:proofErr w:type="spellEnd"/>
      <w:r w:rsidR="00205C30" w:rsidRPr="00DD0295">
        <w:t xml:space="preserve"> 2019.</w:t>
      </w:r>
    </w:p>
    <w:p w:rsidR="00AB57D1" w:rsidRDefault="00AB57D1" w:rsidP="00EA28FA">
      <w:pPr>
        <w:ind w:firstLine="567"/>
      </w:pPr>
    </w:p>
    <w:p w:rsidR="00AB57D1" w:rsidRPr="00A76806" w:rsidRDefault="00095436" w:rsidP="00BD4BB1">
      <w:pPr>
        <w:pStyle w:val="1"/>
      </w:pPr>
      <w:bookmarkStart w:id="10" w:name="_Toc21097786"/>
      <w:r>
        <w:t>8</w:t>
      </w:r>
      <w:r w:rsidR="00A76806" w:rsidRPr="00A76806">
        <w:t>. Материально-техническая база, необходимая для осуществления образовательного процесса по дисциплине</w:t>
      </w:r>
      <w:bookmarkEnd w:id="10"/>
    </w:p>
    <w:p w:rsidR="00AB57D1" w:rsidRDefault="00EA28FA" w:rsidP="00EA28FA">
      <w:pPr>
        <w:ind w:firstLine="567"/>
      </w:pPr>
      <w:r>
        <w:t xml:space="preserve">Для реализации дисциплины </w:t>
      </w:r>
      <w:r w:rsidR="00E91DDE">
        <w:t xml:space="preserve">«Объектно-ориентированное программирование» </w:t>
      </w:r>
      <w:r>
        <w:t>используются</w:t>
      </w:r>
      <w:r w:rsidR="00075E10">
        <w:t xml:space="preserve"> специальные помещения</w:t>
      </w:r>
      <w:r>
        <w:t>:</w:t>
      </w:r>
    </w:p>
    <w:p w:rsidR="00EA28FA" w:rsidRDefault="00EA28FA" w:rsidP="00EA28FA">
      <w:pPr>
        <w:ind w:firstLine="567"/>
      </w:pPr>
      <w:r>
        <w:t>1. Учебные аудитории для проведения занятий лекционного типа,</w:t>
      </w:r>
      <w:r w:rsidR="00B51C7A">
        <w:t xml:space="preserve"> </w:t>
      </w:r>
      <w:r w:rsidR="00BD24CC">
        <w:t>лабораторных</w:t>
      </w:r>
      <w:r w:rsidR="00B51C7A">
        <w:t xml:space="preserve"> занятий,</w:t>
      </w:r>
      <w:r>
        <w:t xml:space="preserve"> групповых и индивидуальных консультаций, текущего контроля, промежуточной и итоговой аттестации;</w:t>
      </w:r>
    </w:p>
    <w:p w:rsidR="00EA28FA" w:rsidRDefault="00EA28FA" w:rsidP="00EA28FA">
      <w:pPr>
        <w:ind w:firstLine="567"/>
      </w:pPr>
      <w:r>
        <w:t xml:space="preserve">2. Помещения для самостоятельной работы </w:t>
      </w:r>
      <w:proofErr w:type="gramStart"/>
      <w:r>
        <w:t>обучающихся</w:t>
      </w:r>
      <w:proofErr w:type="gramEnd"/>
      <w:r>
        <w:t>;</w:t>
      </w:r>
    </w:p>
    <w:p w:rsidR="005F7322" w:rsidRPr="005F7322" w:rsidRDefault="005F7322" w:rsidP="00EA28FA">
      <w:pPr>
        <w:ind w:firstLine="567"/>
        <w:rPr>
          <w:i/>
          <w:color w:val="FF0000"/>
        </w:rPr>
      </w:pPr>
    </w:p>
    <w:p w:rsidR="00AB57D1" w:rsidRDefault="00EA28FA" w:rsidP="00EA28FA">
      <w:pPr>
        <w:ind w:firstLine="567"/>
      </w:pPr>
      <w:r>
        <w:t xml:space="preserve">Учебные аудитории </w:t>
      </w:r>
      <w:r w:rsidRPr="00EA28FA">
        <w:t>укомплектованы специализированной мебелью и техническими средствами обучения, служащими для представления учебной информации большой аудитории</w:t>
      </w:r>
      <w:r>
        <w:t>.</w:t>
      </w:r>
    </w:p>
    <w:p w:rsidR="00B51C7A" w:rsidRDefault="00EA28FA" w:rsidP="0079536D">
      <w:pPr>
        <w:ind w:firstLine="567"/>
      </w:pPr>
      <w:r w:rsidRPr="00EA28FA">
        <w:t xml:space="preserve"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</w:t>
      </w:r>
      <w:r>
        <w:t>НГУ.</w:t>
      </w:r>
    </w:p>
    <w:p w:rsidR="00B51C7A" w:rsidRDefault="00B51C7A" w:rsidP="00075E10">
      <w:pPr>
        <w:ind w:firstLine="567"/>
      </w:pPr>
      <w:r>
        <w:t>Оборудование:</w:t>
      </w:r>
    </w:p>
    <w:p w:rsidR="00B51C7A" w:rsidRDefault="00B51C7A" w:rsidP="00B51C7A">
      <w:pPr>
        <w:ind w:firstLine="567"/>
      </w:pPr>
      <w:r>
        <w:t>1. Презентационное оборудование (мультимедиа-проектор, экран, компьютер для управления) – для проведения лекционных и практических занятий</w:t>
      </w:r>
      <w:r w:rsidR="00AE31B4">
        <w:t>.</w:t>
      </w:r>
    </w:p>
    <w:p w:rsidR="00B02AB9" w:rsidRDefault="00B51C7A" w:rsidP="0079536D">
      <w:pPr>
        <w:ind w:firstLine="567"/>
      </w:pPr>
      <w:r>
        <w:t xml:space="preserve">2. Компьютерный класс (с выходом в </w:t>
      </w:r>
      <w:proofErr w:type="spellStart"/>
      <w:r>
        <w:t>Internet</w:t>
      </w:r>
      <w:proofErr w:type="spellEnd"/>
      <w:r>
        <w:t xml:space="preserve">) - для организации самостоятельной работы </w:t>
      </w:r>
      <w:proofErr w:type="gramStart"/>
      <w:r>
        <w:t>обучающихся</w:t>
      </w:r>
      <w:proofErr w:type="gramEnd"/>
      <w:r w:rsidR="00AE31B4">
        <w:t>.</w:t>
      </w:r>
    </w:p>
    <w:p w:rsidR="00AB57D1" w:rsidRDefault="00CF1EE0" w:rsidP="00075E10">
      <w:pPr>
        <w:ind w:firstLine="567"/>
      </w:pPr>
      <w:r>
        <w:t>Материально-техническое обеспечение образовательного процесса по дисциплине для о</w:t>
      </w:r>
      <w:r w:rsidRPr="00CF1EE0">
        <w:t>бучающи</w:t>
      </w:r>
      <w:r>
        <w:t>х</w:t>
      </w:r>
      <w:r w:rsidRPr="00CF1EE0">
        <w:t xml:space="preserve">ся из числа лиц с ограниченными возможностями здоровья </w:t>
      </w:r>
      <w:r>
        <w:t xml:space="preserve">осуществляется согласно </w:t>
      </w:r>
      <w:r w:rsidR="00EA0DA1">
        <w:t>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AB57D1" w:rsidRDefault="00AB57D1" w:rsidP="00075E10">
      <w:pPr>
        <w:ind w:firstLine="567"/>
      </w:pPr>
    </w:p>
    <w:p w:rsidR="00AB57D1" w:rsidRPr="00EA0DA1" w:rsidRDefault="00457A1E" w:rsidP="00BD4BB1">
      <w:pPr>
        <w:pStyle w:val="1"/>
      </w:pPr>
      <w:bookmarkStart w:id="11" w:name="_Toc21097787"/>
      <w:r>
        <w:t>9</w:t>
      </w:r>
      <w:r w:rsidR="00EA0DA1" w:rsidRPr="00EA0DA1">
        <w:t xml:space="preserve">. Оценочные средства для проведения </w:t>
      </w:r>
      <w:r w:rsidR="00131438">
        <w:t xml:space="preserve">текущего контроля и </w:t>
      </w:r>
      <w:r w:rsidR="00EA0DA1" w:rsidRPr="00EA0DA1">
        <w:t>промежуточной аттестации по дисциплине</w:t>
      </w:r>
      <w:bookmarkEnd w:id="11"/>
    </w:p>
    <w:p w:rsidR="00131438" w:rsidRDefault="00D01042" w:rsidP="00131438">
      <w:pPr>
        <w:ind w:firstLine="567"/>
      </w:pPr>
      <w:r>
        <w:t xml:space="preserve">Перечень результатов </w:t>
      </w:r>
      <w:proofErr w:type="gramStart"/>
      <w:r>
        <w:t>обучения по дисциплине</w:t>
      </w:r>
      <w:proofErr w:type="gramEnd"/>
      <w:r>
        <w:t xml:space="preserve"> </w:t>
      </w:r>
      <w:r w:rsidR="00E91DDE">
        <w:t xml:space="preserve">«Объектно-ориентированное программирование» </w:t>
      </w:r>
      <w:r w:rsidR="00457A1E">
        <w:t xml:space="preserve"> </w:t>
      </w:r>
      <w:r w:rsidR="00830553" w:rsidRPr="00830553">
        <w:t xml:space="preserve"> </w:t>
      </w:r>
      <w:r>
        <w:t>и индикатор</w:t>
      </w:r>
      <w:r w:rsidR="0050751B">
        <w:t>ов</w:t>
      </w:r>
      <w:r>
        <w:t xml:space="preserve"> их достижения представлен в виде знаний, умений и владений в разделе 1.</w:t>
      </w:r>
    </w:p>
    <w:p w:rsidR="008B1CD9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8B1CD9" w:rsidRDefault="00457A1E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9</w:t>
      </w:r>
      <w:r w:rsidR="008B1CD9">
        <w:rPr>
          <w:b/>
          <w:i/>
          <w:highlight w:val="white"/>
        </w:rPr>
        <w:t>.1 Порядок проведения текущего контроля и промежуточной аттестации по дисциплине</w:t>
      </w:r>
    </w:p>
    <w:p w:rsidR="00036A1B" w:rsidRPr="00036A1B" w:rsidRDefault="008B1CD9" w:rsidP="00036A1B">
      <w:pPr>
        <w:ind w:firstLine="567"/>
        <w:rPr>
          <w:b/>
          <w:i/>
          <w:highlight w:val="white"/>
        </w:rPr>
      </w:pPr>
      <w:r w:rsidRPr="008B1CD9">
        <w:rPr>
          <w:b/>
          <w:i/>
          <w:highlight w:val="white"/>
        </w:rPr>
        <w:t>Текущий контроль успеваемости</w:t>
      </w:r>
      <w:r w:rsidR="00036A1B">
        <w:rPr>
          <w:b/>
          <w:i/>
          <w:highlight w:val="white"/>
        </w:rPr>
        <w:t xml:space="preserve"> </w:t>
      </w:r>
      <w:r w:rsidR="00036A1B">
        <w:t xml:space="preserve">по дисциплине </w:t>
      </w:r>
      <w:r w:rsidR="00E91DDE">
        <w:t xml:space="preserve">«Объектно-ориентированное программирование» </w:t>
      </w:r>
      <w:r w:rsidR="00457A1E">
        <w:t xml:space="preserve"> </w:t>
      </w:r>
      <w:r w:rsidR="00036A1B">
        <w:t xml:space="preserve"> осуществляется во время проведения </w:t>
      </w:r>
      <w:r w:rsidR="00BD24CC">
        <w:t xml:space="preserve">лабораторных </w:t>
      </w:r>
      <w:r w:rsidR="00036A1B">
        <w:t xml:space="preserve"> занятий в следующей форме:</w:t>
      </w:r>
    </w:p>
    <w:p w:rsidR="00036A1B" w:rsidRDefault="00095436" w:rsidP="00036A1B">
      <w:pPr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Решение и сдача</w:t>
      </w:r>
      <w:r w:rsidR="00036A1B">
        <w:rPr>
          <w:noProof/>
        </w:rPr>
        <w:t xml:space="preserve"> </w:t>
      </w:r>
      <w:r w:rsidR="00FD21ED">
        <w:rPr>
          <w:noProof/>
        </w:rPr>
        <w:t>лабораторных работ</w:t>
      </w:r>
      <w:r w:rsidR="00036A1B">
        <w:rPr>
          <w:noProof/>
        </w:rPr>
        <w:t xml:space="preserve">.  </w:t>
      </w:r>
      <w:r w:rsidR="00FD21ED">
        <w:rPr>
          <w:noProof/>
        </w:rPr>
        <w:t>Выполнение</w:t>
      </w:r>
      <w:r w:rsidR="00036A1B" w:rsidRPr="00036A1B">
        <w:rPr>
          <w:noProof/>
        </w:rPr>
        <w:t xml:space="preserve"> задания без замечаний засчитывают</w:t>
      </w:r>
      <w:r w:rsidR="00066CB3">
        <w:rPr>
          <w:noProof/>
        </w:rPr>
        <w:t>ся учащемуся. В случае обнаруже</w:t>
      </w:r>
      <w:r w:rsidR="00036A1B" w:rsidRPr="00036A1B">
        <w:rPr>
          <w:noProof/>
        </w:rPr>
        <w:t xml:space="preserve">ния недочетов в решении учащегося </w:t>
      </w:r>
      <w:r w:rsidR="00FD21ED">
        <w:rPr>
          <w:noProof/>
        </w:rPr>
        <w:t>лабораторная работа</w:t>
      </w:r>
      <w:r w:rsidR="00036A1B" w:rsidRPr="00036A1B">
        <w:rPr>
          <w:noProof/>
        </w:rPr>
        <w:t xml:space="preserve"> не зачитывается до тех пор, пока эти недочеты не будут исправлены. В случае сдачи задания позже установленного срока задание не за-считывается.</w:t>
      </w:r>
    </w:p>
    <w:p w:rsidR="00036A1B" w:rsidRDefault="00036A1B" w:rsidP="00036A1B">
      <w:pPr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В конце семестра проводится тестирование в форме контрольной работы (теста с вопросами, подразумевающими открытую форму ответа)</w:t>
      </w:r>
      <w:r w:rsidR="00036A6A">
        <w:rPr>
          <w:noProof/>
        </w:rPr>
        <w:t xml:space="preserve">. </w:t>
      </w:r>
      <w:r w:rsidR="00036A6A" w:rsidRPr="00036A6A">
        <w:rPr>
          <w:noProof/>
        </w:rPr>
        <w:t>Контрольная состоит из 10-15 задач и теоритических вопросов и проводится в виде письменного теста, за каждое правильное решение начисляется от 1 до 2 баллов в зависимости от сложности вопроса.</w:t>
      </w:r>
    </w:p>
    <w:p w:rsidR="00036A6A" w:rsidRDefault="00036A1B" w:rsidP="00457A1E">
      <w:pPr>
        <w:ind w:firstLine="360"/>
        <w:jc w:val="both"/>
        <w:rPr>
          <w:noProof/>
        </w:rPr>
      </w:pPr>
      <w:r>
        <w:rPr>
          <w:noProof/>
        </w:rPr>
        <w:t xml:space="preserve">Сдача </w:t>
      </w:r>
      <w:r w:rsidR="00FD21ED">
        <w:rPr>
          <w:noProof/>
        </w:rPr>
        <w:t>лабораторной</w:t>
      </w:r>
      <w:r>
        <w:rPr>
          <w:noProof/>
        </w:rPr>
        <w:t xml:space="preserve"> работы (задачи) подразумевает демонстрацию сборки разработанной программы из исходных кодов на языке программирования </w:t>
      </w:r>
      <w:r>
        <w:rPr>
          <w:noProof/>
          <w:lang w:val="en-US"/>
        </w:rPr>
        <w:t>C</w:t>
      </w:r>
      <w:r w:rsidR="004D4728">
        <w:rPr>
          <w:noProof/>
        </w:rPr>
        <w:t>++,</w:t>
      </w:r>
      <w:r>
        <w:rPr>
          <w:noProof/>
        </w:rPr>
        <w:t xml:space="preserve"> демонстрации ее работы в соответствии с требованиями лабораторного задания, прохождение автоматических тестов, ответы на вопросы по коду с целью подтверждения авторства</w:t>
      </w:r>
      <w:r w:rsidR="004D4728">
        <w:rPr>
          <w:noProof/>
        </w:rPr>
        <w:t>, выполнение индивидуальной дополнительной задачи</w:t>
      </w:r>
      <w:r>
        <w:rPr>
          <w:noProof/>
        </w:rPr>
        <w:t xml:space="preserve">. </w:t>
      </w:r>
    </w:p>
    <w:p w:rsidR="00036A6A" w:rsidRDefault="00036A6A" w:rsidP="00457A1E">
      <w:pPr>
        <w:ind w:firstLine="360"/>
        <w:jc w:val="both"/>
        <w:rPr>
          <w:noProof/>
        </w:rPr>
      </w:pPr>
      <w:proofErr w:type="gramStart"/>
      <w:r>
        <w:rPr>
          <w:noProof/>
        </w:rPr>
        <w:t xml:space="preserve">С целью контроля прогресса решения лабораторных заданий студенты сохраняют исходный код в процессе работы над практическими заданиями в системе контроля версий на основе технологии </w:t>
      </w:r>
      <w:r>
        <w:rPr>
          <w:noProof/>
          <w:lang w:val="en-US"/>
        </w:rPr>
        <w:t>git</w:t>
      </w:r>
      <w:r w:rsidRPr="004E6BDC">
        <w:rPr>
          <w:noProof/>
        </w:rPr>
        <w:t xml:space="preserve"> </w:t>
      </w:r>
      <w:r>
        <w:rPr>
          <w:noProof/>
        </w:rPr>
        <w:t xml:space="preserve">или </w:t>
      </w:r>
      <w:r>
        <w:rPr>
          <w:noProof/>
          <w:lang w:val="en-US"/>
        </w:rPr>
        <w:t>mercurial</w:t>
      </w:r>
      <w:r w:rsidRPr="004E6BDC">
        <w:rPr>
          <w:noProof/>
        </w:rPr>
        <w:t xml:space="preserve"> </w:t>
      </w:r>
      <w:r>
        <w:rPr>
          <w:noProof/>
        </w:rPr>
        <w:t>на общедоступных репозиториях в сети интернет.</w:t>
      </w:r>
      <w:proofErr w:type="gramEnd"/>
      <w:r>
        <w:rPr>
          <w:noProof/>
        </w:rPr>
        <w:t xml:space="preserve"> Выбор репозитория осущестлвяется на усмотрение студента по согласованию с преподавателем.</w:t>
      </w:r>
    </w:p>
    <w:p w:rsidR="00036A6A" w:rsidRPr="004E6BDC" w:rsidRDefault="00036A6A" w:rsidP="00457A1E">
      <w:pPr>
        <w:ind w:firstLine="360"/>
        <w:jc w:val="both"/>
        <w:rPr>
          <w:noProof/>
        </w:rPr>
      </w:pPr>
      <w:r>
        <w:rPr>
          <w:noProof/>
        </w:rPr>
        <w:t xml:space="preserve">Решенные и успешно сданные практические работы совместно с ответами на вопросы контрольной формируют портфолио обучающегося. </w:t>
      </w:r>
      <w:r>
        <w:t xml:space="preserve">Для получения оценки «удовлетворительно» за работу в семестре необходимо сдать не менее 2-х задач и набрать </w:t>
      </w:r>
      <w:proofErr w:type="gramStart"/>
      <w:r>
        <w:t>за</w:t>
      </w:r>
      <w:proofErr w:type="gramEnd"/>
      <w:r>
        <w:t xml:space="preserve"> контрольную не меньше 70% баллов. Для получения оценки «хорошо» необходимо сдать 3 задачи и набрать не менее 85% баллов на </w:t>
      </w:r>
      <w:proofErr w:type="gramStart"/>
      <w:r>
        <w:t>контрольную</w:t>
      </w:r>
      <w:proofErr w:type="gramEnd"/>
      <w:r>
        <w:t xml:space="preserve">. Для получения оценки «отлично» необходимо сдать 4 задачи и набрать не менее 95% баллов за </w:t>
      </w:r>
      <w:proofErr w:type="gramStart"/>
      <w:r>
        <w:t>контрольную</w:t>
      </w:r>
      <w:proofErr w:type="gramEnd"/>
      <w:r>
        <w:t xml:space="preserve">. </w:t>
      </w:r>
    </w:p>
    <w:p w:rsidR="008B1CD9" w:rsidRPr="008B1CD9" w:rsidRDefault="008B1CD9" w:rsidP="00036A6A">
      <w:pPr>
        <w:ind w:firstLine="567"/>
        <w:jc w:val="both"/>
        <w:rPr>
          <w:highlight w:val="white"/>
        </w:rPr>
      </w:pPr>
    </w:p>
    <w:p w:rsidR="008B1CD9" w:rsidRPr="00036A6A" w:rsidRDefault="00036A6A" w:rsidP="00036A6A">
      <w:pPr>
        <w:ind w:firstLine="567"/>
        <w:jc w:val="both"/>
      </w:pPr>
      <w:r>
        <w:rPr>
          <w:b/>
          <w:i/>
          <w:highlight w:val="white"/>
        </w:rPr>
        <w:t xml:space="preserve">Промежуточная аттестация </w:t>
      </w:r>
      <w:r w:rsidRPr="00036A6A">
        <w:t xml:space="preserve">по дисциплине </w:t>
      </w:r>
      <w:r w:rsidR="00E91DDE">
        <w:t xml:space="preserve">«Объектно-ориентированное программирование» </w:t>
      </w:r>
      <w:r w:rsidR="00457A1E">
        <w:t xml:space="preserve"> </w:t>
      </w:r>
      <w:r w:rsidRPr="00036A6A">
        <w:t>проводится по завершению каждого периода ее освоения (семестра) в ф</w:t>
      </w:r>
      <w:r w:rsidR="00066CB3">
        <w:t>орме дифференцированного зачета и экзамена.</w:t>
      </w:r>
    </w:p>
    <w:p w:rsidR="00036A6A" w:rsidRPr="00036A6A" w:rsidRDefault="00036A6A" w:rsidP="00457A1E">
      <w:pPr>
        <w:ind w:firstLine="567"/>
        <w:jc w:val="both"/>
      </w:pPr>
      <w:r w:rsidRPr="00036A6A">
        <w:t>Количество набранных баллов за сдачу практических работ и коллоквиума является основным критерием при выставлении оценки во время дифференцированного зачета и является одним из условий прохождения промежуточной аттестации.</w:t>
      </w:r>
    </w:p>
    <w:p w:rsidR="00036A6A" w:rsidRPr="00036A6A" w:rsidRDefault="00036A6A" w:rsidP="00036A6A">
      <w:pPr>
        <w:ind w:firstLine="567"/>
        <w:jc w:val="both"/>
      </w:pPr>
      <w:r w:rsidRPr="00036A6A">
        <w:t>Дифференцированный зачет</w:t>
      </w:r>
      <w:r w:rsidR="00066CB3">
        <w:t xml:space="preserve"> и экзамен</w:t>
      </w:r>
      <w:r w:rsidRPr="00036A6A">
        <w:t xml:space="preserve"> проходит в ус</w:t>
      </w:r>
      <w:r w:rsidR="006F2915">
        <w:t>т</w:t>
      </w:r>
      <w:r w:rsidRPr="00036A6A">
        <w:t>ной форме в формате собеседования по темам</w:t>
      </w:r>
      <w:r w:rsidR="006F2915">
        <w:t xml:space="preserve"> курса. В процессе сдачи зачета</w:t>
      </w:r>
      <w:r w:rsidR="00066CB3">
        <w:t xml:space="preserve"> и экзамена</w:t>
      </w:r>
      <w:r w:rsidRPr="00036A6A">
        <w:t xml:space="preserve"> студенту могут задаваться дополнительные задания по теме вопросов в форме написания фрагмента кода демонстрирующего определенный механизм языка программирования или технику объектно-ориентированного программирования на C++. </w:t>
      </w:r>
    </w:p>
    <w:p w:rsidR="00036A6A" w:rsidRDefault="00036A6A" w:rsidP="00036A6A">
      <w:pPr>
        <w:ind w:firstLine="567"/>
        <w:jc w:val="both"/>
      </w:pPr>
      <w:r w:rsidRPr="00036A6A">
        <w:t>Результаты промежуточной аттестации по дисциплине оцениваются по шкале «неудовлетворительно», «удовлетворительно», «хорошо», «отлично». Оценки «отлично», «хорошо», «удовлетворительно» означают успешное прохождение промежуточной аттестации.</w:t>
      </w:r>
    </w:p>
    <w:p w:rsidR="00036A6A" w:rsidRPr="00036A6A" w:rsidRDefault="00036A6A" w:rsidP="00036A6A">
      <w:pPr>
        <w:ind w:firstLine="567"/>
        <w:jc w:val="both"/>
        <w:rPr>
          <w:highlight w:val="white"/>
        </w:rPr>
      </w:pPr>
    </w:p>
    <w:p w:rsidR="006F2915" w:rsidRDefault="0050751B" w:rsidP="0050751B">
      <w:pPr>
        <w:ind w:firstLine="567"/>
        <w:jc w:val="center"/>
      </w:pPr>
      <w:r w:rsidRPr="0050751B">
        <w:rPr>
          <w:b/>
          <w:i/>
          <w:highlight w:val="white"/>
        </w:rPr>
        <w:t>Описание критериев</w:t>
      </w:r>
      <w:r>
        <w:rPr>
          <w:b/>
          <w:i/>
          <w:highlight w:val="white"/>
        </w:rPr>
        <w:t xml:space="preserve"> и шкал</w:t>
      </w:r>
      <w:r w:rsidRPr="0050751B">
        <w:rPr>
          <w:b/>
          <w:i/>
          <w:highlight w:val="white"/>
        </w:rPr>
        <w:t xml:space="preserve"> оценивания индикаторов достижения результатов обучения по дисциплине </w:t>
      </w:r>
      <w:r w:rsidR="00457A1E">
        <w:t>«</w:t>
      </w:r>
      <w:r w:rsidR="00E91DDE">
        <w:t>«Объектно-ориентированное программирование»</w:t>
      </w:r>
      <w:r w:rsidR="00457A1E">
        <w:t>.</w:t>
      </w:r>
    </w:p>
    <w:p w:rsidR="0079536D" w:rsidRDefault="0079536D" w:rsidP="0050751B">
      <w:pPr>
        <w:ind w:firstLine="567"/>
        <w:jc w:val="center"/>
      </w:pPr>
    </w:p>
    <w:tbl>
      <w:tblPr>
        <w:tblStyle w:val="a6"/>
        <w:tblW w:w="9606" w:type="dxa"/>
        <w:tblLayout w:type="fixed"/>
        <w:tblLook w:val="04A0"/>
      </w:tblPr>
      <w:tblGrid>
        <w:gridCol w:w="1242"/>
        <w:gridCol w:w="5670"/>
        <w:gridCol w:w="2694"/>
      </w:tblGrid>
      <w:tr w:rsidR="0079536D" w:rsidRPr="00490268" w:rsidTr="0079536D">
        <w:tc>
          <w:tcPr>
            <w:tcW w:w="1242" w:type="dxa"/>
          </w:tcPr>
          <w:p w:rsidR="0079536D" w:rsidRPr="00490268" w:rsidRDefault="0079536D" w:rsidP="0079536D">
            <w:pPr>
              <w:jc w:val="center"/>
              <w:rPr>
                <w:b/>
              </w:rPr>
            </w:pPr>
            <w:r w:rsidRPr="00490268">
              <w:rPr>
                <w:b/>
              </w:rPr>
              <w:t>Код компетенции</w:t>
            </w:r>
          </w:p>
        </w:tc>
        <w:tc>
          <w:tcPr>
            <w:tcW w:w="5670" w:type="dxa"/>
          </w:tcPr>
          <w:p w:rsidR="0079536D" w:rsidRPr="00490268" w:rsidRDefault="0079536D" w:rsidP="0079536D">
            <w:pPr>
              <w:jc w:val="center"/>
              <w:rPr>
                <w:b/>
              </w:rPr>
            </w:pPr>
            <w:r w:rsidRPr="00490268">
              <w:rPr>
                <w:b/>
              </w:rPr>
              <w:t xml:space="preserve">Результат </w:t>
            </w:r>
            <w:proofErr w:type="gramStart"/>
            <w:r w:rsidRPr="00490268">
              <w:rPr>
                <w:b/>
              </w:rPr>
              <w:t>обучения по дисциплине</w:t>
            </w:r>
            <w:proofErr w:type="gramEnd"/>
          </w:p>
        </w:tc>
        <w:tc>
          <w:tcPr>
            <w:tcW w:w="2694" w:type="dxa"/>
          </w:tcPr>
          <w:p w:rsidR="0079536D" w:rsidRPr="00490268" w:rsidRDefault="0079536D" w:rsidP="0079536D">
            <w:pPr>
              <w:jc w:val="center"/>
              <w:rPr>
                <w:b/>
              </w:rPr>
            </w:pPr>
            <w:r w:rsidRPr="00490268">
              <w:rPr>
                <w:b/>
              </w:rPr>
              <w:t>Оценочное средство</w:t>
            </w:r>
          </w:p>
        </w:tc>
      </w:tr>
      <w:tr w:rsidR="0079536D" w:rsidRPr="00490268" w:rsidTr="0079536D">
        <w:tc>
          <w:tcPr>
            <w:tcW w:w="1242" w:type="dxa"/>
            <w:vMerge w:val="restart"/>
          </w:tcPr>
          <w:p w:rsidR="0079536D" w:rsidRPr="00490268" w:rsidRDefault="0079536D" w:rsidP="0079536D">
            <w:pPr>
              <w:jc w:val="both"/>
            </w:pPr>
            <w:r>
              <w:rPr>
                <w:rFonts w:cs="Calibri"/>
                <w:bCs/>
              </w:rPr>
              <w:t>ОПК-3</w:t>
            </w:r>
          </w:p>
        </w:tc>
        <w:tc>
          <w:tcPr>
            <w:tcW w:w="5670" w:type="dxa"/>
          </w:tcPr>
          <w:p w:rsidR="0079536D" w:rsidRPr="00066CB3" w:rsidRDefault="00066CB3" w:rsidP="0079536D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 xml:space="preserve">Знать теоретические основы объектно-ориентированного программирования (абстракция, инкапсуляция, иерархия, модульность, типизация, параллелизм, </w:t>
            </w:r>
            <w:proofErr w:type="spellStart"/>
            <w:r w:rsidRPr="00066CB3">
              <w:rPr>
                <w:sz w:val="24"/>
                <w:szCs w:val="24"/>
              </w:rPr>
              <w:t>сохраняемость</w:t>
            </w:r>
            <w:proofErr w:type="spellEnd"/>
            <w:r w:rsidRPr="00066CB3">
              <w:rPr>
                <w:sz w:val="24"/>
                <w:szCs w:val="24"/>
              </w:rPr>
              <w:t>).</w:t>
            </w:r>
          </w:p>
        </w:tc>
        <w:tc>
          <w:tcPr>
            <w:tcW w:w="2694" w:type="dxa"/>
          </w:tcPr>
          <w:p w:rsidR="0079536D" w:rsidRPr="00066CB3" w:rsidRDefault="00066CB3" w:rsidP="0079536D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Дифференцированный зачет</w:t>
            </w:r>
          </w:p>
          <w:p w:rsidR="00066CB3" w:rsidRPr="00066CB3" w:rsidRDefault="00066CB3" w:rsidP="0079536D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Экзамен</w:t>
            </w:r>
          </w:p>
        </w:tc>
      </w:tr>
      <w:tr w:rsidR="0079536D" w:rsidRPr="00490268" w:rsidTr="0079536D">
        <w:tc>
          <w:tcPr>
            <w:tcW w:w="1242" w:type="dxa"/>
            <w:vMerge/>
          </w:tcPr>
          <w:p w:rsidR="0079536D" w:rsidRPr="00490268" w:rsidRDefault="0079536D" w:rsidP="0079536D">
            <w:pPr>
              <w:jc w:val="both"/>
            </w:pPr>
          </w:p>
        </w:tc>
        <w:tc>
          <w:tcPr>
            <w:tcW w:w="5670" w:type="dxa"/>
          </w:tcPr>
          <w:p w:rsidR="0079536D" w:rsidRPr="00881150" w:rsidRDefault="00881150" w:rsidP="00881150">
            <w:pPr>
              <w:rPr>
                <w:sz w:val="24"/>
                <w:szCs w:val="24"/>
              </w:rPr>
            </w:pPr>
            <w:r w:rsidRPr="00881150">
              <w:rPr>
                <w:sz w:val="24"/>
                <w:szCs w:val="24"/>
              </w:rPr>
              <w:t>Уметь использовать основные парадигмы объектно-ориентированного программирования при разработке собственных программных архитектур.</w:t>
            </w:r>
          </w:p>
        </w:tc>
        <w:tc>
          <w:tcPr>
            <w:tcW w:w="2694" w:type="dxa"/>
          </w:tcPr>
          <w:p w:rsidR="00066CB3" w:rsidRPr="00066CB3" w:rsidRDefault="00066CB3" w:rsidP="00066CB3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Дифференцированный зачет</w:t>
            </w:r>
          </w:p>
          <w:p w:rsidR="0079536D" w:rsidRPr="00066CB3" w:rsidRDefault="00066CB3" w:rsidP="00066CB3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Экзамен</w:t>
            </w:r>
          </w:p>
        </w:tc>
      </w:tr>
      <w:tr w:rsidR="0079536D" w:rsidRPr="00490268" w:rsidTr="0079536D">
        <w:tc>
          <w:tcPr>
            <w:tcW w:w="1242" w:type="dxa"/>
            <w:vMerge/>
          </w:tcPr>
          <w:p w:rsidR="0079536D" w:rsidRPr="00490268" w:rsidRDefault="0079536D" w:rsidP="0079536D">
            <w:pPr>
              <w:jc w:val="both"/>
            </w:pPr>
          </w:p>
        </w:tc>
        <w:tc>
          <w:tcPr>
            <w:tcW w:w="5670" w:type="dxa"/>
          </w:tcPr>
          <w:p w:rsidR="0079536D" w:rsidRPr="00881150" w:rsidRDefault="00881150" w:rsidP="00881150">
            <w:pPr>
              <w:rPr>
                <w:sz w:val="24"/>
                <w:szCs w:val="24"/>
              </w:rPr>
            </w:pPr>
            <w:r w:rsidRPr="00881150">
              <w:rPr>
                <w:sz w:val="24"/>
                <w:szCs w:val="24"/>
              </w:rPr>
              <w:t xml:space="preserve">Владеть технологиями разработки </w:t>
            </w:r>
            <w:proofErr w:type="spellStart"/>
            <w:r w:rsidRPr="00881150">
              <w:rPr>
                <w:sz w:val="24"/>
                <w:szCs w:val="24"/>
              </w:rPr>
              <w:t>обектно-ориентированных</w:t>
            </w:r>
            <w:proofErr w:type="spellEnd"/>
            <w:r w:rsidRPr="00881150">
              <w:rPr>
                <w:sz w:val="24"/>
                <w:szCs w:val="24"/>
              </w:rPr>
              <w:t xml:space="preserve"> архитектур программного обеспечения.</w:t>
            </w:r>
          </w:p>
        </w:tc>
        <w:tc>
          <w:tcPr>
            <w:tcW w:w="2694" w:type="dxa"/>
          </w:tcPr>
          <w:p w:rsidR="00066CB3" w:rsidRPr="00066CB3" w:rsidRDefault="00066CB3" w:rsidP="00066CB3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Дифференцированный зачет</w:t>
            </w:r>
          </w:p>
          <w:p w:rsidR="0079536D" w:rsidRPr="00066CB3" w:rsidRDefault="00066CB3" w:rsidP="00066CB3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Экзамен</w:t>
            </w:r>
          </w:p>
        </w:tc>
      </w:tr>
      <w:tr w:rsidR="0079536D" w:rsidRPr="00490268" w:rsidTr="0079536D">
        <w:tc>
          <w:tcPr>
            <w:tcW w:w="1242" w:type="dxa"/>
            <w:vMerge w:val="restart"/>
          </w:tcPr>
          <w:p w:rsidR="0079536D" w:rsidRPr="00490268" w:rsidRDefault="0079536D" w:rsidP="0079536D">
            <w:pPr>
              <w:jc w:val="both"/>
            </w:pPr>
            <w:r w:rsidRPr="00490268">
              <w:t>ПК-</w:t>
            </w:r>
            <w:r>
              <w:t>2</w:t>
            </w:r>
          </w:p>
        </w:tc>
        <w:tc>
          <w:tcPr>
            <w:tcW w:w="5670" w:type="dxa"/>
          </w:tcPr>
          <w:p w:rsidR="00066CB3" w:rsidRPr="00881150" w:rsidRDefault="00066CB3" w:rsidP="00881150">
            <w:pPr>
              <w:rPr>
                <w:sz w:val="24"/>
                <w:szCs w:val="24"/>
              </w:rPr>
            </w:pPr>
            <w:r w:rsidRPr="00881150">
              <w:rPr>
                <w:sz w:val="24"/>
                <w:szCs w:val="24"/>
              </w:rPr>
              <w:t xml:space="preserve">Знать средства языка </w:t>
            </w:r>
            <w:r w:rsidRPr="00881150">
              <w:rPr>
                <w:sz w:val="24"/>
                <w:szCs w:val="24"/>
                <w:lang w:val="en-US"/>
              </w:rPr>
              <w:t>C</w:t>
            </w:r>
            <w:r w:rsidRPr="00881150">
              <w:rPr>
                <w:sz w:val="24"/>
                <w:szCs w:val="24"/>
              </w:rPr>
              <w:t>++, поддерживающие основные принципы объектно-ориентированного подхода.</w:t>
            </w:r>
          </w:p>
          <w:p w:rsidR="0079536D" w:rsidRPr="00881150" w:rsidRDefault="0079536D" w:rsidP="00881150">
            <w:pPr>
              <w:rPr>
                <w:sz w:val="24"/>
                <w:szCs w:val="24"/>
              </w:rPr>
            </w:pPr>
          </w:p>
        </w:tc>
        <w:tc>
          <w:tcPr>
            <w:tcW w:w="2694" w:type="dxa"/>
          </w:tcPr>
          <w:p w:rsidR="00066CB3" w:rsidRPr="00066CB3" w:rsidRDefault="00066CB3" w:rsidP="00066CB3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Дифференцированный зачет</w:t>
            </w:r>
          </w:p>
          <w:p w:rsidR="0079536D" w:rsidRPr="00066CB3" w:rsidRDefault="00066CB3" w:rsidP="00066CB3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Экзамен</w:t>
            </w:r>
          </w:p>
        </w:tc>
      </w:tr>
      <w:tr w:rsidR="0079536D" w:rsidRPr="00490268" w:rsidTr="0079536D">
        <w:tc>
          <w:tcPr>
            <w:tcW w:w="1242" w:type="dxa"/>
            <w:vMerge/>
          </w:tcPr>
          <w:p w:rsidR="0079536D" w:rsidRPr="00490268" w:rsidRDefault="0079536D" w:rsidP="0079536D">
            <w:pPr>
              <w:jc w:val="both"/>
            </w:pPr>
          </w:p>
        </w:tc>
        <w:tc>
          <w:tcPr>
            <w:tcW w:w="5670" w:type="dxa"/>
          </w:tcPr>
          <w:p w:rsidR="00881150" w:rsidRPr="00881150" w:rsidRDefault="00881150" w:rsidP="00881150">
            <w:pPr>
              <w:rPr>
                <w:sz w:val="24"/>
                <w:szCs w:val="24"/>
              </w:rPr>
            </w:pPr>
            <w:r w:rsidRPr="00881150">
              <w:rPr>
                <w:sz w:val="24"/>
                <w:szCs w:val="24"/>
              </w:rPr>
              <w:t xml:space="preserve">Уметь  использовать средства поддержки процедурного и </w:t>
            </w:r>
            <w:proofErr w:type="spellStart"/>
            <w:r w:rsidRPr="00881150">
              <w:rPr>
                <w:sz w:val="24"/>
                <w:szCs w:val="24"/>
              </w:rPr>
              <w:t>объектно</w:t>
            </w:r>
            <w:proofErr w:type="spellEnd"/>
            <w:r w:rsidRPr="00881150">
              <w:rPr>
                <w:sz w:val="24"/>
                <w:szCs w:val="24"/>
              </w:rPr>
              <w:t>-</w:t>
            </w:r>
          </w:p>
          <w:p w:rsidR="0079536D" w:rsidRPr="00881150" w:rsidRDefault="00881150" w:rsidP="00881150">
            <w:pPr>
              <w:rPr>
                <w:sz w:val="24"/>
                <w:szCs w:val="24"/>
              </w:rPr>
            </w:pPr>
            <w:r w:rsidRPr="00881150">
              <w:rPr>
                <w:sz w:val="24"/>
                <w:szCs w:val="24"/>
              </w:rPr>
              <w:t>ориентированного стиля программирования при разработке программного обеспечения</w:t>
            </w:r>
          </w:p>
        </w:tc>
        <w:tc>
          <w:tcPr>
            <w:tcW w:w="2694" w:type="dxa"/>
          </w:tcPr>
          <w:p w:rsidR="00066CB3" w:rsidRPr="00066CB3" w:rsidRDefault="00066CB3" w:rsidP="00066CB3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Дифференцированный зачет</w:t>
            </w:r>
          </w:p>
          <w:p w:rsidR="0079536D" w:rsidRPr="00066CB3" w:rsidRDefault="00066CB3" w:rsidP="00066CB3">
            <w:pPr>
              <w:jc w:val="both"/>
              <w:rPr>
                <w:sz w:val="24"/>
                <w:szCs w:val="24"/>
              </w:rPr>
            </w:pPr>
            <w:r w:rsidRPr="00066CB3">
              <w:rPr>
                <w:sz w:val="24"/>
                <w:szCs w:val="24"/>
              </w:rPr>
              <w:t>Экзамен</w:t>
            </w:r>
          </w:p>
        </w:tc>
      </w:tr>
      <w:tr w:rsidR="0079536D" w:rsidRPr="00490268" w:rsidTr="0079536D">
        <w:tc>
          <w:tcPr>
            <w:tcW w:w="1242" w:type="dxa"/>
            <w:vMerge/>
          </w:tcPr>
          <w:p w:rsidR="0079536D" w:rsidRPr="00490268" w:rsidRDefault="0079536D" w:rsidP="0079536D">
            <w:pPr>
              <w:jc w:val="both"/>
            </w:pPr>
          </w:p>
        </w:tc>
        <w:tc>
          <w:tcPr>
            <w:tcW w:w="5670" w:type="dxa"/>
          </w:tcPr>
          <w:p w:rsidR="0079536D" w:rsidRPr="00881150" w:rsidRDefault="00881150" w:rsidP="00881150">
            <w:pPr>
              <w:rPr>
                <w:sz w:val="24"/>
                <w:szCs w:val="24"/>
              </w:rPr>
            </w:pPr>
            <w:r w:rsidRPr="00881150">
              <w:rPr>
                <w:sz w:val="24"/>
                <w:szCs w:val="24"/>
              </w:rPr>
              <w:t>Владеть методами разработки устойчивого, надежного и оптимизированного  программного обеспечения с использованием современного</w:t>
            </w:r>
            <w:proofErr w:type="gramStart"/>
            <w:r w:rsidRPr="00881150">
              <w:rPr>
                <w:sz w:val="24"/>
                <w:szCs w:val="24"/>
              </w:rPr>
              <w:t xml:space="preserve"> С</w:t>
            </w:r>
            <w:proofErr w:type="gramEnd"/>
            <w:r w:rsidRPr="00881150">
              <w:rPr>
                <w:sz w:val="24"/>
                <w:szCs w:val="24"/>
              </w:rPr>
              <w:t>++.</w:t>
            </w:r>
          </w:p>
        </w:tc>
        <w:tc>
          <w:tcPr>
            <w:tcW w:w="2694" w:type="dxa"/>
          </w:tcPr>
          <w:p w:rsidR="00066CB3" w:rsidRDefault="00066CB3" w:rsidP="00066CB3">
            <w:pPr>
              <w:jc w:val="both"/>
            </w:pPr>
            <w:r>
              <w:t>Дифференцированный зачет</w:t>
            </w:r>
          </w:p>
          <w:p w:rsidR="0079536D" w:rsidRPr="00490268" w:rsidRDefault="00066CB3" w:rsidP="00066CB3">
            <w:pPr>
              <w:jc w:val="both"/>
            </w:pPr>
            <w:r>
              <w:t>Экзамен</w:t>
            </w:r>
          </w:p>
        </w:tc>
      </w:tr>
    </w:tbl>
    <w:p w:rsidR="0079536D" w:rsidRDefault="0079536D" w:rsidP="0050751B">
      <w:pPr>
        <w:ind w:firstLine="567"/>
        <w:jc w:val="center"/>
      </w:pPr>
    </w:p>
    <w:p w:rsidR="00457A1E" w:rsidRDefault="00457A1E" w:rsidP="0050751B">
      <w:pPr>
        <w:ind w:firstLine="567"/>
        <w:jc w:val="center"/>
        <w:rPr>
          <w:color w:val="FF0000"/>
          <w:highlight w:val="white"/>
        </w:rPr>
      </w:pPr>
    </w:p>
    <w:p w:rsidR="0079536D" w:rsidRPr="006F2915" w:rsidRDefault="0079536D" w:rsidP="0079536D">
      <w:pPr>
        <w:ind w:firstLine="567"/>
        <w:rPr>
          <w:highlight w:val="white"/>
        </w:rPr>
      </w:pPr>
      <w:r>
        <w:t xml:space="preserve">Таблица </w:t>
      </w:r>
      <w:ins w:id="12" w:author="semenova" w:date="2020-11-05T11:47:00Z">
        <w:r>
          <w:t>9</w:t>
        </w:r>
      </w:ins>
      <w:r>
        <w:t>.2</w:t>
      </w:r>
    </w:p>
    <w:tbl>
      <w:tblPr>
        <w:tblpPr w:leftFromText="180" w:rightFromText="180" w:vertAnchor="text" w:horzAnchor="margin" w:tblpX="-636" w:tblpY="116"/>
        <w:tblW w:w="10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399"/>
        <w:gridCol w:w="1871"/>
      </w:tblGrid>
      <w:tr w:rsidR="00DF15AF" w:rsidRPr="0063419E" w:rsidTr="00457A1E">
        <w:tc>
          <w:tcPr>
            <w:tcW w:w="8399" w:type="dxa"/>
          </w:tcPr>
          <w:p w:rsidR="008B1CD9" w:rsidRPr="0063419E" w:rsidRDefault="008B1CD9" w:rsidP="00457A1E">
            <w:pPr>
              <w:jc w:val="center"/>
              <w:rPr>
                <w:b/>
              </w:rPr>
            </w:pPr>
            <w:r w:rsidRPr="0063419E">
              <w:rPr>
                <w:b/>
              </w:rPr>
              <w:t>Критерий</w:t>
            </w:r>
          </w:p>
        </w:tc>
        <w:tc>
          <w:tcPr>
            <w:tcW w:w="1871" w:type="dxa"/>
          </w:tcPr>
          <w:p w:rsidR="008B1CD9" w:rsidRPr="0063419E" w:rsidRDefault="008B1CD9" w:rsidP="00457A1E">
            <w:pPr>
              <w:jc w:val="center"/>
              <w:rPr>
                <w:b/>
              </w:rPr>
            </w:pPr>
            <w:r w:rsidRPr="0063419E">
              <w:rPr>
                <w:b/>
              </w:rPr>
              <w:t xml:space="preserve">Оценка </w:t>
            </w:r>
          </w:p>
        </w:tc>
      </w:tr>
      <w:tr w:rsidR="00DF15AF" w:rsidRPr="0063419E" w:rsidTr="00457A1E">
        <w:tc>
          <w:tcPr>
            <w:tcW w:w="8399" w:type="dxa"/>
          </w:tcPr>
          <w:p w:rsidR="0079536D" w:rsidRPr="0079536D" w:rsidRDefault="0079536D" w:rsidP="00457A1E">
            <w:pPr>
              <w:rPr>
                <w:b/>
                <w:u w:val="single"/>
              </w:rPr>
            </w:pPr>
            <w:r w:rsidRPr="0079536D">
              <w:rPr>
                <w:b/>
                <w:u w:val="single"/>
              </w:rPr>
              <w:t>Дифференцированный зачет</w:t>
            </w:r>
          </w:p>
          <w:p w:rsidR="006F2915" w:rsidRPr="0063419E" w:rsidRDefault="00AB14AD" w:rsidP="00457A1E">
            <w:r w:rsidRPr="0063419E">
              <w:t xml:space="preserve">Студент проявил уверенное знание </w:t>
            </w:r>
            <w:r w:rsidR="00457A1E" w:rsidRPr="0063419E">
              <w:t>теоре</w:t>
            </w:r>
            <w:r w:rsidR="006F2915" w:rsidRPr="0063419E">
              <w:t xml:space="preserve">тических основ объектно-ориентированного программирования. </w:t>
            </w:r>
          </w:p>
          <w:p w:rsidR="00AB14AD" w:rsidRPr="0063419E" w:rsidRDefault="006F2915" w:rsidP="00457A1E">
            <w:r w:rsidRPr="0063419E">
              <w:t xml:space="preserve">Демонстрировал понимание и способность использовать объектно-ориентированный подход при разработке программного обеспечения. Демонстрировал </w:t>
            </w:r>
            <w:r w:rsidR="00F31640" w:rsidRPr="0063419E">
              <w:t>глубокое</w:t>
            </w:r>
            <w:r w:rsidRPr="0063419E">
              <w:t xml:space="preserve"> знание нотаций </w:t>
            </w:r>
            <w:r w:rsidRPr="0063419E">
              <w:rPr>
                <w:lang w:val="en-US"/>
              </w:rPr>
              <w:t>UML</w:t>
            </w:r>
            <w:r w:rsidRPr="0063419E">
              <w:t xml:space="preserve">, способность читать диаграммы и описывать в нотации </w:t>
            </w:r>
            <w:r w:rsidRPr="0063419E">
              <w:rPr>
                <w:lang w:val="en-US"/>
              </w:rPr>
              <w:t>UML</w:t>
            </w:r>
            <w:r w:rsidRPr="0063419E">
              <w:t xml:space="preserve"> собственную программную архитектуру</w:t>
            </w:r>
            <w:r w:rsidR="00F31640" w:rsidRPr="0063419E">
              <w:t xml:space="preserve"> с применением декорирования</w:t>
            </w:r>
            <w:r w:rsidRPr="0063419E">
              <w:t>.</w:t>
            </w:r>
          </w:p>
          <w:p w:rsidR="006F2915" w:rsidRDefault="006F2915" w:rsidP="00457A1E">
            <w:r w:rsidRPr="0063419E">
              <w:t xml:space="preserve">Уверенное владение всем спектром возможностей одной из применявшихся на курсе сред разработки, а также дополнительных утилит для анализа, отладки и оптимизации. </w:t>
            </w:r>
          </w:p>
          <w:p w:rsidR="00066CB3" w:rsidRPr="00066CB3" w:rsidRDefault="00066CB3" w:rsidP="00457A1E">
            <w:pPr>
              <w:rPr>
                <w:b/>
                <w:u w:val="single"/>
              </w:rPr>
            </w:pPr>
            <w:r w:rsidRPr="00066CB3">
              <w:rPr>
                <w:b/>
                <w:u w:val="single"/>
              </w:rPr>
              <w:t>Экзамен</w:t>
            </w:r>
          </w:p>
          <w:p w:rsidR="006F2915" w:rsidRPr="0063419E" w:rsidRDefault="006F2915" w:rsidP="00457A1E">
            <w:r w:rsidRPr="0063419E">
              <w:t xml:space="preserve">Продемонстрировал уверенное знание </w:t>
            </w:r>
            <w:r w:rsidR="005F3DD7" w:rsidRPr="0063419E">
              <w:t xml:space="preserve">следующих тем, </w:t>
            </w:r>
            <w:r w:rsidRPr="0063419E">
              <w:t xml:space="preserve">изученных в семестре на лекциях </w:t>
            </w:r>
            <w:r w:rsidR="009F5889" w:rsidRPr="0063419E">
              <w:t>и практических семинарах</w:t>
            </w:r>
            <w:r w:rsidRPr="0063419E">
              <w:t>:</w:t>
            </w:r>
          </w:p>
          <w:p w:rsidR="006F2915" w:rsidRPr="0063419E" w:rsidRDefault="005F3DD7" w:rsidP="00457A1E">
            <w:r w:rsidRPr="0063419E">
              <w:t>- основные</w:t>
            </w:r>
            <w:r w:rsidR="006F2915" w:rsidRPr="0063419E">
              <w:t xml:space="preserve"> средств</w:t>
            </w:r>
            <w:r w:rsidRPr="0063419E">
              <w:t>а</w:t>
            </w:r>
            <w:r w:rsidR="006F2915" w:rsidRPr="0063419E">
              <w:t xml:space="preserve"> поддержки процедурного стиля программирования в языке программирования C++</w:t>
            </w:r>
            <w:r w:rsidR="009F5889" w:rsidRPr="0063419E">
              <w:t>;</w:t>
            </w:r>
          </w:p>
          <w:p w:rsidR="006F2915" w:rsidRPr="0063419E" w:rsidRDefault="006F2915" w:rsidP="00457A1E">
            <w:r w:rsidRPr="0063419E">
              <w:t>-</w:t>
            </w:r>
            <w:r w:rsidR="005F3DD7" w:rsidRPr="0063419E">
              <w:t xml:space="preserve"> основные средства</w:t>
            </w:r>
            <w:r w:rsidRPr="0063419E">
              <w:t xml:space="preserve"> языка C++, </w:t>
            </w:r>
            <w:proofErr w:type="gramStart"/>
            <w:r w:rsidRPr="0063419E">
              <w:t>поддерживающих</w:t>
            </w:r>
            <w:proofErr w:type="gramEnd"/>
            <w:r w:rsidRPr="0063419E">
              <w:t xml:space="preserve"> принципы объ</w:t>
            </w:r>
            <w:r w:rsidR="009F5889" w:rsidRPr="0063419E">
              <w:t>ектно-ориентированного подхода;</w:t>
            </w:r>
          </w:p>
          <w:p w:rsidR="006F2915" w:rsidRPr="0063419E" w:rsidRDefault="006F2915" w:rsidP="00457A1E">
            <w:r w:rsidRPr="0063419E">
              <w:t>- основ</w:t>
            </w:r>
            <w:r w:rsidR="005F3DD7" w:rsidRPr="0063419E">
              <w:t>ы</w:t>
            </w:r>
            <w:r w:rsidRPr="0063419E">
              <w:t xml:space="preserve"> стандартной библиотеки</w:t>
            </w:r>
            <w:proofErr w:type="gramStart"/>
            <w:r w:rsidRPr="0063419E">
              <w:t xml:space="preserve"> С</w:t>
            </w:r>
            <w:proofErr w:type="gramEnd"/>
            <w:r w:rsidRPr="0063419E">
              <w:t>+</w:t>
            </w:r>
            <w:r w:rsidR="009F5889" w:rsidRPr="0063419E">
              <w:t>+;</w:t>
            </w:r>
          </w:p>
          <w:p w:rsidR="009F5889" w:rsidRPr="0063419E" w:rsidRDefault="009F5889" w:rsidP="00457A1E">
            <w:r w:rsidRPr="0063419E">
              <w:t>- средств</w:t>
            </w:r>
            <w:r w:rsidR="005F3DD7" w:rsidRPr="0063419E">
              <w:t>а</w:t>
            </w:r>
            <w:r w:rsidR="006F2915" w:rsidRPr="0063419E">
              <w:t xml:space="preserve"> обобщенного программирования на C++ (шаблоны)</w:t>
            </w:r>
            <w:r w:rsidRPr="0063419E">
              <w:t>;</w:t>
            </w:r>
          </w:p>
          <w:p w:rsidR="009F5889" w:rsidRPr="0063419E" w:rsidRDefault="009F5889" w:rsidP="00457A1E">
            <w:r w:rsidRPr="0063419E">
              <w:t xml:space="preserve">Демонстрировал умение применять полученные знания при разработке программного обеспечения. </w:t>
            </w:r>
          </w:p>
          <w:p w:rsidR="009F5889" w:rsidRPr="0063419E" w:rsidRDefault="009F5889" w:rsidP="00457A1E">
            <w:r w:rsidRPr="0063419E">
              <w:t>При решении заданий продемонстрировал</w:t>
            </w:r>
            <w:r w:rsidR="00643A5C" w:rsidRPr="0063419E">
              <w:t xml:space="preserve"> обширные умения</w:t>
            </w:r>
            <w:r w:rsidRPr="0063419E">
              <w:t xml:space="preserve"> использовать современные средства</w:t>
            </w:r>
            <w:proofErr w:type="gramStart"/>
            <w:r w:rsidRPr="0063419E">
              <w:t xml:space="preserve"> С</w:t>
            </w:r>
            <w:proofErr w:type="gramEnd"/>
            <w:r w:rsidRPr="0063419E">
              <w:t xml:space="preserve">++. </w:t>
            </w:r>
          </w:p>
          <w:p w:rsidR="008B1CD9" w:rsidRPr="0063419E" w:rsidRDefault="009F5889" w:rsidP="00457A1E">
            <w:r w:rsidRPr="0063419E">
              <w:t>Присутствовал на всех лекциях и семинарах (допускается отсутствие с уважительной причиной)</w:t>
            </w:r>
          </w:p>
        </w:tc>
        <w:tc>
          <w:tcPr>
            <w:tcW w:w="1871" w:type="dxa"/>
          </w:tcPr>
          <w:p w:rsidR="008B1CD9" w:rsidRPr="0063419E" w:rsidRDefault="008B1CD9" w:rsidP="00457A1E">
            <w:pPr>
              <w:jc w:val="center"/>
              <w:rPr>
                <w:i/>
              </w:rPr>
            </w:pPr>
            <w:r w:rsidRPr="0063419E">
              <w:rPr>
                <w:i/>
              </w:rPr>
              <w:t>Отлично</w:t>
            </w:r>
          </w:p>
        </w:tc>
      </w:tr>
      <w:tr w:rsidR="00DF15AF" w:rsidRPr="0063419E" w:rsidTr="00457A1E">
        <w:tc>
          <w:tcPr>
            <w:tcW w:w="8399" w:type="dxa"/>
          </w:tcPr>
          <w:p w:rsidR="0079536D" w:rsidRPr="0079536D" w:rsidRDefault="0079536D" w:rsidP="00457A1E">
            <w:pPr>
              <w:rPr>
                <w:b/>
                <w:u w:val="single"/>
              </w:rPr>
            </w:pPr>
            <w:r w:rsidRPr="0079536D">
              <w:rPr>
                <w:b/>
                <w:u w:val="single"/>
              </w:rPr>
              <w:t>Дифференцированный зачет</w:t>
            </w:r>
          </w:p>
          <w:p w:rsidR="00F31640" w:rsidRPr="0063419E" w:rsidRDefault="00F31640" w:rsidP="00457A1E">
            <w:r w:rsidRPr="0063419E">
              <w:t>Студе</w:t>
            </w:r>
            <w:r w:rsidR="0079536D">
              <w:t>нт проявил обширные знания теоре</w:t>
            </w:r>
            <w:r w:rsidRPr="0063419E">
              <w:t xml:space="preserve">тических основ объектно-ориентированного программирования. </w:t>
            </w:r>
          </w:p>
          <w:p w:rsidR="00F31640" w:rsidRPr="0063419E" w:rsidRDefault="00F31640" w:rsidP="00457A1E">
            <w:r w:rsidRPr="0063419E">
              <w:t xml:space="preserve">Демонстрировал понимание и способность использовать объектно-ориентированный подход при разработке программного обеспечения. Допускает </w:t>
            </w:r>
            <w:r w:rsidR="005F3DD7" w:rsidRPr="0063419E">
              <w:t xml:space="preserve">непринципиальные неточности при использовании </w:t>
            </w:r>
            <w:r w:rsidRPr="0063419E">
              <w:t xml:space="preserve">нотаций </w:t>
            </w:r>
            <w:r w:rsidRPr="0063419E">
              <w:rPr>
                <w:lang w:val="en-US"/>
              </w:rPr>
              <w:t>UML</w:t>
            </w:r>
            <w:r w:rsidR="005F3DD7" w:rsidRPr="0063419E">
              <w:t xml:space="preserve">. </w:t>
            </w:r>
            <w:proofErr w:type="gramStart"/>
            <w:r w:rsidR="005F3DD7" w:rsidRPr="0063419E">
              <w:t>Способен</w:t>
            </w:r>
            <w:proofErr w:type="gramEnd"/>
            <w:r w:rsidR="005F3DD7" w:rsidRPr="0063419E">
              <w:t xml:space="preserve"> читать диаграммы </w:t>
            </w:r>
            <w:r w:rsidRPr="0063419E">
              <w:t xml:space="preserve">и описывать в нотации </w:t>
            </w:r>
            <w:r w:rsidRPr="0063419E">
              <w:rPr>
                <w:lang w:val="en-US"/>
              </w:rPr>
              <w:t>UML</w:t>
            </w:r>
            <w:r w:rsidRPr="0063419E">
              <w:t xml:space="preserve"> собственную программную архитектуру.</w:t>
            </w:r>
          </w:p>
          <w:p w:rsidR="00F31640" w:rsidRDefault="00F31640" w:rsidP="00457A1E">
            <w:r w:rsidRPr="0063419E">
              <w:t xml:space="preserve">Владеет возможностями отладки и реализации многомодульных приложений в выбранной среде разработки. </w:t>
            </w:r>
          </w:p>
          <w:p w:rsidR="00066CB3" w:rsidRPr="00066CB3" w:rsidRDefault="00066CB3" w:rsidP="00066CB3">
            <w:pPr>
              <w:rPr>
                <w:b/>
                <w:u w:val="single"/>
              </w:rPr>
            </w:pPr>
            <w:r w:rsidRPr="00066CB3">
              <w:rPr>
                <w:b/>
                <w:u w:val="single"/>
              </w:rPr>
              <w:t>Экзамен</w:t>
            </w:r>
          </w:p>
          <w:p w:rsidR="00F31640" w:rsidRPr="0063419E" w:rsidRDefault="00F31640" w:rsidP="00457A1E">
            <w:r w:rsidRPr="0063419E">
              <w:t xml:space="preserve">Допускает непринципиальные неточности </w:t>
            </w:r>
            <w:r w:rsidR="005F3DD7" w:rsidRPr="0063419E">
              <w:t xml:space="preserve">при ответе на </w:t>
            </w:r>
            <w:r w:rsidRPr="0063419E">
              <w:t>вопросы</w:t>
            </w:r>
            <w:r w:rsidR="005F3DD7" w:rsidRPr="0063419E">
              <w:t xml:space="preserve"> по темам, изученным в семестре на лекциях и практических семинарах</w:t>
            </w:r>
          </w:p>
          <w:p w:rsidR="00F31640" w:rsidRPr="0063419E" w:rsidRDefault="00643A5C" w:rsidP="00457A1E">
            <w:r w:rsidRPr="0063419E">
              <w:t>- основные</w:t>
            </w:r>
            <w:r w:rsidR="00F31640" w:rsidRPr="0063419E">
              <w:t xml:space="preserve"> средств</w:t>
            </w:r>
            <w:r w:rsidRPr="0063419E">
              <w:t>а</w:t>
            </w:r>
            <w:r w:rsidR="00F31640" w:rsidRPr="0063419E">
              <w:t xml:space="preserve"> поддержки процедурного стиля программирования в языке программирования C++;</w:t>
            </w:r>
          </w:p>
          <w:p w:rsidR="00F31640" w:rsidRPr="0063419E" w:rsidRDefault="00F31640" w:rsidP="00457A1E">
            <w:r w:rsidRPr="0063419E">
              <w:t>-</w:t>
            </w:r>
            <w:r w:rsidR="00643A5C" w:rsidRPr="0063419E">
              <w:t xml:space="preserve"> основные</w:t>
            </w:r>
            <w:r w:rsidRPr="0063419E">
              <w:t xml:space="preserve"> средств</w:t>
            </w:r>
            <w:r w:rsidR="00643A5C" w:rsidRPr="0063419E">
              <w:t>а</w:t>
            </w:r>
            <w:r w:rsidRPr="0063419E">
              <w:t xml:space="preserve"> языка C++, </w:t>
            </w:r>
            <w:proofErr w:type="gramStart"/>
            <w:r w:rsidRPr="0063419E">
              <w:t>поддерживающих</w:t>
            </w:r>
            <w:proofErr w:type="gramEnd"/>
            <w:r w:rsidRPr="0063419E">
              <w:t xml:space="preserve"> принципы объектно-ориентированного подхода;</w:t>
            </w:r>
          </w:p>
          <w:p w:rsidR="00F31640" w:rsidRPr="0063419E" w:rsidRDefault="00F31640" w:rsidP="00457A1E">
            <w:r w:rsidRPr="0063419E">
              <w:t>- основ</w:t>
            </w:r>
            <w:r w:rsidR="00643A5C" w:rsidRPr="0063419E">
              <w:t>ы</w:t>
            </w:r>
            <w:r w:rsidRPr="0063419E">
              <w:t xml:space="preserve"> стандартной библиотеки</w:t>
            </w:r>
            <w:proofErr w:type="gramStart"/>
            <w:r w:rsidRPr="0063419E">
              <w:t xml:space="preserve"> С</w:t>
            </w:r>
            <w:proofErr w:type="gramEnd"/>
            <w:r w:rsidRPr="0063419E">
              <w:t>++;</w:t>
            </w:r>
          </w:p>
          <w:p w:rsidR="00F31640" w:rsidRPr="0063419E" w:rsidRDefault="00F31640" w:rsidP="00457A1E">
            <w:r w:rsidRPr="0063419E">
              <w:t>- средств</w:t>
            </w:r>
            <w:r w:rsidR="00643A5C" w:rsidRPr="0063419E">
              <w:t>а</w:t>
            </w:r>
            <w:r w:rsidRPr="0063419E">
              <w:t xml:space="preserve"> обобщенного программирования на C++ (шаблоны);</w:t>
            </w:r>
          </w:p>
          <w:p w:rsidR="00F31640" w:rsidRPr="0063419E" w:rsidRDefault="00F31640" w:rsidP="00457A1E">
            <w:r w:rsidRPr="0063419E">
              <w:t xml:space="preserve">Демонстрировал умение применять полученные знания при разработке программного обеспечения. </w:t>
            </w:r>
          </w:p>
          <w:p w:rsidR="00F31640" w:rsidRPr="0063419E" w:rsidRDefault="00F31640" w:rsidP="00457A1E">
            <w:r w:rsidRPr="0063419E">
              <w:t xml:space="preserve">При решении заданий продемонстрировал </w:t>
            </w:r>
            <w:r w:rsidR="00643A5C" w:rsidRPr="0063419E">
              <w:t xml:space="preserve">умение использовать основные </w:t>
            </w:r>
            <w:r w:rsidRPr="0063419E">
              <w:t>современные средства</w:t>
            </w:r>
            <w:proofErr w:type="gramStart"/>
            <w:r w:rsidRPr="0063419E">
              <w:t xml:space="preserve"> С</w:t>
            </w:r>
            <w:proofErr w:type="gramEnd"/>
            <w:r w:rsidRPr="0063419E">
              <w:t xml:space="preserve">++. </w:t>
            </w:r>
          </w:p>
          <w:p w:rsidR="008B1CD9" w:rsidRPr="0063419E" w:rsidRDefault="009F5889" w:rsidP="00457A1E">
            <w:r w:rsidRPr="0063419E">
              <w:t>Присутствовал на всех лекциях и семинарах (допускается отсутствие с уважительной причиной).</w:t>
            </w:r>
          </w:p>
        </w:tc>
        <w:tc>
          <w:tcPr>
            <w:tcW w:w="1871" w:type="dxa"/>
          </w:tcPr>
          <w:p w:rsidR="008B1CD9" w:rsidRPr="0063419E" w:rsidRDefault="008B1CD9" w:rsidP="00457A1E">
            <w:pPr>
              <w:jc w:val="center"/>
              <w:rPr>
                <w:i/>
              </w:rPr>
            </w:pPr>
            <w:r w:rsidRPr="0063419E">
              <w:rPr>
                <w:i/>
              </w:rPr>
              <w:t>Хорошо</w:t>
            </w:r>
          </w:p>
        </w:tc>
      </w:tr>
      <w:tr w:rsidR="00DF15AF" w:rsidRPr="0063419E" w:rsidTr="00457A1E">
        <w:tc>
          <w:tcPr>
            <w:tcW w:w="8399" w:type="dxa"/>
          </w:tcPr>
          <w:p w:rsidR="0079536D" w:rsidRPr="0079536D" w:rsidRDefault="0079536D" w:rsidP="00457A1E">
            <w:pPr>
              <w:rPr>
                <w:b/>
                <w:u w:val="single"/>
              </w:rPr>
            </w:pPr>
            <w:r w:rsidRPr="0079536D">
              <w:rPr>
                <w:b/>
                <w:u w:val="single"/>
              </w:rPr>
              <w:t>Дифференцированный зачет</w:t>
            </w:r>
          </w:p>
          <w:p w:rsidR="009F5889" w:rsidRPr="0063419E" w:rsidRDefault="009F5889" w:rsidP="00457A1E">
            <w:r w:rsidRPr="0063419E">
              <w:t xml:space="preserve">Студент проявил поверхностное знание </w:t>
            </w:r>
            <w:proofErr w:type="spellStart"/>
            <w:r w:rsidRPr="0063419E">
              <w:t>теоритических</w:t>
            </w:r>
            <w:proofErr w:type="spellEnd"/>
            <w:r w:rsidRPr="0063419E">
              <w:t xml:space="preserve"> основ объектно-ориентированного программирования. </w:t>
            </w:r>
          </w:p>
          <w:p w:rsidR="005F3DD7" w:rsidRDefault="005F3DD7" w:rsidP="00457A1E">
            <w:r w:rsidRPr="0063419E">
              <w:t xml:space="preserve">Студент испытывал трудности при использовании </w:t>
            </w:r>
            <w:r w:rsidRPr="0063419E">
              <w:rPr>
                <w:lang w:val="en-US"/>
              </w:rPr>
              <w:t>UML</w:t>
            </w:r>
            <w:r w:rsidRPr="0063419E">
              <w:t xml:space="preserve">-нотаций и чтении диаграмм. </w:t>
            </w:r>
          </w:p>
          <w:p w:rsidR="00066CB3" w:rsidRPr="00066CB3" w:rsidRDefault="00066CB3" w:rsidP="00066CB3">
            <w:pPr>
              <w:rPr>
                <w:b/>
                <w:u w:val="single"/>
              </w:rPr>
            </w:pPr>
            <w:r w:rsidRPr="00066CB3">
              <w:rPr>
                <w:b/>
                <w:u w:val="single"/>
              </w:rPr>
              <w:t>Экзамен</w:t>
            </w:r>
          </w:p>
          <w:p w:rsidR="005F3DD7" w:rsidRPr="0063419E" w:rsidRDefault="005F3DD7" w:rsidP="00457A1E">
            <w:r w:rsidRPr="0063419E">
              <w:t>Демонстрировал пробелы в знаниях при ответах на вопросы по следующим темам, изученным в семестре на лекциях и практических семинарах:</w:t>
            </w:r>
          </w:p>
          <w:p w:rsidR="005F3DD7" w:rsidRPr="0063419E" w:rsidRDefault="005F3DD7" w:rsidP="00457A1E">
            <w:r w:rsidRPr="0063419E">
              <w:t>- основных средств поддержки процедурного стиля программирования в языке программирования C++;</w:t>
            </w:r>
          </w:p>
          <w:p w:rsidR="005F3DD7" w:rsidRPr="0063419E" w:rsidRDefault="005F3DD7" w:rsidP="00457A1E">
            <w:r w:rsidRPr="0063419E">
              <w:t>- основных средств языка C++, поддерживающих принципы объектно-ориентированного подхода;</w:t>
            </w:r>
          </w:p>
          <w:p w:rsidR="005F3DD7" w:rsidRPr="0063419E" w:rsidRDefault="005F3DD7" w:rsidP="00457A1E">
            <w:r w:rsidRPr="0063419E">
              <w:t>- основ стандартной библиотеки</w:t>
            </w:r>
            <w:proofErr w:type="gramStart"/>
            <w:r w:rsidRPr="0063419E">
              <w:t xml:space="preserve"> С</w:t>
            </w:r>
            <w:proofErr w:type="gramEnd"/>
            <w:r w:rsidRPr="0063419E">
              <w:t>++;</w:t>
            </w:r>
          </w:p>
          <w:p w:rsidR="005F3DD7" w:rsidRPr="0063419E" w:rsidRDefault="005F3DD7" w:rsidP="00457A1E">
            <w:r w:rsidRPr="0063419E">
              <w:t>- средств обобщенного программирования на C++ (шаблоны);</w:t>
            </w:r>
          </w:p>
          <w:p w:rsidR="00643A5C" w:rsidRPr="0063419E" w:rsidRDefault="00643A5C" w:rsidP="00457A1E">
            <w:r w:rsidRPr="0063419E">
              <w:t>Ошибки, допущенные при ответах на вопросы, не касались принципиального понимания основ</w:t>
            </w:r>
            <w:proofErr w:type="gramStart"/>
            <w:r w:rsidRPr="0063419E">
              <w:t xml:space="preserve"> С</w:t>
            </w:r>
            <w:proofErr w:type="gramEnd"/>
            <w:r w:rsidRPr="0063419E">
              <w:t xml:space="preserve">++. </w:t>
            </w:r>
          </w:p>
          <w:p w:rsidR="005F3DD7" w:rsidRPr="0063419E" w:rsidRDefault="005F3DD7" w:rsidP="00457A1E">
            <w:r w:rsidRPr="0063419E">
              <w:t xml:space="preserve">Демонстрировал умение применять </w:t>
            </w:r>
            <w:r w:rsidR="00643A5C" w:rsidRPr="0063419E">
              <w:t>имеющиеся</w:t>
            </w:r>
            <w:r w:rsidRPr="0063419E">
              <w:t xml:space="preserve"> знания при разработке программного обеспечения. </w:t>
            </w:r>
          </w:p>
          <w:p w:rsidR="008B1CD9" w:rsidRPr="0063419E" w:rsidRDefault="009F5889" w:rsidP="00457A1E">
            <w:r w:rsidRPr="0063419E">
              <w:t>Присутствовал на всех лекциях и семинарах (допускается отсут</w:t>
            </w:r>
            <w:r w:rsidR="00643A5C" w:rsidRPr="0063419E">
              <w:t>ствие с уважительной причиной).</w:t>
            </w:r>
          </w:p>
        </w:tc>
        <w:tc>
          <w:tcPr>
            <w:tcW w:w="1871" w:type="dxa"/>
          </w:tcPr>
          <w:p w:rsidR="008B1CD9" w:rsidRPr="0063419E" w:rsidRDefault="008B1CD9" w:rsidP="00457A1E">
            <w:pPr>
              <w:jc w:val="center"/>
              <w:rPr>
                <w:i/>
              </w:rPr>
            </w:pPr>
            <w:r w:rsidRPr="0063419E">
              <w:rPr>
                <w:i/>
              </w:rPr>
              <w:t>Удовлетворительно</w:t>
            </w:r>
          </w:p>
        </w:tc>
      </w:tr>
      <w:tr w:rsidR="00DF15AF" w:rsidRPr="0063419E" w:rsidTr="00457A1E">
        <w:tc>
          <w:tcPr>
            <w:tcW w:w="8399" w:type="dxa"/>
          </w:tcPr>
          <w:p w:rsidR="0079536D" w:rsidRPr="0079536D" w:rsidRDefault="0079536D" w:rsidP="00457A1E">
            <w:pPr>
              <w:rPr>
                <w:b/>
                <w:u w:val="single"/>
              </w:rPr>
            </w:pPr>
            <w:r w:rsidRPr="0079536D">
              <w:rPr>
                <w:b/>
                <w:u w:val="single"/>
              </w:rPr>
              <w:t>Дифференцированный зачет</w:t>
            </w:r>
          </w:p>
          <w:p w:rsidR="009F5889" w:rsidRPr="0063419E" w:rsidRDefault="0079536D" w:rsidP="00457A1E">
            <w:r>
              <w:t>Студент не знает теоре</w:t>
            </w:r>
            <w:r w:rsidR="009F5889" w:rsidRPr="0063419E">
              <w:t xml:space="preserve">тических основ объектно-ориентированного программирования. </w:t>
            </w:r>
          </w:p>
          <w:p w:rsidR="00234949" w:rsidRDefault="009F5889" w:rsidP="00457A1E">
            <w:r w:rsidRPr="0063419E">
              <w:t xml:space="preserve">Не знает </w:t>
            </w:r>
            <w:r w:rsidRPr="0063419E">
              <w:rPr>
                <w:lang w:val="en-US"/>
              </w:rPr>
              <w:t>UML</w:t>
            </w:r>
            <w:r w:rsidRPr="0063419E">
              <w:t>-нотации, не умеет читать диаграммы.</w:t>
            </w:r>
          </w:p>
          <w:p w:rsidR="00066CB3" w:rsidRPr="00066CB3" w:rsidRDefault="00066CB3" w:rsidP="00066CB3">
            <w:pPr>
              <w:rPr>
                <w:b/>
                <w:u w:val="single"/>
              </w:rPr>
            </w:pPr>
            <w:r w:rsidRPr="00066CB3">
              <w:rPr>
                <w:b/>
                <w:u w:val="single"/>
              </w:rPr>
              <w:t>Экзамен</w:t>
            </w:r>
          </w:p>
          <w:p w:rsidR="008B1CD9" w:rsidRPr="0063419E" w:rsidRDefault="00234949" w:rsidP="00457A1E">
            <w:r w:rsidRPr="0063419E">
              <w:t>Демонстрировал</w:t>
            </w:r>
            <w:r w:rsidR="009F5889" w:rsidRPr="0063419E">
              <w:t xml:space="preserve"> </w:t>
            </w:r>
            <w:r w:rsidRPr="0063419E">
              <w:t>принципиальное непонимание основ</w:t>
            </w:r>
            <w:proofErr w:type="gramStart"/>
            <w:r w:rsidRPr="0063419E">
              <w:t xml:space="preserve"> С</w:t>
            </w:r>
            <w:proofErr w:type="gramEnd"/>
            <w:r w:rsidRPr="0063419E">
              <w:t>++.</w:t>
            </w:r>
            <w:r w:rsidR="00066CB3">
              <w:t xml:space="preserve"> Не отвечает на дополнительные и наводящие вопросы.</w:t>
            </w:r>
          </w:p>
        </w:tc>
        <w:tc>
          <w:tcPr>
            <w:tcW w:w="1871" w:type="dxa"/>
          </w:tcPr>
          <w:p w:rsidR="008B1CD9" w:rsidRPr="0063419E" w:rsidRDefault="008B1CD9" w:rsidP="00457A1E">
            <w:pPr>
              <w:jc w:val="center"/>
              <w:rPr>
                <w:i/>
              </w:rPr>
            </w:pPr>
            <w:r w:rsidRPr="0063419E">
              <w:rPr>
                <w:i/>
              </w:rPr>
              <w:t>Неудовлетворительно</w:t>
            </w:r>
          </w:p>
        </w:tc>
      </w:tr>
    </w:tbl>
    <w:p w:rsidR="008B1CD9" w:rsidRPr="0063419E" w:rsidRDefault="008B1CD9" w:rsidP="0050751B">
      <w:pPr>
        <w:ind w:firstLine="567"/>
        <w:jc w:val="center"/>
        <w:rPr>
          <w:b/>
          <w:i/>
          <w:highlight w:val="white"/>
        </w:rPr>
      </w:pPr>
    </w:p>
    <w:p w:rsidR="0050751B" w:rsidRPr="0063419E" w:rsidRDefault="0050751B" w:rsidP="0050751B">
      <w:pPr>
        <w:ind w:firstLine="567"/>
        <w:rPr>
          <w:highlight w:val="white"/>
        </w:rPr>
      </w:pPr>
    </w:p>
    <w:p w:rsidR="0050751B" w:rsidRPr="0050751B" w:rsidRDefault="0050751B" w:rsidP="0050751B">
      <w:pPr>
        <w:ind w:firstLine="567"/>
        <w:jc w:val="center"/>
        <w:rPr>
          <w:b/>
          <w:i/>
          <w:highlight w:val="white"/>
        </w:rPr>
      </w:pPr>
      <w:r>
        <w:rPr>
          <w:b/>
          <w:i/>
          <w:highlight w:val="white"/>
        </w:rPr>
        <w:t>Типовые контрольные задания и иные материалы, необходимые для оценки результатов обучения</w:t>
      </w:r>
    </w:p>
    <w:p w:rsidR="0050751B" w:rsidRDefault="0050751B" w:rsidP="0050751B">
      <w:pPr>
        <w:ind w:firstLine="567"/>
        <w:rPr>
          <w:highlight w:val="white"/>
        </w:rPr>
      </w:pPr>
    </w:p>
    <w:p w:rsidR="0049460E" w:rsidRPr="00AD37CE" w:rsidRDefault="0049460E" w:rsidP="0050751B">
      <w:pPr>
        <w:ind w:firstLine="567"/>
        <w:rPr>
          <w:highlight w:val="white"/>
        </w:rPr>
      </w:pPr>
      <w:r w:rsidRPr="00AD37CE">
        <w:rPr>
          <w:highlight w:val="white"/>
        </w:rPr>
        <w:t xml:space="preserve">Примеры вопросов к </w:t>
      </w:r>
      <w:proofErr w:type="gramStart"/>
      <w:r w:rsidRPr="00AD37CE">
        <w:rPr>
          <w:highlight w:val="white"/>
        </w:rPr>
        <w:t>контрольным</w:t>
      </w:r>
      <w:proofErr w:type="gramEnd"/>
      <w:r w:rsidRPr="00AD37CE">
        <w:rPr>
          <w:highlight w:val="white"/>
        </w:rPr>
        <w:t>:</w:t>
      </w:r>
    </w:p>
    <w:p w:rsidR="0049460E" w:rsidRPr="00AD37CE" w:rsidRDefault="0049460E" w:rsidP="0049460E">
      <w:pPr>
        <w:pStyle w:val="ad"/>
        <w:numPr>
          <w:ilvl w:val="0"/>
          <w:numId w:val="2"/>
        </w:numPr>
        <w:rPr>
          <w:highlight w:val="white"/>
        </w:rPr>
      </w:pPr>
      <w:r w:rsidRPr="00AD37CE">
        <w:rPr>
          <w:highlight w:val="white"/>
        </w:rPr>
        <w:t>Перечислите все средства языка</w:t>
      </w:r>
      <w:proofErr w:type="gramStart"/>
      <w:r w:rsidRPr="00AD37CE">
        <w:rPr>
          <w:highlight w:val="white"/>
        </w:rPr>
        <w:t xml:space="preserve"> С</w:t>
      </w:r>
      <w:proofErr w:type="gramEnd"/>
      <w:r w:rsidRPr="00AD37CE">
        <w:rPr>
          <w:highlight w:val="white"/>
        </w:rPr>
        <w:t>++, реализующие принцип инкапсуляции.</w:t>
      </w:r>
      <w:r w:rsidR="00AD37CE" w:rsidRPr="00AD37CE">
        <w:rPr>
          <w:highlight w:val="white"/>
        </w:rPr>
        <w:t xml:space="preserve"> </w:t>
      </w:r>
    </w:p>
    <w:p w:rsidR="00AD37CE" w:rsidRPr="00AD37CE" w:rsidRDefault="00AD37CE" w:rsidP="00AD37CE">
      <w:pPr>
        <w:pStyle w:val="ad"/>
        <w:numPr>
          <w:ilvl w:val="0"/>
          <w:numId w:val="2"/>
        </w:numPr>
        <w:rPr>
          <w:highlight w:val="white"/>
        </w:rPr>
      </w:pPr>
      <w:r w:rsidRPr="00AD37CE">
        <w:rPr>
          <w:highlight w:val="white"/>
        </w:rPr>
        <w:t xml:space="preserve">Реализуйте свой аналог умного указателя </w:t>
      </w:r>
      <w:r w:rsidRPr="00AD37CE">
        <w:rPr>
          <w:lang w:val="en-US"/>
        </w:rPr>
        <w:t>std</w:t>
      </w:r>
      <w:r w:rsidRPr="00AD37CE">
        <w:t>::</w:t>
      </w:r>
      <w:r w:rsidRPr="00AD37CE">
        <w:rPr>
          <w:lang w:val="en-US"/>
        </w:rPr>
        <w:t>unique</w:t>
      </w:r>
      <w:r w:rsidRPr="00AD37CE">
        <w:t>_</w:t>
      </w:r>
      <w:proofErr w:type="spellStart"/>
      <w:r w:rsidRPr="00AD37CE">
        <w:rPr>
          <w:lang w:val="en-US"/>
        </w:rPr>
        <w:t>ptr</w:t>
      </w:r>
      <w:proofErr w:type="spellEnd"/>
      <w:r w:rsidRPr="00AD37CE">
        <w:t>.</w:t>
      </w:r>
    </w:p>
    <w:p w:rsidR="00AD37CE" w:rsidRPr="00AD37CE" w:rsidRDefault="00AD37CE" w:rsidP="00AD37CE">
      <w:pPr>
        <w:pStyle w:val="ad"/>
        <w:numPr>
          <w:ilvl w:val="0"/>
          <w:numId w:val="2"/>
        </w:numPr>
        <w:rPr>
          <w:highlight w:val="white"/>
        </w:rPr>
      </w:pPr>
      <w:r w:rsidRPr="00AD37CE">
        <w:t xml:space="preserve">Реализуйте </w:t>
      </w:r>
      <w:r>
        <w:t xml:space="preserve">класс, </w:t>
      </w:r>
      <w:r w:rsidR="00CE7681">
        <w:t>обеспечивающий</w:t>
      </w:r>
      <w:r>
        <w:t xml:space="preserve"> принцип </w:t>
      </w:r>
      <w:r>
        <w:rPr>
          <w:lang w:val="en-US"/>
        </w:rPr>
        <w:t>RAII</w:t>
      </w:r>
      <w:r w:rsidRPr="00AD37CE">
        <w:t xml:space="preserve"> </w:t>
      </w:r>
      <w:r>
        <w:t xml:space="preserve">при работе с потоками. </w:t>
      </w:r>
    </w:p>
    <w:p w:rsidR="00DF15AF" w:rsidRDefault="00DF15AF" w:rsidP="0050751B">
      <w:pPr>
        <w:ind w:firstLine="567"/>
        <w:rPr>
          <w:highlight w:val="white"/>
        </w:rPr>
      </w:pPr>
    </w:p>
    <w:p w:rsidR="00DF15AF" w:rsidRDefault="00DF15AF" w:rsidP="00075E10">
      <w:pPr>
        <w:ind w:firstLine="567"/>
      </w:pPr>
    </w:p>
    <w:p w:rsidR="00DF15AF" w:rsidRDefault="00DF15AF" w:rsidP="00075E10">
      <w:pPr>
        <w:ind w:firstLine="567"/>
      </w:pPr>
    </w:p>
    <w:p w:rsidR="0091623B" w:rsidRDefault="0091623B">
      <w:pPr>
        <w:spacing w:after="160" w:line="259" w:lineRule="auto"/>
      </w:pPr>
      <w:r>
        <w:br w:type="page"/>
      </w:r>
    </w:p>
    <w:p w:rsidR="0091623B" w:rsidRDefault="0091623B" w:rsidP="0091623B">
      <w:pPr>
        <w:pStyle w:val="a9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</w:p>
    <w:p w:rsidR="0091623B" w:rsidRPr="004F1F34" w:rsidRDefault="0091623B" w:rsidP="00901B25">
      <w:pPr>
        <w:jc w:val="center"/>
        <w:rPr>
          <w:b/>
        </w:rPr>
      </w:pPr>
      <w:r w:rsidRPr="004F1F34">
        <w:rPr>
          <w:b/>
        </w:rPr>
        <w:t>«</w:t>
      </w:r>
      <w:r w:rsidR="00901B25">
        <w:rPr>
          <w:b/>
        </w:rPr>
        <w:t xml:space="preserve">ОБЪЕКТНО-ОРИЕНТИРОВАННОЕ ПРОГРАММИРОВАНИЕ </w:t>
      </w:r>
      <w:r w:rsidRPr="004F1F34">
        <w:rPr>
          <w:b/>
        </w:rPr>
        <w:t>»</w:t>
      </w:r>
    </w:p>
    <w:p w:rsidR="0091623B" w:rsidRPr="00940BEE" w:rsidRDefault="0091623B" w:rsidP="0091623B">
      <w:pPr>
        <w:pStyle w:val="a9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/>
      </w:tblPr>
      <w:tblGrid>
        <w:gridCol w:w="398"/>
        <w:gridCol w:w="4989"/>
        <w:gridCol w:w="2268"/>
        <w:gridCol w:w="2012"/>
      </w:tblGrid>
      <w:tr w:rsidR="0091623B" w:rsidRPr="00D75FE0" w:rsidTr="00602D90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jc w:val="center"/>
            </w:pPr>
            <w:r w:rsidRPr="00940BEE"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jc w:val="center"/>
            </w:pPr>
            <w:r w:rsidRPr="00940BEE">
              <w:t>Характеристика внесенных</w:t>
            </w:r>
            <w:r w:rsidRPr="00940BEE"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3F2C7D">
            <w:pPr>
              <w:jc w:val="center"/>
            </w:pPr>
            <w:r w:rsidRPr="00940BEE">
              <w:t>Дата и №</w:t>
            </w:r>
            <w:r w:rsidRPr="00940BEE">
              <w:br/>
              <w:t xml:space="preserve"> протокола Ученого совета </w:t>
            </w:r>
            <w:r w:rsidR="003F2C7D">
              <w:t>ВКИ НГУ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jc w:val="center"/>
            </w:pPr>
            <w:r w:rsidRPr="00940BEE">
              <w:t>Подпись</w:t>
            </w:r>
          </w:p>
          <w:p w:rsidR="0091623B" w:rsidRPr="00940BEE" w:rsidRDefault="0091623B" w:rsidP="00602D90">
            <w:pPr>
              <w:jc w:val="center"/>
            </w:pPr>
            <w:r w:rsidRPr="00940BEE">
              <w:t>ответственного</w:t>
            </w:r>
          </w:p>
        </w:tc>
      </w:tr>
      <w:tr w:rsidR="0091623B" w:rsidRPr="00D75FE0" w:rsidTr="00602D9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</w:tr>
      <w:tr w:rsidR="0091623B" w:rsidRPr="00D75FE0" w:rsidTr="00602D9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</w:tr>
      <w:tr w:rsidR="0091623B" w:rsidRPr="00D75FE0" w:rsidTr="00602D9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</w:tr>
      <w:tr w:rsidR="0091623B" w:rsidRPr="00D75FE0" w:rsidTr="00602D9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</w:tr>
      <w:tr w:rsidR="0091623B" w:rsidRPr="00D75FE0" w:rsidTr="00602D9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</w:tr>
      <w:tr w:rsidR="0091623B" w:rsidRPr="00D75FE0" w:rsidTr="00602D9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</w:tr>
      <w:tr w:rsidR="0091623B" w:rsidRPr="00D75FE0" w:rsidTr="00602D90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1623B" w:rsidRPr="00940BEE" w:rsidRDefault="0091623B" w:rsidP="00602D90">
            <w:pPr>
              <w:snapToGrid w:val="0"/>
              <w:jc w:val="center"/>
            </w:pPr>
          </w:p>
        </w:tc>
      </w:tr>
    </w:tbl>
    <w:p w:rsidR="00EA0DA1" w:rsidRPr="00671AE6" w:rsidRDefault="00EA0DA1" w:rsidP="00671AE6">
      <w:pPr>
        <w:spacing w:after="160" w:line="259" w:lineRule="auto"/>
        <w:rPr>
          <w:color w:val="FF0000"/>
          <w:sz w:val="32"/>
          <w:szCs w:val="32"/>
        </w:rPr>
      </w:pPr>
    </w:p>
    <w:sectPr w:rsidR="00EA0DA1" w:rsidRPr="00671AE6" w:rsidSect="00195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D1F" w:rsidRDefault="00FA7D1F" w:rsidP="00B62267">
      <w:r>
        <w:separator/>
      </w:r>
    </w:p>
  </w:endnote>
  <w:endnote w:type="continuationSeparator" w:id="0">
    <w:p w:rsidR="00FA7D1F" w:rsidRDefault="00FA7D1F" w:rsidP="00B622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_AvanteNrBook">
    <w:altName w:val="Century Gothic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D1F" w:rsidRDefault="00FA7D1F" w:rsidP="00B62267">
      <w:r>
        <w:separator/>
      </w:r>
    </w:p>
  </w:footnote>
  <w:footnote w:type="continuationSeparator" w:id="0">
    <w:p w:rsidR="00FA7D1F" w:rsidRDefault="00FA7D1F" w:rsidP="00B6226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A116235"/>
    <w:multiLevelType w:val="hybridMultilevel"/>
    <w:tmpl w:val="6E0A136A"/>
    <w:lvl w:ilvl="0" w:tplc="C6900F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2F75945"/>
    <w:multiLevelType w:val="multilevel"/>
    <w:tmpl w:val="F8EE64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3">
    <w:nsid w:val="44EC4FB6"/>
    <w:multiLevelType w:val="multilevel"/>
    <w:tmpl w:val="F8EE64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4">
    <w:nsid w:val="59E86BFA"/>
    <w:multiLevelType w:val="multilevel"/>
    <w:tmpl w:val="283A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i w:val="0"/>
      </w:rPr>
    </w:lvl>
  </w:abstractNum>
  <w:abstractNum w:abstractNumId="5">
    <w:nsid w:val="5B1B71B0"/>
    <w:multiLevelType w:val="hybridMultilevel"/>
    <w:tmpl w:val="9FB686EC"/>
    <w:lvl w:ilvl="0" w:tplc="0728D142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7BC041BA"/>
    <w:multiLevelType w:val="hybridMultilevel"/>
    <w:tmpl w:val="93F22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65FA"/>
    <w:rsid w:val="00007CE8"/>
    <w:rsid w:val="00033295"/>
    <w:rsid w:val="00036A1B"/>
    <w:rsid w:val="00036A6A"/>
    <w:rsid w:val="00036DC5"/>
    <w:rsid w:val="000444E5"/>
    <w:rsid w:val="00057F57"/>
    <w:rsid w:val="00065AC7"/>
    <w:rsid w:val="00066CB3"/>
    <w:rsid w:val="00075E10"/>
    <w:rsid w:val="00095436"/>
    <w:rsid w:val="00097A1D"/>
    <w:rsid w:val="000F2B69"/>
    <w:rsid w:val="000F44D8"/>
    <w:rsid w:val="00107A5C"/>
    <w:rsid w:val="00131438"/>
    <w:rsid w:val="00170C2A"/>
    <w:rsid w:val="00195731"/>
    <w:rsid w:val="001B3565"/>
    <w:rsid w:val="001B5362"/>
    <w:rsid w:val="001D17A2"/>
    <w:rsid w:val="00205C30"/>
    <w:rsid w:val="002242BC"/>
    <w:rsid w:val="00234949"/>
    <w:rsid w:val="00243CC5"/>
    <w:rsid w:val="002E6006"/>
    <w:rsid w:val="002F2A82"/>
    <w:rsid w:val="00300499"/>
    <w:rsid w:val="00312FE8"/>
    <w:rsid w:val="0032256C"/>
    <w:rsid w:val="0037586D"/>
    <w:rsid w:val="003F2C7D"/>
    <w:rsid w:val="00410E10"/>
    <w:rsid w:val="00417B82"/>
    <w:rsid w:val="00457A1E"/>
    <w:rsid w:val="0049245A"/>
    <w:rsid w:val="0049460E"/>
    <w:rsid w:val="00496D02"/>
    <w:rsid w:val="004D4728"/>
    <w:rsid w:val="005009F2"/>
    <w:rsid w:val="0050751B"/>
    <w:rsid w:val="00515146"/>
    <w:rsid w:val="005408DE"/>
    <w:rsid w:val="005700C0"/>
    <w:rsid w:val="005779BA"/>
    <w:rsid w:val="00586B13"/>
    <w:rsid w:val="005C2E9A"/>
    <w:rsid w:val="005E6ED9"/>
    <w:rsid w:val="005F3DD7"/>
    <w:rsid w:val="005F7322"/>
    <w:rsid w:val="00602D90"/>
    <w:rsid w:val="00617FB2"/>
    <w:rsid w:val="0062634F"/>
    <w:rsid w:val="0063419E"/>
    <w:rsid w:val="006406D4"/>
    <w:rsid w:val="00643A5C"/>
    <w:rsid w:val="00671AE6"/>
    <w:rsid w:val="00672C7B"/>
    <w:rsid w:val="0067606B"/>
    <w:rsid w:val="0069708E"/>
    <w:rsid w:val="006A72D4"/>
    <w:rsid w:val="006D3EC1"/>
    <w:rsid w:val="006D7F6B"/>
    <w:rsid w:val="006F20F7"/>
    <w:rsid w:val="006F2915"/>
    <w:rsid w:val="006F6A54"/>
    <w:rsid w:val="0070276C"/>
    <w:rsid w:val="007435E8"/>
    <w:rsid w:val="0077371E"/>
    <w:rsid w:val="0079536D"/>
    <w:rsid w:val="007A19E0"/>
    <w:rsid w:val="007D2F0E"/>
    <w:rsid w:val="007D38A3"/>
    <w:rsid w:val="007D4C1B"/>
    <w:rsid w:val="00804AB6"/>
    <w:rsid w:val="008266AB"/>
    <w:rsid w:val="00830553"/>
    <w:rsid w:val="0083167C"/>
    <w:rsid w:val="008411E9"/>
    <w:rsid w:val="00843CBD"/>
    <w:rsid w:val="0085084C"/>
    <w:rsid w:val="00861BDC"/>
    <w:rsid w:val="00881150"/>
    <w:rsid w:val="00881185"/>
    <w:rsid w:val="00887A83"/>
    <w:rsid w:val="008B1CD9"/>
    <w:rsid w:val="008F573B"/>
    <w:rsid w:val="00901B25"/>
    <w:rsid w:val="0091623B"/>
    <w:rsid w:val="0093162F"/>
    <w:rsid w:val="00953815"/>
    <w:rsid w:val="00960FE0"/>
    <w:rsid w:val="009652F8"/>
    <w:rsid w:val="009B2B87"/>
    <w:rsid w:val="009F4A6F"/>
    <w:rsid w:val="009F5889"/>
    <w:rsid w:val="00A12CEF"/>
    <w:rsid w:val="00A27364"/>
    <w:rsid w:val="00A27422"/>
    <w:rsid w:val="00A62185"/>
    <w:rsid w:val="00A76806"/>
    <w:rsid w:val="00A773D1"/>
    <w:rsid w:val="00A81919"/>
    <w:rsid w:val="00AB14AD"/>
    <w:rsid w:val="00AB57D1"/>
    <w:rsid w:val="00AB5904"/>
    <w:rsid w:val="00AB6BD6"/>
    <w:rsid w:val="00AD37CE"/>
    <w:rsid w:val="00AE31B4"/>
    <w:rsid w:val="00AE3C44"/>
    <w:rsid w:val="00AF11B9"/>
    <w:rsid w:val="00B02AB9"/>
    <w:rsid w:val="00B51C7A"/>
    <w:rsid w:val="00B62267"/>
    <w:rsid w:val="00BA23CE"/>
    <w:rsid w:val="00BA7206"/>
    <w:rsid w:val="00BD24CC"/>
    <w:rsid w:val="00BD4BB1"/>
    <w:rsid w:val="00BE428A"/>
    <w:rsid w:val="00C41AEC"/>
    <w:rsid w:val="00C43B98"/>
    <w:rsid w:val="00C506CD"/>
    <w:rsid w:val="00C50CFD"/>
    <w:rsid w:val="00C53CCC"/>
    <w:rsid w:val="00C6357E"/>
    <w:rsid w:val="00C71FEA"/>
    <w:rsid w:val="00C97A67"/>
    <w:rsid w:val="00CB3E5B"/>
    <w:rsid w:val="00CE7681"/>
    <w:rsid w:val="00CF1EE0"/>
    <w:rsid w:val="00D01042"/>
    <w:rsid w:val="00D043FC"/>
    <w:rsid w:val="00D765FA"/>
    <w:rsid w:val="00D90861"/>
    <w:rsid w:val="00D96979"/>
    <w:rsid w:val="00DB15AD"/>
    <w:rsid w:val="00DB15D6"/>
    <w:rsid w:val="00DB1757"/>
    <w:rsid w:val="00DB4286"/>
    <w:rsid w:val="00DD0295"/>
    <w:rsid w:val="00DF15AF"/>
    <w:rsid w:val="00DF4D97"/>
    <w:rsid w:val="00E877BF"/>
    <w:rsid w:val="00E91DDE"/>
    <w:rsid w:val="00EA0DA1"/>
    <w:rsid w:val="00EA28FA"/>
    <w:rsid w:val="00EB05B1"/>
    <w:rsid w:val="00EB7880"/>
    <w:rsid w:val="00F10E5A"/>
    <w:rsid w:val="00F16095"/>
    <w:rsid w:val="00F31640"/>
    <w:rsid w:val="00F4205F"/>
    <w:rsid w:val="00F44E3A"/>
    <w:rsid w:val="00F62244"/>
    <w:rsid w:val="00FA7D1F"/>
    <w:rsid w:val="00FD0AB2"/>
    <w:rsid w:val="00FD21ED"/>
    <w:rsid w:val="00FF33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A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BB1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qFormat/>
    <w:rsid w:val="002F2A82"/>
    <w:pPr>
      <w:keepNext/>
      <w:jc w:val="center"/>
      <w:outlineLvl w:val="1"/>
    </w:pPr>
    <w:rPr>
      <w:rFonts w:ascii="a_AvanteNrBook" w:hAnsi="a_AvanteNrBook"/>
      <w:b/>
      <w:bCs/>
      <w:smallCaps/>
      <w:spacing w:val="20"/>
      <w:sz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7A1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F2A82"/>
    <w:rPr>
      <w:rFonts w:ascii="a_AvanteNrBook" w:eastAsia="Times New Roman" w:hAnsi="a_AvanteNrBook" w:cs="Times New Roman"/>
      <w:b/>
      <w:bCs/>
      <w:smallCaps/>
      <w:spacing w:val="20"/>
      <w:szCs w:val="24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39"/>
    <w:rsid w:val="00C50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D4BB1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BD4B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BD4BB1"/>
    <w:pPr>
      <w:spacing w:after="100"/>
    </w:pPr>
  </w:style>
  <w:style w:type="character" w:styleId="a8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9">
    <w:name w:val="Body Text"/>
    <w:basedOn w:val="a"/>
    <w:link w:val="aa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a">
    <w:name w:val="Основной текст Знак"/>
    <w:basedOn w:val="a0"/>
    <w:link w:val="a9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37586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37586D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4924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97A1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plusplu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oogle/googletest/tree/master/googletest/doc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ppreference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5A997-1E46-485F-BE19-DA6608FB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14</Pages>
  <Words>3940</Words>
  <Characters>22461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karpunina</cp:lastModifiedBy>
  <cp:revision>51</cp:revision>
  <dcterms:created xsi:type="dcterms:W3CDTF">2020-09-11T11:12:00Z</dcterms:created>
  <dcterms:modified xsi:type="dcterms:W3CDTF">2020-12-11T08:55:00Z</dcterms:modified>
</cp:coreProperties>
</file>